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0"/>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450FDF40" w14:textId="77777777" w:rsidR="006F7148" w:rsidRPr="009A15C6" w:rsidRDefault="006F7148" w:rsidP="006F7148"/>
    <w:commentRangeEnd w:id="0"/>
    <w:p w14:paraId="0CF47118" w14:textId="77777777" w:rsidR="006F7148" w:rsidRPr="008A6B62" w:rsidRDefault="006F7148" w:rsidP="006F7148">
      <w:r>
        <w:rPr>
          <w:rStyle w:val="CommentReference"/>
          <w:rFonts w:eastAsia="Times New Roman" w:cs="Times New Roman"/>
        </w:rPr>
        <w:commentReference w:id="0"/>
      </w:r>
    </w:p>
    <w:p w14:paraId="50ADEFF0" w14:textId="672B1891" w:rsidR="006F7148" w:rsidRPr="001D3E52" w:rsidRDefault="0070292F" w:rsidP="001D3E52">
      <w:pPr>
        <w:jc w:val="center"/>
        <w:rPr>
          <w:rFonts w:ascii="Times New Roman" w:hAnsi="Times New Roman" w:cs="Times New Roman"/>
        </w:rPr>
      </w:pPr>
      <w:commentRangeStart w:id="1"/>
      <w:r w:rsidRPr="001D3E52">
        <w:rPr>
          <w:rFonts w:ascii="Times New Roman" w:hAnsi="Times New Roman" w:cs="Times New Roman"/>
          <w:b/>
          <w:sz w:val="28"/>
          <w:szCs w:val="28"/>
        </w:rPr>
        <w:t xml:space="preserve">A case study of </w:t>
      </w:r>
      <w:r w:rsidR="003C19E2" w:rsidRPr="001D3E52">
        <w:rPr>
          <w:rFonts w:ascii="Times New Roman" w:hAnsi="Times New Roman" w:cs="Times New Roman"/>
          <w:b/>
          <w:sz w:val="28"/>
          <w:szCs w:val="28"/>
        </w:rPr>
        <w:t xml:space="preserve">food access </w:t>
      </w:r>
      <w:r w:rsidRPr="001D3E52">
        <w:rPr>
          <w:rFonts w:ascii="Times New Roman" w:hAnsi="Times New Roman" w:cs="Times New Roman"/>
          <w:b/>
          <w:sz w:val="28"/>
          <w:szCs w:val="28"/>
        </w:rPr>
        <w:t>data sources in Los Angeles, CA.</w:t>
      </w:r>
      <w:commentRangeEnd w:id="1"/>
    </w:p>
    <w:p w14:paraId="4F93DE0A" w14:textId="7B5A5CB2" w:rsidR="006F7148" w:rsidRPr="001D3E52" w:rsidRDefault="006F7148" w:rsidP="001D3E52">
      <w:pPr>
        <w:jc w:val="center"/>
        <w:rPr>
          <w:rFonts w:ascii="Times New Roman" w:hAnsi="Times New Roman" w:cs="Times New Roman"/>
          <w:sz w:val="24"/>
          <w:szCs w:val="24"/>
        </w:rPr>
      </w:pPr>
      <w:r w:rsidRPr="001D3E52">
        <w:rPr>
          <w:rFonts w:ascii="Times New Roman" w:hAnsi="Times New Roman" w:cs="Times New Roman"/>
          <w:sz w:val="24"/>
          <w:szCs w:val="24"/>
        </w:rPr>
        <w:t>by</w:t>
      </w:r>
    </w:p>
    <w:p w14:paraId="76BA084F" w14:textId="053E0D68" w:rsidR="006F7148" w:rsidRPr="001D3E52" w:rsidRDefault="006F7148" w:rsidP="006F7148">
      <w:pPr>
        <w:jc w:val="center"/>
        <w:rPr>
          <w:rFonts w:ascii="Times New Roman" w:hAnsi="Times New Roman" w:cs="Times New Roman"/>
          <w:sz w:val="24"/>
          <w:szCs w:val="24"/>
        </w:rPr>
      </w:pPr>
      <w:r w:rsidRPr="001D3E52">
        <w:rPr>
          <w:rFonts w:ascii="Times New Roman" w:hAnsi="Times New Roman" w:cs="Times New Roman"/>
          <w:sz w:val="24"/>
          <w:szCs w:val="24"/>
        </w:rPr>
        <w:t>Charles Maurice Hall</w:t>
      </w:r>
    </w:p>
    <w:p w14:paraId="59DDC75E" w14:textId="77777777" w:rsidR="006F7148" w:rsidRPr="009523D2" w:rsidRDefault="006F7148" w:rsidP="006F7148">
      <w:commentRangeStart w:id="2"/>
    </w:p>
    <w:p w14:paraId="2C3646FA" w14:textId="77777777" w:rsidR="006F7148" w:rsidRPr="009523D2" w:rsidRDefault="006F7148" w:rsidP="006F7148"/>
    <w:p w14:paraId="394DB8E4" w14:textId="77777777" w:rsidR="006F7148" w:rsidRPr="009523D2" w:rsidRDefault="006F7148" w:rsidP="006F7148"/>
    <w:commentRangeEnd w:id="2"/>
    <w:p w14:paraId="1B8B2AFD" w14:textId="77777777" w:rsidR="006F7148" w:rsidRPr="009523D2" w:rsidRDefault="006F7148" w:rsidP="006F7148">
      <w:r>
        <w:rPr>
          <w:rStyle w:val="CommentReference"/>
          <w:rFonts w:eastAsia="Times New Roman" w:cs="Times New Roman"/>
        </w:rPr>
        <w:commentReference w:id="2"/>
      </w:r>
    </w:p>
    <w:p w14:paraId="44FCDD4A"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A Thesis Presented to the</w:t>
      </w:r>
    </w:p>
    <w:p w14:paraId="33C22E42"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Faculty of the USC Graduate School</w:t>
      </w:r>
    </w:p>
    <w:p w14:paraId="3B7573AB"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University of Southern California</w:t>
      </w:r>
    </w:p>
    <w:p w14:paraId="23E32ADC"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In Partial Fulfillment of the</w:t>
      </w:r>
    </w:p>
    <w:p w14:paraId="5CEFF530"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Requirements for the Degree</w:t>
      </w:r>
    </w:p>
    <w:p w14:paraId="7C9E2646"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Master of Science</w:t>
      </w:r>
    </w:p>
    <w:p w14:paraId="5A2F4496" w14:textId="77777777" w:rsidR="006F7148" w:rsidRPr="001D3E52" w:rsidRDefault="006F7148" w:rsidP="006F7148">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(Geographic Information Science and Technology)</w:t>
      </w:r>
    </w:p>
    <w:p w14:paraId="125FC784" w14:textId="1C124315" w:rsidR="008C3807" w:rsidRPr="001D3E52" w:rsidRDefault="006F7148" w:rsidP="00137905">
      <w:pPr>
        <w:spacing w:line="240" w:lineRule="auto"/>
        <w:jc w:val="center"/>
        <w:rPr>
          <w:rFonts w:ascii="Times New Roman" w:hAnsi="Times New Roman" w:cs="Times New Roman"/>
          <w:sz w:val="24"/>
          <w:szCs w:val="24"/>
        </w:rPr>
      </w:pPr>
      <w:r w:rsidRPr="001D3E52">
        <w:rPr>
          <w:rFonts w:ascii="Times New Roman" w:hAnsi="Times New Roman" w:cs="Times New Roman"/>
          <w:sz w:val="24"/>
          <w:szCs w:val="24"/>
        </w:rPr>
        <w:t>July 2</w:t>
      </w:r>
      <w:commentRangeStart w:id="3"/>
      <w:r w:rsidRPr="001D3E52">
        <w:rPr>
          <w:rFonts w:ascii="Times New Roman" w:hAnsi="Times New Roman" w:cs="Times New Roman"/>
          <w:sz w:val="24"/>
          <w:szCs w:val="24"/>
        </w:rPr>
        <w:t>0</w:t>
      </w:r>
      <w:commentRangeEnd w:id="3"/>
      <w:r w:rsidRPr="001D3E52">
        <w:rPr>
          <w:rFonts w:ascii="Times New Roman" w:hAnsi="Times New Roman" w:cs="Times New Roman"/>
          <w:sz w:val="24"/>
          <w:szCs w:val="24"/>
        </w:rPr>
        <w:t>16</w:t>
      </w:r>
      <w:r w:rsidRPr="001D3E52">
        <w:rPr>
          <w:rStyle w:val="CommentReference"/>
          <w:rFonts w:ascii="Times New Roman" w:eastAsia="Times New Roman" w:hAnsi="Times New Roman" w:cs="Times New Roman"/>
          <w:sz w:val="24"/>
          <w:szCs w:val="24"/>
        </w:rPr>
        <w:commentReference w:id="3"/>
      </w:r>
    </w:p>
    <w:p w14:paraId="34721508" w14:textId="77777777" w:rsidR="003C19E2" w:rsidRDefault="003C19E2" w:rsidP="003C19E2"/>
    <w:p w14:paraId="179D994B" w14:textId="77777777" w:rsidR="003C19E2" w:rsidRDefault="003C19E2" w:rsidP="003C19E2"/>
    <w:p w14:paraId="140E8D5E" w14:textId="77777777" w:rsidR="003C19E2" w:rsidRDefault="003C19E2" w:rsidP="003C19E2"/>
    <w:p w14:paraId="0D520EB1" w14:textId="77777777" w:rsidR="003C19E2" w:rsidRDefault="003C19E2" w:rsidP="003C19E2"/>
    <w:p w14:paraId="200A50FA" w14:textId="77777777" w:rsidR="003C19E2" w:rsidRDefault="003C19E2" w:rsidP="003C19E2"/>
    <w:p w14:paraId="46D154E5" w14:textId="77777777" w:rsidR="003C19E2" w:rsidRDefault="003C19E2" w:rsidP="003C19E2"/>
    <w:p w14:paraId="67B2B95E" w14:textId="77777777" w:rsidR="003C19E2" w:rsidRDefault="003C19E2" w:rsidP="003C19E2"/>
    <w:p w14:paraId="4E7E45BB" w14:textId="77777777" w:rsidR="003C19E2" w:rsidRDefault="003C19E2" w:rsidP="003C19E2"/>
    <w:p w14:paraId="5D45F711" w14:textId="77777777" w:rsidR="003C19E2" w:rsidRDefault="003C19E2" w:rsidP="003C19E2"/>
    <w:p w14:paraId="602422BD" w14:textId="77777777" w:rsidR="003C19E2" w:rsidRDefault="003C19E2" w:rsidP="003C19E2"/>
    <w:p w14:paraId="65558526" w14:textId="77777777" w:rsidR="003C19E2" w:rsidRDefault="003C19E2" w:rsidP="003C19E2"/>
    <w:p w14:paraId="1CE1F081" w14:textId="77777777" w:rsidR="003C19E2" w:rsidRDefault="003C19E2" w:rsidP="003C19E2"/>
    <w:p w14:paraId="22D43558" w14:textId="77777777" w:rsidR="003C19E2" w:rsidRDefault="003C19E2" w:rsidP="003C19E2"/>
    <w:p w14:paraId="1E5CE950" w14:textId="77777777" w:rsidR="003C19E2" w:rsidRDefault="003C19E2" w:rsidP="003C19E2"/>
    <w:p w14:paraId="6D6F6B6A" w14:textId="77777777" w:rsidR="003C19E2" w:rsidRDefault="003C19E2" w:rsidP="003C19E2"/>
    <w:p w14:paraId="6678BB0A" w14:textId="77777777" w:rsidR="003C19E2" w:rsidRDefault="003C19E2" w:rsidP="003C19E2"/>
    <w:p w14:paraId="40AC6073" w14:textId="77777777" w:rsidR="003C19E2" w:rsidRDefault="003C19E2" w:rsidP="003C19E2"/>
    <w:p w14:paraId="2FFCF23F" w14:textId="77777777" w:rsidR="003C19E2" w:rsidRDefault="003C19E2" w:rsidP="003C19E2"/>
    <w:p w14:paraId="15E625E5" w14:textId="77777777" w:rsidR="003C19E2" w:rsidRDefault="003C19E2" w:rsidP="003C19E2"/>
    <w:p w14:paraId="39486ED9" w14:textId="77777777" w:rsidR="003C19E2" w:rsidRDefault="003C19E2" w:rsidP="003C19E2"/>
    <w:p w14:paraId="2AD15E90" w14:textId="77777777" w:rsidR="003C19E2" w:rsidRDefault="003C19E2" w:rsidP="003C19E2"/>
    <w:p w14:paraId="3D258B16" w14:textId="77777777" w:rsidR="003C19E2" w:rsidRDefault="003C19E2" w:rsidP="003C19E2"/>
    <w:p w14:paraId="64559D7D" w14:textId="77777777" w:rsidR="003C19E2" w:rsidRDefault="003C19E2" w:rsidP="003C19E2"/>
    <w:p w14:paraId="43879DBA" w14:textId="77777777" w:rsidR="003C19E2" w:rsidRDefault="003C19E2" w:rsidP="003C19E2"/>
    <w:p w14:paraId="44BAAFD4" w14:textId="77777777" w:rsidR="003C19E2" w:rsidRDefault="003C19E2" w:rsidP="003C19E2"/>
    <w:p w14:paraId="3A248A00" w14:textId="77777777" w:rsidR="000D021A" w:rsidRDefault="000D021A" w:rsidP="003C19E2"/>
    <w:p w14:paraId="26CEF087" w14:textId="77777777" w:rsidR="000D021A" w:rsidRDefault="000D021A" w:rsidP="003C19E2"/>
    <w:p w14:paraId="6BEE2C4E" w14:textId="77777777" w:rsidR="000D021A" w:rsidRDefault="000D021A" w:rsidP="003C19E2"/>
    <w:p w14:paraId="2B268E32" w14:textId="77777777" w:rsidR="000D021A" w:rsidRDefault="000D021A" w:rsidP="003C19E2"/>
    <w:p w14:paraId="0129D056" w14:textId="77777777" w:rsidR="000D021A" w:rsidRDefault="000D021A" w:rsidP="003C19E2"/>
    <w:p w14:paraId="3C2A2140" w14:textId="77777777" w:rsidR="000D021A" w:rsidRDefault="000D021A" w:rsidP="003C19E2"/>
    <w:p w14:paraId="374A5BF5" w14:textId="77777777" w:rsidR="000D021A" w:rsidRDefault="000D021A" w:rsidP="003C19E2"/>
    <w:p w14:paraId="48F827E4" w14:textId="77777777" w:rsidR="003C19E2" w:rsidRDefault="003C19E2" w:rsidP="003C19E2"/>
    <w:p w14:paraId="731F216E" w14:textId="42CE0DDF" w:rsidR="003C19E2" w:rsidRPr="001D3E52" w:rsidRDefault="003C19E2" w:rsidP="003C19E2">
      <w:pPr>
        <w:rPr>
          <w:rFonts w:ascii="Times New Roman" w:hAnsi="Times New Roman" w:cs="Times New Roman"/>
          <w:sz w:val="24"/>
          <w:szCs w:val="24"/>
        </w:rPr>
      </w:pPr>
      <w:r w:rsidRPr="001D3E52">
        <w:rPr>
          <w:rFonts w:ascii="Times New Roman" w:hAnsi="Times New Roman" w:cs="Times New Roman"/>
          <w:sz w:val="24"/>
          <w:szCs w:val="24"/>
        </w:rPr>
        <w:t>Copyright ® 2016 by Charles Hall</w:t>
      </w:r>
    </w:p>
    <w:p w14:paraId="0C525D5E" w14:textId="77777777" w:rsidR="003C19E2" w:rsidRDefault="003C19E2" w:rsidP="003C19E2">
      <w:pPr>
        <w:rPr>
          <w:rFonts w:eastAsiaTheme="majorEastAsia" w:cstheme="majorBidi"/>
          <w:b/>
          <w:bCs/>
          <w:szCs w:val="28"/>
        </w:rPr>
      </w:pPr>
      <w:bookmarkStart w:id="4" w:name="_Toc423420459"/>
      <w:r>
        <w:br w:type="page"/>
      </w:r>
    </w:p>
    <w:bookmarkEnd w:id="4"/>
    <w:p w14:paraId="4ED4A1E9" w14:textId="77777777" w:rsidR="003C19E2" w:rsidRDefault="003C19E2" w:rsidP="003C19E2"/>
    <w:p w14:paraId="4E543B6A" w14:textId="77777777" w:rsidR="003C19E2" w:rsidRDefault="003C19E2" w:rsidP="003C19E2"/>
    <w:p w14:paraId="10782E33" w14:textId="77777777" w:rsidR="003C19E2" w:rsidRDefault="003C19E2" w:rsidP="003C19E2"/>
    <w:p w14:paraId="6D910216" w14:textId="77777777" w:rsidR="003C19E2" w:rsidRDefault="003C19E2" w:rsidP="003C19E2"/>
    <w:p w14:paraId="6F0A0298" w14:textId="77777777" w:rsidR="003C19E2" w:rsidRDefault="003C19E2" w:rsidP="003C19E2"/>
    <w:p w14:paraId="6E12841E" w14:textId="77777777" w:rsidR="003C19E2" w:rsidRDefault="003C19E2" w:rsidP="003C19E2"/>
    <w:p w14:paraId="57635953" w14:textId="77777777" w:rsidR="003C19E2" w:rsidRDefault="003C19E2" w:rsidP="003C19E2"/>
    <w:p w14:paraId="1966AAAF" w14:textId="77777777" w:rsidR="003C19E2" w:rsidRDefault="003C19E2" w:rsidP="003C19E2"/>
    <w:p w14:paraId="12AEB3C6" w14:textId="77777777" w:rsidR="003C19E2" w:rsidRDefault="003C19E2" w:rsidP="003C19E2"/>
    <w:p w14:paraId="61F72A92" w14:textId="4B789B18" w:rsidR="003C19E2" w:rsidRDefault="003C19E2" w:rsidP="003C19E2">
      <w:pPr>
        <w:jc w:val="center"/>
      </w:pPr>
      <w:r>
        <w:t>To MK, this wouldn’t have happened without you.</w:t>
      </w:r>
    </w:p>
    <w:p w14:paraId="62290C29" w14:textId="77777777" w:rsidR="003C19E2" w:rsidRDefault="003C19E2" w:rsidP="003C19E2">
      <w:pPr>
        <w:spacing w:after="200" w:line="276" w:lineRule="auto"/>
      </w:pPr>
    </w:p>
    <w:p w14:paraId="5BC47B07" w14:textId="77777777" w:rsidR="003C19E2" w:rsidRDefault="003C19E2" w:rsidP="003C19E2">
      <w:pPr>
        <w:spacing w:after="200" w:line="276" w:lineRule="auto"/>
        <w:sectPr w:rsidR="003C19E2" w:rsidSect="003C19E2">
          <w:footerReference w:type="default" r:id="rId10"/>
          <w:pgSz w:w="12240" w:h="15840"/>
          <w:pgMar w:top="1440" w:right="1440" w:bottom="1440" w:left="1440" w:header="720" w:footer="720" w:gutter="0"/>
          <w:pgNumType w:fmt="lowerRoman"/>
          <w:cols w:space="720"/>
          <w:docGrid w:linePitch="360"/>
        </w:sectPr>
      </w:pPr>
    </w:p>
    <w:bookmarkStart w:id="5" w:name="_Toc423420460" w:displacedByCustomXml="next"/>
    <w:sdt>
      <w:sdtPr>
        <w:rPr>
          <w:rFonts w:asciiTheme="minorHAnsi" w:eastAsiaTheme="minorHAnsi" w:hAnsiTheme="minorHAnsi"/>
          <w:b w:val="0"/>
          <w:sz w:val="24"/>
          <w:shd w:val="clear" w:color="auto" w:fill="auto"/>
          <w:lang w:bidi="ar-SA"/>
        </w:rPr>
        <w:id w:val="2110472400"/>
        <w:docPartObj>
          <w:docPartGallery w:val="Table of Contents"/>
          <w:docPartUnique/>
        </w:docPartObj>
      </w:sdtPr>
      <w:sdtEndPr>
        <w:rPr>
          <w:bCs/>
          <w:noProof/>
          <w:sz w:val="22"/>
        </w:rPr>
      </w:sdtEndPr>
      <w:sdtContent>
        <w:p w14:paraId="1BB0983B" w14:textId="77777777" w:rsidR="003C19E2" w:rsidRPr="00223862" w:rsidRDefault="003C19E2" w:rsidP="003C19E2">
          <w:pPr>
            <w:pStyle w:val="TOCHeading"/>
            <w:rPr>
              <w:rFonts w:cs="Times New Roman"/>
            </w:rPr>
          </w:pPr>
          <w:r w:rsidRPr="00B46605">
            <w:rPr>
              <w:rFonts w:cs="Times New Roman"/>
            </w:rPr>
            <w:t>Table of Contents</w:t>
          </w:r>
        </w:p>
        <w:p w14:paraId="45341B10" w14:textId="77777777" w:rsidR="00C33508" w:rsidRDefault="000D02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95324" w:history="1">
            <w:r w:rsidR="00C33508" w:rsidRPr="00346C56">
              <w:rPr>
                <w:rStyle w:val="Hyperlink"/>
                <w:rFonts w:cs="Times New Roman"/>
                <w:noProof/>
              </w:rPr>
              <w:t>List of Figures</w:t>
            </w:r>
            <w:r w:rsidR="00C33508">
              <w:rPr>
                <w:noProof/>
                <w:webHidden/>
              </w:rPr>
              <w:tab/>
            </w:r>
            <w:r w:rsidR="00C33508">
              <w:rPr>
                <w:noProof/>
                <w:webHidden/>
              </w:rPr>
              <w:fldChar w:fldCharType="begin"/>
            </w:r>
            <w:r w:rsidR="00C33508">
              <w:rPr>
                <w:noProof/>
                <w:webHidden/>
              </w:rPr>
              <w:instrText xml:space="preserve"> PAGEREF _Toc452995324 \h </w:instrText>
            </w:r>
            <w:r w:rsidR="00C33508">
              <w:rPr>
                <w:noProof/>
                <w:webHidden/>
              </w:rPr>
            </w:r>
            <w:r w:rsidR="00C33508">
              <w:rPr>
                <w:noProof/>
                <w:webHidden/>
              </w:rPr>
              <w:fldChar w:fldCharType="separate"/>
            </w:r>
            <w:r w:rsidR="00C33508">
              <w:rPr>
                <w:noProof/>
                <w:webHidden/>
              </w:rPr>
              <w:t>v</w:t>
            </w:r>
            <w:r w:rsidR="00C33508">
              <w:rPr>
                <w:noProof/>
                <w:webHidden/>
              </w:rPr>
              <w:fldChar w:fldCharType="end"/>
            </w:r>
          </w:hyperlink>
        </w:p>
        <w:p w14:paraId="7AFF00F0" w14:textId="77777777" w:rsidR="00C33508" w:rsidRDefault="00C33508">
          <w:pPr>
            <w:pStyle w:val="TOC1"/>
            <w:tabs>
              <w:tab w:val="right" w:leader="dot" w:pos="9350"/>
            </w:tabs>
            <w:rPr>
              <w:rFonts w:eastAsiaTheme="minorEastAsia"/>
              <w:noProof/>
            </w:rPr>
          </w:pPr>
          <w:hyperlink w:anchor="_Toc452995325" w:history="1">
            <w:r w:rsidRPr="00346C56">
              <w:rPr>
                <w:rStyle w:val="Hyperlink"/>
                <w:rFonts w:cs="Times New Roman"/>
                <w:noProof/>
              </w:rPr>
              <w:t>List of Tables</w:t>
            </w:r>
            <w:r>
              <w:rPr>
                <w:noProof/>
                <w:webHidden/>
              </w:rPr>
              <w:tab/>
            </w:r>
            <w:r>
              <w:rPr>
                <w:noProof/>
                <w:webHidden/>
              </w:rPr>
              <w:fldChar w:fldCharType="begin"/>
            </w:r>
            <w:r>
              <w:rPr>
                <w:noProof/>
                <w:webHidden/>
              </w:rPr>
              <w:instrText xml:space="preserve"> PAGEREF _Toc452995325 \h </w:instrText>
            </w:r>
            <w:r>
              <w:rPr>
                <w:noProof/>
                <w:webHidden/>
              </w:rPr>
            </w:r>
            <w:r>
              <w:rPr>
                <w:noProof/>
                <w:webHidden/>
              </w:rPr>
              <w:fldChar w:fldCharType="separate"/>
            </w:r>
            <w:r>
              <w:rPr>
                <w:noProof/>
                <w:webHidden/>
              </w:rPr>
              <w:t>vi</w:t>
            </w:r>
            <w:r>
              <w:rPr>
                <w:noProof/>
                <w:webHidden/>
              </w:rPr>
              <w:fldChar w:fldCharType="end"/>
            </w:r>
          </w:hyperlink>
        </w:p>
        <w:p w14:paraId="23D3E602" w14:textId="77777777" w:rsidR="00C33508" w:rsidRDefault="00C33508">
          <w:pPr>
            <w:pStyle w:val="TOC1"/>
            <w:tabs>
              <w:tab w:val="right" w:leader="dot" w:pos="9350"/>
            </w:tabs>
            <w:rPr>
              <w:rFonts w:eastAsiaTheme="minorEastAsia"/>
              <w:noProof/>
            </w:rPr>
          </w:pPr>
          <w:hyperlink w:anchor="_Toc452995326" w:history="1">
            <w:r w:rsidRPr="00346C56">
              <w:rPr>
                <w:rStyle w:val="Hyperlink"/>
                <w:rFonts w:cs="Times New Roman"/>
                <w:noProof/>
              </w:rPr>
              <w:t>Acknowledgements</w:t>
            </w:r>
            <w:r>
              <w:rPr>
                <w:noProof/>
                <w:webHidden/>
              </w:rPr>
              <w:tab/>
            </w:r>
            <w:r>
              <w:rPr>
                <w:noProof/>
                <w:webHidden/>
              </w:rPr>
              <w:fldChar w:fldCharType="begin"/>
            </w:r>
            <w:r>
              <w:rPr>
                <w:noProof/>
                <w:webHidden/>
              </w:rPr>
              <w:instrText xml:space="preserve"> PAGEREF _Toc452995326 \h </w:instrText>
            </w:r>
            <w:r>
              <w:rPr>
                <w:noProof/>
                <w:webHidden/>
              </w:rPr>
            </w:r>
            <w:r>
              <w:rPr>
                <w:noProof/>
                <w:webHidden/>
              </w:rPr>
              <w:fldChar w:fldCharType="separate"/>
            </w:r>
            <w:r>
              <w:rPr>
                <w:noProof/>
                <w:webHidden/>
              </w:rPr>
              <w:t>vii</w:t>
            </w:r>
            <w:r>
              <w:rPr>
                <w:noProof/>
                <w:webHidden/>
              </w:rPr>
              <w:fldChar w:fldCharType="end"/>
            </w:r>
          </w:hyperlink>
        </w:p>
        <w:p w14:paraId="132BA715" w14:textId="77777777" w:rsidR="00C33508" w:rsidRDefault="00C33508">
          <w:pPr>
            <w:pStyle w:val="TOC1"/>
            <w:tabs>
              <w:tab w:val="right" w:leader="dot" w:pos="9350"/>
            </w:tabs>
            <w:rPr>
              <w:rFonts w:eastAsiaTheme="minorEastAsia"/>
              <w:noProof/>
            </w:rPr>
          </w:pPr>
          <w:hyperlink w:anchor="_Toc452995327" w:history="1">
            <w:r w:rsidRPr="00346C56">
              <w:rPr>
                <w:rStyle w:val="Hyperlink"/>
                <w:rFonts w:cs="Times New Roman"/>
                <w:noProof/>
              </w:rPr>
              <w:t>List of Abbreviations</w:t>
            </w:r>
            <w:r>
              <w:rPr>
                <w:noProof/>
                <w:webHidden/>
              </w:rPr>
              <w:tab/>
            </w:r>
            <w:r>
              <w:rPr>
                <w:noProof/>
                <w:webHidden/>
              </w:rPr>
              <w:fldChar w:fldCharType="begin"/>
            </w:r>
            <w:r>
              <w:rPr>
                <w:noProof/>
                <w:webHidden/>
              </w:rPr>
              <w:instrText xml:space="preserve"> PAGEREF _Toc452995327 \h </w:instrText>
            </w:r>
            <w:r>
              <w:rPr>
                <w:noProof/>
                <w:webHidden/>
              </w:rPr>
            </w:r>
            <w:r>
              <w:rPr>
                <w:noProof/>
                <w:webHidden/>
              </w:rPr>
              <w:fldChar w:fldCharType="separate"/>
            </w:r>
            <w:r>
              <w:rPr>
                <w:noProof/>
                <w:webHidden/>
              </w:rPr>
              <w:t>viii</w:t>
            </w:r>
            <w:r>
              <w:rPr>
                <w:noProof/>
                <w:webHidden/>
              </w:rPr>
              <w:fldChar w:fldCharType="end"/>
            </w:r>
          </w:hyperlink>
        </w:p>
        <w:p w14:paraId="0CB587A1" w14:textId="77777777" w:rsidR="00C33508" w:rsidRDefault="00C33508">
          <w:pPr>
            <w:pStyle w:val="TOC1"/>
            <w:tabs>
              <w:tab w:val="right" w:leader="dot" w:pos="9350"/>
            </w:tabs>
            <w:rPr>
              <w:rFonts w:eastAsiaTheme="minorEastAsia"/>
              <w:noProof/>
            </w:rPr>
          </w:pPr>
          <w:hyperlink w:anchor="_Toc452995328" w:history="1">
            <w:r w:rsidRPr="00346C56">
              <w:rPr>
                <w:rStyle w:val="Hyperlink"/>
                <w:rFonts w:cs="Times New Roman"/>
                <w:noProof/>
              </w:rPr>
              <w:t>Abstract</w:t>
            </w:r>
            <w:r>
              <w:rPr>
                <w:noProof/>
                <w:webHidden/>
              </w:rPr>
              <w:tab/>
            </w:r>
            <w:r>
              <w:rPr>
                <w:noProof/>
                <w:webHidden/>
              </w:rPr>
              <w:fldChar w:fldCharType="begin"/>
            </w:r>
            <w:r>
              <w:rPr>
                <w:noProof/>
                <w:webHidden/>
              </w:rPr>
              <w:instrText xml:space="preserve"> PAGEREF _Toc452995328 \h </w:instrText>
            </w:r>
            <w:r>
              <w:rPr>
                <w:noProof/>
                <w:webHidden/>
              </w:rPr>
            </w:r>
            <w:r>
              <w:rPr>
                <w:noProof/>
                <w:webHidden/>
              </w:rPr>
              <w:fldChar w:fldCharType="separate"/>
            </w:r>
            <w:r>
              <w:rPr>
                <w:noProof/>
                <w:webHidden/>
              </w:rPr>
              <w:t>ix</w:t>
            </w:r>
            <w:r>
              <w:rPr>
                <w:noProof/>
                <w:webHidden/>
              </w:rPr>
              <w:fldChar w:fldCharType="end"/>
            </w:r>
          </w:hyperlink>
        </w:p>
        <w:p w14:paraId="2B20EB67" w14:textId="77777777" w:rsidR="00C33508" w:rsidRDefault="00C33508">
          <w:pPr>
            <w:pStyle w:val="TOC1"/>
            <w:tabs>
              <w:tab w:val="right" w:leader="dot" w:pos="9350"/>
            </w:tabs>
            <w:rPr>
              <w:rFonts w:eastAsiaTheme="minorEastAsia"/>
              <w:noProof/>
            </w:rPr>
          </w:pPr>
          <w:hyperlink w:anchor="_Toc452995329" w:history="1">
            <w:r w:rsidRPr="00346C56">
              <w:rPr>
                <w:rStyle w:val="Hyperlink"/>
                <w:rFonts w:cs="Times New Roman"/>
                <w:noProof/>
              </w:rPr>
              <w:t>Chapter 1 Introduction</w:t>
            </w:r>
            <w:r>
              <w:rPr>
                <w:noProof/>
                <w:webHidden/>
              </w:rPr>
              <w:tab/>
            </w:r>
            <w:r>
              <w:rPr>
                <w:noProof/>
                <w:webHidden/>
              </w:rPr>
              <w:fldChar w:fldCharType="begin"/>
            </w:r>
            <w:r>
              <w:rPr>
                <w:noProof/>
                <w:webHidden/>
              </w:rPr>
              <w:instrText xml:space="preserve"> PAGEREF _Toc452995329 \h </w:instrText>
            </w:r>
            <w:r>
              <w:rPr>
                <w:noProof/>
                <w:webHidden/>
              </w:rPr>
            </w:r>
            <w:r>
              <w:rPr>
                <w:noProof/>
                <w:webHidden/>
              </w:rPr>
              <w:fldChar w:fldCharType="separate"/>
            </w:r>
            <w:r>
              <w:rPr>
                <w:noProof/>
                <w:webHidden/>
              </w:rPr>
              <w:t>1</w:t>
            </w:r>
            <w:r>
              <w:rPr>
                <w:noProof/>
                <w:webHidden/>
              </w:rPr>
              <w:fldChar w:fldCharType="end"/>
            </w:r>
          </w:hyperlink>
        </w:p>
        <w:p w14:paraId="28F3A5F0" w14:textId="77777777" w:rsidR="00C33508" w:rsidRDefault="00C33508">
          <w:pPr>
            <w:pStyle w:val="TOC2"/>
            <w:tabs>
              <w:tab w:val="left" w:pos="880"/>
              <w:tab w:val="right" w:leader="dot" w:pos="9350"/>
            </w:tabs>
            <w:rPr>
              <w:rFonts w:eastAsiaTheme="minorEastAsia"/>
              <w:noProof/>
            </w:rPr>
          </w:pPr>
          <w:hyperlink w:anchor="_Toc452995330" w:history="1">
            <w:r w:rsidRPr="00346C56">
              <w:rPr>
                <w:rStyle w:val="Hyperlink"/>
                <w:noProof/>
              </w:rPr>
              <w:t>1.1</w:t>
            </w:r>
            <w:r>
              <w:rPr>
                <w:rFonts w:eastAsiaTheme="minorEastAsia"/>
                <w:noProof/>
              </w:rPr>
              <w:tab/>
            </w:r>
            <w:r w:rsidRPr="00346C56">
              <w:rPr>
                <w:rStyle w:val="Hyperlink"/>
                <w:noProof/>
              </w:rPr>
              <w:t>Defining healthy food</w:t>
            </w:r>
            <w:r>
              <w:rPr>
                <w:noProof/>
                <w:webHidden/>
              </w:rPr>
              <w:tab/>
            </w:r>
            <w:r>
              <w:rPr>
                <w:noProof/>
                <w:webHidden/>
              </w:rPr>
              <w:fldChar w:fldCharType="begin"/>
            </w:r>
            <w:r>
              <w:rPr>
                <w:noProof/>
                <w:webHidden/>
              </w:rPr>
              <w:instrText xml:space="preserve"> PAGEREF _Toc452995330 \h </w:instrText>
            </w:r>
            <w:r>
              <w:rPr>
                <w:noProof/>
                <w:webHidden/>
              </w:rPr>
            </w:r>
            <w:r>
              <w:rPr>
                <w:noProof/>
                <w:webHidden/>
              </w:rPr>
              <w:fldChar w:fldCharType="separate"/>
            </w:r>
            <w:r>
              <w:rPr>
                <w:noProof/>
                <w:webHidden/>
              </w:rPr>
              <w:t>3</w:t>
            </w:r>
            <w:r>
              <w:rPr>
                <w:noProof/>
                <w:webHidden/>
              </w:rPr>
              <w:fldChar w:fldCharType="end"/>
            </w:r>
          </w:hyperlink>
        </w:p>
        <w:p w14:paraId="2631A1A9" w14:textId="77777777" w:rsidR="00C33508" w:rsidRDefault="00C33508">
          <w:pPr>
            <w:pStyle w:val="TOC2"/>
            <w:tabs>
              <w:tab w:val="left" w:pos="880"/>
              <w:tab w:val="right" w:leader="dot" w:pos="9350"/>
            </w:tabs>
            <w:rPr>
              <w:rFonts w:eastAsiaTheme="minorEastAsia"/>
              <w:noProof/>
            </w:rPr>
          </w:pPr>
          <w:hyperlink w:anchor="_Toc452995331" w:history="1">
            <w:r w:rsidRPr="00346C56">
              <w:rPr>
                <w:rStyle w:val="Hyperlink"/>
                <w:noProof/>
              </w:rPr>
              <w:t>1.2</w:t>
            </w:r>
            <w:r>
              <w:rPr>
                <w:rFonts w:eastAsiaTheme="minorEastAsia"/>
                <w:noProof/>
              </w:rPr>
              <w:tab/>
            </w:r>
            <w:r w:rsidRPr="00346C56">
              <w:rPr>
                <w:rStyle w:val="Hyperlink"/>
                <w:noProof/>
              </w:rPr>
              <w:t>Defining food access</w:t>
            </w:r>
            <w:r>
              <w:rPr>
                <w:noProof/>
                <w:webHidden/>
              </w:rPr>
              <w:tab/>
            </w:r>
            <w:r>
              <w:rPr>
                <w:noProof/>
                <w:webHidden/>
              </w:rPr>
              <w:fldChar w:fldCharType="begin"/>
            </w:r>
            <w:r>
              <w:rPr>
                <w:noProof/>
                <w:webHidden/>
              </w:rPr>
              <w:instrText xml:space="preserve"> PAGEREF _Toc452995331 \h </w:instrText>
            </w:r>
            <w:r>
              <w:rPr>
                <w:noProof/>
                <w:webHidden/>
              </w:rPr>
            </w:r>
            <w:r>
              <w:rPr>
                <w:noProof/>
                <w:webHidden/>
              </w:rPr>
              <w:fldChar w:fldCharType="separate"/>
            </w:r>
            <w:r>
              <w:rPr>
                <w:noProof/>
                <w:webHidden/>
              </w:rPr>
              <w:t>3</w:t>
            </w:r>
            <w:r>
              <w:rPr>
                <w:noProof/>
                <w:webHidden/>
              </w:rPr>
              <w:fldChar w:fldCharType="end"/>
            </w:r>
          </w:hyperlink>
        </w:p>
        <w:p w14:paraId="59139015" w14:textId="77777777" w:rsidR="00C33508" w:rsidRDefault="00C33508">
          <w:pPr>
            <w:pStyle w:val="TOC2"/>
            <w:tabs>
              <w:tab w:val="right" w:leader="dot" w:pos="9350"/>
            </w:tabs>
            <w:rPr>
              <w:rFonts w:eastAsiaTheme="minorEastAsia"/>
              <w:noProof/>
            </w:rPr>
          </w:pPr>
          <w:hyperlink w:anchor="_Toc452995332" w:history="1">
            <w:r w:rsidRPr="00346C56">
              <w:rPr>
                <w:rStyle w:val="Hyperlink"/>
                <w:noProof/>
              </w:rPr>
              <w:t>1.3 Traditional data and AGI</w:t>
            </w:r>
            <w:r>
              <w:rPr>
                <w:noProof/>
                <w:webHidden/>
              </w:rPr>
              <w:tab/>
            </w:r>
            <w:r>
              <w:rPr>
                <w:noProof/>
                <w:webHidden/>
              </w:rPr>
              <w:fldChar w:fldCharType="begin"/>
            </w:r>
            <w:r>
              <w:rPr>
                <w:noProof/>
                <w:webHidden/>
              </w:rPr>
              <w:instrText xml:space="preserve"> PAGEREF _Toc452995332 \h </w:instrText>
            </w:r>
            <w:r>
              <w:rPr>
                <w:noProof/>
                <w:webHidden/>
              </w:rPr>
            </w:r>
            <w:r>
              <w:rPr>
                <w:noProof/>
                <w:webHidden/>
              </w:rPr>
              <w:fldChar w:fldCharType="separate"/>
            </w:r>
            <w:r>
              <w:rPr>
                <w:noProof/>
                <w:webHidden/>
              </w:rPr>
              <w:t>3</w:t>
            </w:r>
            <w:r>
              <w:rPr>
                <w:noProof/>
                <w:webHidden/>
              </w:rPr>
              <w:fldChar w:fldCharType="end"/>
            </w:r>
          </w:hyperlink>
        </w:p>
        <w:p w14:paraId="5E8B5E9A" w14:textId="77777777" w:rsidR="00C33508" w:rsidRDefault="00C33508">
          <w:pPr>
            <w:pStyle w:val="TOC2"/>
            <w:tabs>
              <w:tab w:val="right" w:leader="dot" w:pos="9350"/>
            </w:tabs>
            <w:rPr>
              <w:rFonts w:eastAsiaTheme="minorEastAsia"/>
              <w:noProof/>
            </w:rPr>
          </w:pPr>
          <w:hyperlink w:anchor="_Toc452995333" w:history="1">
            <w:r w:rsidRPr="00346C56">
              <w:rPr>
                <w:rStyle w:val="Hyperlink"/>
                <w:noProof/>
              </w:rPr>
              <w:t>1.4 Primary research question</w:t>
            </w:r>
            <w:r>
              <w:rPr>
                <w:noProof/>
                <w:webHidden/>
              </w:rPr>
              <w:tab/>
            </w:r>
            <w:r>
              <w:rPr>
                <w:noProof/>
                <w:webHidden/>
              </w:rPr>
              <w:fldChar w:fldCharType="begin"/>
            </w:r>
            <w:r>
              <w:rPr>
                <w:noProof/>
                <w:webHidden/>
              </w:rPr>
              <w:instrText xml:space="preserve"> PAGEREF _Toc452995333 \h </w:instrText>
            </w:r>
            <w:r>
              <w:rPr>
                <w:noProof/>
                <w:webHidden/>
              </w:rPr>
            </w:r>
            <w:r>
              <w:rPr>
                <w:noProof/>
                <w:webHidden/>
              </w:rPr>
              <w:fldChar w:fldCharType="separate"/>
            </w:r>
            <w:r>
              <w:rPr>
                <w:noProof/>
                <w:webHidden/>
              </w:rPr>
              <w:t>4</w:t>
            </w:r>
            <w:r>
              <w:rPr>
                <w:noProof/>
                <w:webHidden/>
              </w:rPr>
              <w:fldChar w:fldCharType="end"/>
            </w:r>
          </w:hyperlink>
        </w:p>
        <w:p w14:paraId="23B92625" w14:textId="77777777" w:rsidR="00C33508" w:rsidRDefault="00C33508">
          <w:pPr>
            <w:pStyle w:val="TOC2"/>
            <w:tabs>
              <w:tab w:val="right" w:leader="dot" w:pos="9350"/>
            </w:tabs>
            <w:rPr>
              <w:rFonts w:eastAsiaTheme="minorEastAsia"/>
              <w:noProof/>
            </w:rPr>
          </w:pPr>
          <w:hyperlink w:anchor="_Toc452995334" w:history="1">
            <w:r w:rsidRPr="00346C56">
              <w:rPr>
                <w:rStyle w:val="Hyperlink"/>
                <w:noProof/>
              </w:rPr>
              <w:t>1.5 Motivation</w:t>
            </w:r>
            <w:r>
              <w:rPr>
                <w:noProof/>
                <w:webHidden/>
              </w:rPr>
              <w:tab/>
            </w:r>
            <w:r>
              <w:rPr>
                <w:noProof/>
                <w:webHidden/>
              </w:rPr>
              <w:fldChar w:fldCharType="begin"/>
            </w:r>
            <w:r>
              <w:rPr>
                <w:noProof/>
                <w:webHidden/>
              </w:rPr>
              <w:instrText xml:space="preserve"> PAGEREF _Toc452995334 \h </w:instrText>
            </w:r>
            <w:r>
              <w:rPr>
                <w:noProof/>
                <w:webHidden/>
              </w:rPr>
            </w:r>
            <w:r>
              <w:rPr>
                <w:noProof/>
                <w:webHidden/>
              </w:rPr>
              <w:fldChar w:fldCharType="separate"/>
            </w:r>
            <w:r>
              <w:rPr>
                <w:noProof/>
                <w:webHidden/>
              </w:rPr>
              <w:t>4</w:t>
            </w:r>
            <w:r>
              <w:rPr>
                <w:noProof/>
                <w:webHidden/>
              </w:rPr>
              <w:fldChar w:fldCharType="end"/>
            </w:r>
          </w:hyperlink>
        </w:p>
        <w:p w14:paraId="10F91802" w14:textId="77777777" w:rsidR="00C33508" w:rsidRDefault="00C33508">
          <w:pPr>
            <w:pStyle w:val="TOC2"/>
            <w:tabs>
              <w:tab w:val="right" w:leader="dot" w:pos="9350"/>
            </w:tabs>
            <w:rPr>
              <w:rFonts w:eastAsiaTheme="minorEastAsia"/>
              <w:noProof/>
            </w:rPr>
          </w:pPr>
          <w:hyperlink w:anchor="_Toc452995335" w:history="1">
            <w:r w:rsidRPr="00346C56">
              <w:rPr>
                <w:rStyle w:val="Hyperlink"/>
                <w:noProof/>
              </w:rPr>
              <w:t>1.6 Thesis Organization</w:t>
            </w:r>
            <w:r>
              <w:rPr>
                <w:noProof/>
                <w:webHidden/>
              </w:rPr>
              <w:tab/>
            </w:r>
            <w:r>
              <w:rPr>
                <w:noProof/>
                <w:webHidden/>
              </w:rPr>
              <w:fldChar w:fldCharType="begin"/>
            </w:r>
            <w:r>
              <w:rPr>
                <w:noProof/>
                <w:webHidden/>
              </w:rPr>
              <w:instrText xml:space="preserve"> PAGEREF _Toc452995335 \h </w:instrText>
            </w:r>
            <w:r>
              <w:rPr>
                <w:noProof/>
                <w:webHidden/>
              </w:rPr>
            </w:r>
            <w:r>
              <w:rPr>
                <w:noProof/>
                <w:webHidden/>
              </w:rPr>
              <w:fldChar w:fldCharType="separate"/>
            </w:r>
            <w:r>
              <w:rPr>
                <w:noProof/>
                <w:webHidden/>
              </w:rPr>
              <w:t>5</w:t>
            </w:r>
            <w:r>
              <w:rPr>
                <w:noProof/>
                <w:webHidden/>
              </w:rPr>
              <w:fldChar w:fldCharType="end"/>
            </w:r>
          </w:hyperlink>
        </w:p>
        <w:p w14:paraId="3F1AD1E7" w14:textId="77777777" w:rsidR="00C33508" w:rsidRDefault="00C33508">
          <w:pPr>
            <w:pStyle w:val="TOC1"/>
            <w:tabs>
              <w:tab w:val="right" w:leader="dot" w:pos="9350"/>
            </w:tabs>
            <w:rPr>
              <w:rFonts w:eastAsiaTheme="minorEastAsia"/>
              <w:noProof/>
            </w:rPr>
          </w:pPr>
          <w:hyperlink w:anchor="_Toc452995336" w:history="1">
            <w:r w:rsidRPr="00346C56">
              <w:rPr>
                <w:rStyle w:val="Hyperlink"/>
                <w:noProof/>
              </w:rPr>
              <w:t>Chapter 2 Literature Review</w:t>
            </w:r>
            <w:r>
              <w:rPr>
                <w:noProof/>
                <w:webHidden/>
              </w:rPr>
              <w:tab/>
            </w:r>
            <w:r>
              <w:rPr>
                <w:noProof/>
                <w:webHidden/>
              </w:rPr>
              <w:fldChar w:fldCharType="begin"/>
            </w:r>
            <w:r>
              <w:rPr>
                <w:noProof/>
                <w:webHidden/>
              </w:rPr>
              <w:instrText xml:space="preserve"> PAGEREF _Toc452995336 \h </w:instrText>
            </w:r>
            <w:r>
              <w:rPr>
                <w:noProof/>
                <w:webHidden/>
              </w:rPr>
            </w:r>
            <w:r>
              <w:rPr>
                <w:noProof/>
                <w:webHidden/>
              </w:rPr>
              <w:fldChar w:fldCharType="separate"/>
            </w:r>
            <w:r>
              <w:rPr>
                <w:noProof/>
                <w:webHidden/>
              </w:rPr>
              <w:t>6</w:t>
            </w:r>
            <w:r>
              <w:rPr>
                <w:noProof/>
                <w:webHidden/>
              </w:rPr>
              <w:fldChar w:fldCharType="end"/>
            </w:r>
          </w:hyperlink>
        </w:p>
        <w:p w14:paraId="02F36835" w14:textId="77777777" w:rsidR="00C33508" w:rsidRDefault="00C33508">
          <w:pPr>
            <w:pStyle w:val="TOC2"/>
            <w:tabs>
              <w:tab w:val="right" w:leader="dot" w:pos="9350"/>
            </w:tabs>
            <w:rPr>
              <w:rFonts w:eastAsiaTheme="minorEastAsia"/>
              <w:noProof/>
            </w:rPr>
          </w:pPr>
          <w:hyperlink w:anchor="_Toc452995337" w:history="1">
            <w:r w:rsidRPr="00346C56">
              <w:rPr>
                <w:rStyle w:val="Hyperlink"/>
                <w:noProof/>
              </w:rPr>
              <w:t>2.1 Traditional Food Access Studies</w:t>
            </w:r>
            <w:r>
              <w:rPr>
                <w:noProof/>
                <w:webHidden/>
              </w:rPr>
              <w:tab/>
            </w:r>
            <w:r>
              <w:rPr>
                <w:noProof/>
                <w:webHidden/>
              </w:rPr>
              <w:fldChar w:fldCharType="begin"/>
            </w:r>
            <w:r>
              <w:rPr>
                <w:noProof/>
                <w:webHidden/>
              </w:rPr>
              <w:instrText xml:space="preserve"> PAGEREF _Toc452995337 \h </w:instrText>
            </w:r>
            <w:r>
              <w:rPr>
                <w:noProof/>
                <w:webHidden/>
              </w:rPr>
            </w:r>
            <w:r>
              <w:rPr>
                <w:noProof/>
                <w:webHidden/>
              </w:rPr>
              <w:fldChar w:fldCharType="separate"/>
            </w:r>
            <w:r>
              <w:rPr>
                <w:noProof/>
                <w:webHidden/>
              </w:rPr>
              <w:t>6</w:t>
            </w:r>
            <w:r>
              <w:rPr>
                <w:noProof/>
                <w:webHidden/>
              </w:rPr>
              <w:fldChar w:fldCharType="end"/>
            </w:r>
          </w:hyperlink>
        </w:p>
        <w:p w14:paraId="4EF17233" w14:textId="77777777" w:rsidR="00C33508" w:rsidRDefault="00C33508">
          <w:pPr>
            <w:pStyle w:val="TOC2"/>
            <w:tabs>
              <w:tab w:val="right" w:leader="dot" w:pos="9350"/>
            </w:tabs>
            <w:rPr>
              <w:rFonts w:eastAsiaTheme="minorEastAsia"/>
              <w:noProof/>
            </w:rPr>
          </w:pPr>
          <w:hyperlink w:anchor="_Toc452995338" w:history="1">
            <w:r w:rsidRPr="00346C56">
              <w:rPr>
                <w:rStyle w:val="Hyperlink"/>
                <w:noProof/>
              </w:rPr>
              <w:t>2.2 USDA Food Access Estimates</w:t>
            </w:r>
            <w:r>
              <w:rPr>
                <w:noProof/>
                <w:webHidden/>
              </w:rPr>
              <w:tab/>
            </w:r>
            <w:r>
              <w:rPr>
                <w:noProof/>
                <w:webHidden/>
              </w:rPr>
              <w:fldChar w:fldCharType="begin"/>
            </w:r>
            <w:r>
              <w:rPr>
                <w:noProof/>
                <w:webHidden/>
              </w:rPr>
              <w:instrText xml:space="preserve"> PAGEREF _Toc452995338 \h </w:instrText>
            </w:r>
            <w:r>
              <w:rPr>
                <w:noProof/>
                <w:webHidden/>
              </w:rPr>
            </w:r>
            <w:r>
              <w:rPr>
                <w:noProof/>
                <w:webHidden/>
              </w:rPr>
              <w:fldChar w:fldCharType="separate"/>
            </w:r>
            <w:r>
              <w:rPr>
                <w:noProof/>
                <w:webHidden/>
              </w:rPr>
              <w:t>7</w:t>
            </w:r>
            <w:r>
              <w:rPr>
                <w:noProof/>
                <w:webHidden/>
              </w:rPr>
              <w:fldChar w:fldCharType="end"/>
            </w:r>
          </w:hyperlink>
        </w:p>
        <w:p w14:paraId="1FB6EA2B" w14:textId="77777777" w:rsidR="00C33508" w:rsidRDefault="00C33508">
          <w:pPr>
            <w:pStyle w:val="TOC2"/>
            <w:tabs>
              <w:tab w:val="right" w:leader="dot" w:pos="9350"/>
            </w:tabs>
            <w:rPr>
              <w:rFonts w:eastAsiaTheme="minorEastAsia"/>
              <w:noProof/>
            </w:rPr>
          </w:pPr>
          <w:hyperlink w:anchor="_Toc452995339" w:history="1">
            <w:r w:rsidRPr="00346C56">
              <w:rPr>
                <w:rStyle w:val="Hyperlink"/>
                <w:noProof/>
              </w:rPr>
              <w:t>2.3 Classification and AGI</w:t>
            </w:r>
            <w:r>
              <w:rPr>
                <w:noProof/>
                <w:webHidden/>
              </w:rPr>
              <w:tab/>
            </w:r>
            <w:r>
              <w:rPr>
                <w:noProof/>
                <w:webHidden/>
              </w:rPr>
              <w:fldChar w:fldCharType="begin"/>
            </w:r>
            <w:r>
              <w:rPr>
                <w:noProof/>
                <w:webHidden/>
              </w:rPr>
              <w:instrText xml:space="preserve"> PAGEREF _Toc452995339 \h </w:instrText>
            </w:r>
            <w:r>
              <w:rPr>
                <w:noProof/>
                <w:webHidden/>
              </w:rPr>
            </w:r>
            <w:r>
              <w:rPr>
                <w:noProof/>
                <w:webHidden/>
              </w:rPr>
              <w:fldChar w:fldCharType="separate"/>
            </w:r>
            <w:r>
              <w:rPr>
                <w:noProof/>
                <w:webHidden/>
              </w:rPr>
              <w:t>7</w:t>
            </w:r>
            <w:r>
              <w:rPr>
                <w:noProof/>
                <w:webHidden/>
              </w:rPr>
              <w:fldChar w:fldCharType="end"/>
            </w:r>
          </w:hyperlink>
        </w:p>
        <w:p w14:paraId="474243B8" w14:textId="77777777" w:rsidR="00C33508" w:rsidRDefault="00C33508">
          <w:pPr>
            <w:pStyle w:val="TOC1"/>
            <w:tabs>
              <w:tab w:val="right" w:leader="dot" w:pos="9350"/>
            </w:tabs>
            <w:rPr>
              <w:rFonts w:eastAsiaTheme="minorEastAsia"/>
              <w:noProof/>
            </w:rPr>
          </w:pPr>
          <w:hyperlink w:anchor="_Toc452995340" w:history="1">
            <w:r w:rsidRPr="00346C56">
              <w:rPr>
                <w:rStyle w:val="Hyperlink"/>
                <w:noProof/>
              </w:rPr>
              <w:t>Chapter 3 Methods</w:t>
            </w:r>
            <w:r>
              <w:rPr>
                <w:noProof/>
                <w:webHidden/>
              </w:rPr>
              <w:tab/>
            </w:r>
            <w:r>
              <w:rPr>
                <w:noProof/>
                <w:webHidden/>
              </w:rPr>
              <w:fldChar w:fldCharType="begin"/>
            </w:r>
            <w:r>
              <w:rPr>
                <w:noProof/>
                <w:webHidden/>
              </w:rPr>
              <w:instrText xml:space="preserve"> PAGEREF _Toc452995340 \h </w:instrText>
            </w:r>
            <w:r>
              <w:rPr>
                <w:noProof/>
                <w:webHidden/>
              </w:rPr>
            </w:r>
            <w:r>
              <w:rPr>
                <w:noProof/>
                <w:webHidden/>
              </w:rPr>
              <w:fldChar w:fldCharType="separate"/>
            </w:r>
            <w:r>
              <w:rPr>
                <w:noProof/>
                <w:webHidden/>
              </w:rPr>
              <w:t>8</w:t>
            </w:r>
            <w:r>
              <w:rPr>
                <w:noProof/>
                <w:webHidden/>
              </w:rPr>
              <w:fldChar w:fldCharType="end"/>
            </w:r>
          </w:hyperlink>
        </w:p>
        <w:p w14:paraId="542CCA5A" w14:textId="77777777" w:rsidR="00C33508" w:rsidRDefault="00C33508">
          <w:pPr>
            <w:pStyle w:val="TOC2"/>
            <w:tabs>
              <w:tab w:val="right" w:leader="dot" w:pos="9350"/>
            </w:tabs>
            <w:rPr>
              <w:rFonts w:eastAsiaTheme="minorEastAsia"/>
              <w:noProof/>
            </w:rPr>
          </w:pPr>
          <w:hyperlink w:anchor="_Toc452995341" w:history="1">
            <w:r w:rsidRPr="00346C56">
              <w:rPr>
                <w:rStyle w:val="Hyperlink"/>
                <w:noProof/>
              </w:rPr>
              <w:t>3.1 Methods</w:t>
            </w:r>
            <w:r>
              <w:rPr>
                <w:noProof/>
                <w:webHidden/>
              </w:rPr>
              <w:tab/>
            </w:r>
            <w:r>
              <w:rPr>
                <w:noProof/>
                <w:webHidden/>
              </w:rPr>
              <w:fldChar w:fldCharType="begin"/>
            </w:r>
            <w:r>
              <w:rPr>
                <w:noProof/>
                <w:webHidden/>
              </w:rPr>
              <w:instrText xml:space="preserve"> PAGEREF _Toc452995341 \h </w:instrText>
            </w:r>
            <w:r>
              <w:rPr>
                <w:noProof/>
                <w:webHidden/>
              </w:rPr>
            </w:r>
            <w:r>
              <w:rPr>
                <w:noProof/>
                <w:webHidden/>
              </w:rPr>
              <w:fldChar w:fldCharType="separate"/>
            </w:r>
            <w:r>
              <w:rPr>
                <w:noProof/>
                <w:webHidden/>
              </w:rPr>
              <w:t>8</w:t>
            </w:r>
            <w:r>
              <w:rPr>
                <w:noProof/>
                <w:webHidden/>
              </w:rPr>
              <w:fldChar w:fldCharType="end"/>
            </w:r>
          </w:hyperlink>
        </w:p>
        <w:p w14:paraId="555BB6BC" w14:textId="77777777" w:rsidR="00C33508" w:rsidRDefault="00C33508">
          <w:pPr>
            <w:pStyle w:val="TOC2"/>
            <w:tabs>
              <w:tab w:val="right" w:leader="dot" w:pos="9350"/>
            </w:tabs>
            <w:rPr>
              <w:rFonts w:eastAsiaTheme="minorEastAsia"/>
              <w:noProof/>
            </w:rPr>
          </w:pPr>
          <w:hyperlink w:anchor="_Toc452995342" w:history="1">
            <w:r w:rsidRPr="00346C56">
              <w:rPr>
                <w:rStyle w:val="Hyperlink"/>
                <w:noProof/>
              </w:rPr>
              <w:t>3.2 US Census Data</w:t>
            </w:r>
            <w:r>
              <w:rPr>
                <w:noProof/>
                <w:webHidden/>
              </w:rPr>
              <w:tab/>
            </w:r>
            <w:r>
              <w:rPr>
                <w:noProof/>
                <w:webHidden/>
              </w:rPr>
              <w:fldChar w:fldCharType="begin"/>
            </w:r>
            <w:r>
              <w:rPr>
                <w:noProof/>
                <w:webHidden/>
              </w:rPr>
              <w:instrText xml:space="preserve"> PAGEREF _Toc452995342 \h </w:instrText>
            </w:r>
            <w:r>
              <w:rPr>
                <w:noProof/>
                <w:webHidden/>
              </w:rPr>
            </w:r>
            <w:r>
              <w:rPr>
                <w:noProof/>
                <w:webHidden/>
              </w:rPr>
              <w:fldChar w:fldCharType="separate"/>
            </w:r>
            <w:r>
              <w:rPr>
                <w:noProof/>
                <w:webHidden/>
              </w:rPr>
              <w:t>8</w:t>
            </w:r>
            <w:r>
              <w:rPr>
                <w:noProof/>
                <w:webHidden/>
              </w:rPr>
              <w:fldChar w:fldCharType="end"/>
            </w:r>
          </w:hyperlink>
        </w:p>
        <w:p w14:paraId="3A7E348C" w14:textId="77777777" w:rsidR="00C33508" w:rsidRDefault="00C33508">
          <w:pPr>
            <w:pStyle w:val="TOC2"/>
            <w:tabs>
              <w:tab w:val="right" w:leader="dot" w:pos="9350"/>
            </w:tabs>
            <w:rPr>
              <w:rFonts w:eastAsiaTheme="minorEastAsia"/>
              <w:noProof/>
            </w:rPr>
          </w:pPr>
          <w:hyperlink w:anchor="_Toc452995343" w:history="1">
            <w:r w:rsidRPr="00346C56">
              <w:rPr>
                <w:rStyle w:val="Hyperlink"/>
                <w:noProof/>
              </w:rPr>
              <w:t>3.3 Esri Business Analyst Data</w:t>
            </w:r>
            <w:r>
              <w:rPr>
                <w:noProof/>
                <w:webHidden/>
              </w:rPr>
              <w:tab/>
            </w:r>
            <w:r>
              <w:rPr>
                <w:noProof/>
                <w:webHidden/>
              </w:rPr>
              <w:fldChar w:fldCharType="begin"/>
            </w:r>
            <w:r>
              <w:rPr>
                <w:noProof/>
                <w:webHidden/>
              </w:rPr>
              <w:instrText xml:space="preserve"> PAGEREF _Toc452995343 \h </w:instrText>
            </w:r>
            <w:r>
              <w:rPr>
                <w:noProof/>
                <w:webHidden/>
              </w:rPr>
            </w:r>
            <w:r>
              <w:rPr>
                <w:noProof/>
                <w:webHidden/>
              </w:rPr>
              <w:fldChar w:fldCharType="separate"/>
            </w:r>
            <w:r>
              <w:rPr>
                <w:noProof/>
                <w:webHidden/>
              </w:rPr>
              <w:t>13</w:t>
            </w:r>
            <w:r>
              <w:rPr>
                <w:noProof/>
                <w:webHidden/>
              </w:rPr>
              <w:fldChar w:fldCharType="end"/>
            </w:r>
          </w:hyperlink>
        </w:p>
        <w:p w14:paraId="16B2A811" w14:textId="77777777" w:rsidR="00C33508" w:rsidRDefault="00C33508">
          <w:pPr>
            <w:pStyle w:val="TOC2"/>
            <w:tabs>
              <w:tab w:val="right" w:leader="dot" w:pos="9350"/>
            </w:tabs>
            <w:rPr>
              <w:rFonts w:eastAsiaTheme="minorEastAsia"/>
              <w:noProof/>
            </w:rPr>
          </w:pPr>
          <w:hyperlink w:anchor="_Toc452995344" w:history="1">
            <w:r w:rsidRPr="00346C56">
              <w:rPr>
                <w:rStyle w:val="Hyperlink"/>
                <w:noProof/>
              </w:rPr>
              <w:t>3.4 Ambient Geographic Information</w:t>
            </w:r>
            <w:r>
              <w:rPr>
                <w:noProof/>
                <w:webHidden/>
              </w:rPr>
              <w:tab/>
            </w:r>
            <w:r>
              <w:rPr>
                <w:noProof/>
                <w:webHidden/>
              </w:rPr>
              <w:fldChar w:fldCharType="begin"/>
            </w:r>
            <w:r>
              <w:rPr>
                <w:noProof/>
                <w:webHidden/>
              </w:rPr>
              <w:instrText xml:space="preserve"> PAGEREF _Toc452995344 \h </w:instrText>
            </w:r>
            <w:r>
              <w:rPr>
                <w:noProof/>
                <w:webHidden/>
              </w:rPr>
            </w:r>
            <w:r>
              <w:rPr>
                <w:noProof/>
                <w:webHidden/>
              </w:rPr>
              <w:fldChar w:fldCharType="separate"/>
            </w:r>
            <w:r>
              <w:rPr>
                <w:noProof/>
                <w:webHidden/>
              </w:rPr>
              <w:t>13</w:t>
            </w:r>
            <w:r>
              <w:rPr>
                <w:noProof/>
                <w:webHidden/>
              </w:rPr>
              <w:fldChar w:fldCharType="end"/>
            </w:r>
          </w:hyperlink>
        </w:p>
        <w:p w14:paraId="5EE65968" w14:textId="77777777" w:rsidR="00C33508" w:rsidRDefault="00C33508">
          <w:pPr>
            <w:pStyle w:val="TOC3"/>
            <w:tabs>
              <w:tab w:val="right" w:leader="dot" w:pos="9350"/>
            </w:tabs>
            <w:rPr>
              <w:rFonts w:eastAsiaTheme="minorEastAsia"/>
              <w:noProof/>
            </w:rPr>
          </w:pPr>
          <w:hyperlink w:anchor="_Toc452995345" w:history="1">
            <w:r w:rsidRPr="00346C56">
              <w:rPr>
                <w:rStyle w:val="Hyperlink"/>
                <w:noProof/>
              </w:rPr>
              <w:t>3.4.1 Computing environment</w:t>
            </w:r>
            <w:r>
              <w:rPr>
                <w:noProof/>
                <w:webHidden/>
              </w:rPr>
              <w:tab/>
            </w:r>
            <w:r>
              <w:rPr>
                <w:noProof/>
                <w:webHidden/>
              </w:rPr>
              <w:fldChar w:fldCharType="begin"/>
            </w:r>
            <w:r>
              <w:rPr>
                <w:noProof/>
                <w:webHidden/>
              </w:rPr>
              <w:instrText xml:space="preserve"> PAGEREF _Toc452995345 \h </w:instrText>
            </w:r>
            <w:r>
              <w:rPr>
                <w:noProof/>
                <w:webHidden/>
              </w:rPr>
            </w:r>
            <w:r>
              <w:rPr>
                <w:noProof/>
                <w:webHidden/>
              </w:rPr>
              <w:fldChar w:fldCharType="separate"/>
            </w:r>
            <w:r>
              <w:rPr>
                <w:noProof/>
                <w:webHidden/>
              </w:rPr>
              <w:t>13</w:t>
            </w:r>
            <w:r>
              <w:rPr>
                <w:noProof/>
                <w:webHidden/>
              </w:rPr>
              <w:fldChar w:fldCharType="end"/>
            </w:r>
          </w:hyperlink>
        </w:p>
        <w:p w14:paraId="4600E4B1" w14:textId="77777777" w:rsidR="00C33508" w:rsidRDefault="00C33508">
          <w:pPr>
            <w:pStyle w:val="TOC3"/>
            <w:tabs>
              <w:tab w:val="right" w:leader="dot" w:pos="9350"/>
            </w:tabs>
            <w:rPr>
              <w:rFonts w:eastAsiaTheme="minorEastAsia"/>
              <w:noProof/>
            </w:rPr>
          </w:pPr>
          <w:hyperlink w:anchor="_Toc452995346" w:history="1">
            <w:r w:rsidRPr="00346C56">
              <w:rPr>
                <w:rStyle w:val="Hyperlink"/>
                <w:noProof/>
              </w:rPr>
              <w:t>3.4.2 Google Places API</w:t>
            </w:r>
            <w:r>
              <w:rPr>
                <w:noProof/>
                <w:webHidden/>
              </w:rPr>
              <w:tab/>
            </w:r>
            <w:r>
              <w:rPr>
                <w:noProof/>
                <w:webHidden/>
              </w:rPr>
              <w:fldChar w:fldCharType="begin"/>
            </w:r>
            <w:r>
              <w:rPr>
                <w:noProof/>
                <w:webHidden/>
              </w:rPr>
              <w:instrText xml:space="preserve"> PAGEREF _Toc452995346 \h </w:instrText>
            </w:r>
            <w:r>
              <w:rPr>
                <w:noProof/>
                <w:webHidden/>
              </w:rPr>
            </w:r>
            <w:r>
              <w:rPr>
                <w:noProof/>
                <w:webHidden/>
              </w:rPr>
              <w:fldChar w:fldCharType="separate"/>
            </w:r>
            <w:r>
              <w:rPr>
                <w:noProof/>
                <w:webHidden/>
              </w:rPr>
              <w:t>13</w:t>
            </w:r>
            <w:r>
              <w:rPr>
                <w:noProof/>
                <w:webHidden/>
              </w:rPr>
              <w:fldChar w:fldCharType="end"/>
            </w:r>
          </w:hyperlink>
        </w:p>
        <w:p w14:paraId="2B522215" w14:textId="77777777" w:rsidR="00C33508" w:rsidRDefault="00C33508">
          <w:pPr>
            <w:pStyle w:val="TOC3"/>
            <w:tabs>
              <w:tab w:val="right" w:leader="dot" w:pos="9350"/>
            </w:tabs>
            <w:rPr>
              <w:rFonts w:eastAsiaTheme="minorEastAsia"/>
              <w:noProof/>
            </w:rPr>
          </w:pPr>
          <w:hyperlink w:anchor="_Toc452995347" w:history="1">
            <w:r w:rsidRPr="00346C56">
              <w:rPr>
                <w:rStyle w:val="Hyperlink"/>
                <w:noProof/>
              </w:rPr>
              <w:t>3.4.3 Yelp API</w:t>
            </w:r>
            <w:r>
              <w:rPr>
                <w:noProof/>
                <w:webHidden/>
              </w:rPr>
              <w:tab/>
            </w:r>
            <w:r>
              <w:rPr>
                <w:noProof/>
                <w:webHidden/>
              </w:rPr>
              <w:fldChar w:fldCharType="begin"/>
            </w:r>
            <w:r>
              <w:rPr>
                <w:noProof/>
                <w:webHidden/>
              </w:rPr>
              <w:instrText xml:space="preserve"> PAGEREF _Toc452995347 \h </w:instrText>
            </w:r>
            <w:r>
              <w:rPr>
                <w:noProof/>
                <w:webHidden/>
              </w:rPr>
            </w:r>
            <w:r>
              <w:rPr>
                <w:noProof/>
                <w:webHidden/>
              </w:rPr>
              <w:fldChar w:fldCharType="separate"/>
            </w:r>
            <w:r>
              <w:rPr>
                <w:noProof/>
                <w:webHidden/>
              </w:rPr>
              <w:t>14</w:t>
            </w:r>
            <w:r>
              <w:rPr>
                <w:noProof/>
                <w:webHidden/>
              </w:rPr>
              <w:fldChar w:fldCharType="end"/>
            </w:r>
          </w:hyperlink>
        </w:p>
        <w:p w14:paraId="08F259EC" w14:textId="77777777" w:rsidR="00C33508" w:rsidRDefault="00C33508">
          <w:pPr>
            <w:pStyle w:val="TOC3"/>
            <w:tabs>
              <w:tab w:val="right" w:leader="dot" w:pos="9350"/>
            </w:tabs>
            <w:rPr>
              <w:rFonts w:eastAsiaTheme="minorEastAsia"/>
              <w:noProof/>
            </w:rPr>
          </w:pPr>
          <w:hyperlink w:anchor="_Toc452995348" w:history="1">
            <w:r w:rsidRPr="00346C56">
              <w:rPr>
                <w:rStyle w:val="Hyperlink"/>
                <w:noProof/>
              </w:rPr>
              <w:t>3.4.4 In field evaluation of facilities</w:t>
            </w:r>
            <w:r>
              <w:rPr>
                <w:noProof/>
                <w:webHidden/>
              </w:rPr>
              <w:tab/>
            </w:r>
            <w:r>
              <w:rPr>
                <w:noProof/>
                <w:webHidden/>
              </w:rPr>
              <w:fldChar w:fldCharType="begin"/>
            </w:r>
            <w:r>
              <w:rPr>
                <w:noProof/>
                <w:webHidden/>
              </w:rPr>
              <w:instrText xml:space="preserve"> PAGEREF _Toc452995348 \h </w:instrText>
            </w:r>
            <w:r>
              <w:rPr>
                <w:noProof/>
                <w:webHidden/>
              </w:rPr>
            </w:r>
            <w:r>
              <w:rPr>
                <w:noProof/>
                <w:webHidden/>
              </w:rPr>
              <w:fldChar w:fldCharType="separate"/>
            </w:r>
            <w:r>
              <w:rPr>
                <w:noProof/>
                <w:webHidden/>
              </w:rPr>
              <w:t>14</w:t>
            </w:r>
            <w:r>
              <w:rPr>
                <w:noProof/>
                <w:webHidden/>
              </w:rPr>
              <w:fldChar w:fldCharType="end"/>
            </w:r>
          </w:hyperlink>
        </w:p>
        <w:p w14:paraId="5470617D" w14:textId="77777777" w:rsidR="00C33508" w:rsidRDefault="00C33508">
          <w:pPr>
            <w:pStyle w:val="TOC1"/>
            <w:tabs>
              <w:tab w:val="right" w:leader="dot" w:pos="9350"/>
            </w:tabs>
            <w:rPr>
              <w:rFonts w:eastAsiaTheme="minorEastAsia"/>
              <w:noProof/>
            </w:rPr>
          </w:pPr>
          <w:hyperlink w:anchor="_Toc452995349" w:history="1">
            <w:r w:rsidRPr="00346C56">
              <w:rPr>
                <w:rStyle w:val="Hyperlink"/>
                <w:noProof/>
              </w:rPr>
              <w:t>REFERENCES</w:t>
            </w:r>
            <w:r>
              <w:rPr>
                <w:noProof/>
                <w:webHidden/>
              </w:rPr>
              <w:tab/>
            </w:r>
            <w:r>
              <w:rPr>
                <w:noProof/>
                <w:webHidden/>
              </w:rPr>
              <w:fldChar w:fldCharType="begin"/>
            </w:r>
            <w:r>
              <w:rPr>
                <w:noProof/>
                <w:webHidden/>
              </w:rPr>
              <w:instrText xml:space="preserve"> PAGEREF _Toc452995349 \h </w:instrText>
            </w:r>
            <w:r>
              <w:rPr>
                <w:noProof/>
                <w:webHidden/>
              </w:rPr>
            </w:r>
            <w:r>
              <w:rPr>
                <w:noProof/>
                <w:webHidden/>
              </w:rPr>
              <w:fldChar w:fldCharType="separate"/>
            </w:r>
            <w:r>
              <w:rPr>
                <w:noProof/>
                <w:webHidden/>
              </w:rPr>
              <w:t>15</w:t>
            </w:r>
            <w:r>
              <w:rPr>
                <w:noProof/>
                <w:webHidden/>
              </w:rPr>
              <w:fldChar w:fldCharType="end"/>
            </w:r>
          </w:hyperlink>
        </w:p>
        <w:p w14:paraId="7658DF6F" w14:textId="77777777" w:rsidR="00C33508" w:rsidRDefault="00C33508">
          <w:pPr>
            <w:pStyle w:val="TOC1"/>
            <w:tabs>
              <w:tab w:val="right" w:leader="dot" w:pos="9350"/>
            </w:tabs>
            <w:rPr>
              <w:rFonts w:eastAsiaTheme="minorEastAsia"/>
              <w:noProof/>
            </w:rPr>
          </w:pPr>
          <w:hyperlink w:anchor="_Toc452995350" w:history="1">
            <w:r w:rsidRPr="00346C56">
              <w:rPr>
                <w:rStyle w:val="Hyperlink"/>
                <w:noProof/>
              </w:rPr>
              <w:t>Appendix A – Code</w:t>
            </w:r>
            <w:r>
              <w:rPr>
                <w:noProof/>
                <w:webHidden/>
              </w:rPr>
              <w:tab/>
            </w:r>
            <w:r>
              <w:rPr>
                <w:noProof/>
                <w:webHidden/>
              </w:rPr>
              <w:fldChar w:fldCharType="begin"/>
            </w:r>
            <w:r>
              <w:rPr>
                <w:noProof/>
                <w:webHidden/>
              </w:rPr>
              <w:instrText xml:space="preserve"> PAGEREF _Toc452995350 \h </w:instrText>
            </w:r>
            <w:r>
              <w:rPr>
                <w:noProof/>
                <w:webHidden/>
              </w:rPr>
            </w:r>
            <w:r>
              <w:rPr>
                <w:noProof/>
                <w:webHidden/>
              </w:rPr>
              <w:fldChar w:fldCharType="separate"/>
            </w:r>
            <w:r>
              <w:rPr>
                <w:noProof/>
                <w:webHidden/>
              </w:rPr>
              <w:t>16</w:t>
            </w:r>
            <w:r>
              <w:rPr>
                <w:noProof/>
                <w:webHidden/>
              </w:rPr>
              <w:fldChar w:fldCharType="end"/>
            </w:r>
          </w:hyperlink>
        </w:p>
        <w:p w14:paraId="4A809C29" w14:textId="77777777" w:rsidR="00C33508" w:rsidRDefault="00C33508">
          <w:pPr>
            <w:pStyle w:val="TOC1"/>
            <w:tabs>
              <w:tab w:val="right" w:leader="dot" w:pos="9350"/>
            </w:tabs>
            <w:rPr>
              <w:rFonts w:eastAsiaTheme="minorEastAsia"/>
              <w:noProof/>
            </w:rPr>
          </w:pPr>
          <w:hyperlink w:anchor="_Toc452995351" w:history="1">
            <w:r w:rsidRPr="00346C56">
              <w:rPr>
                <w:rStyle w:val="Hyperlink"/>
                <w:noProof/>
              </w:rPr>
              <w:t>Apendix B – Food Outlet Survey Sheet</w:t>
            </w:r>
            <w:r>
              <w:rPr>
                <w:noProof/>
                <w:webHidden/>
              </w:rPr>
              <w:tab/>
            </w:r>
            <w:r>
              <w:rPr>
                <w:noProof/>
                <w:webHidden/>
              </w:rPr>
              <w:fldChar w:fldCharType="begin"/>
            </w:r>
            <w:r>
              <w:rPr>
                <w:noProof/>
                <w:webHidden/>
              </w:rPr>
              <w:instrText xml:space="preserve"> PAGEREF _Toc452995351 \h </w:instrText>
            </w:r>
            <w:r>
              <w:rPr>
                <w:noProof/>
                <w:webHidden/>
              </w:rPr>
            </w:r>
            <w:r>
              <w:rPr>
                <w:noProof/>
                <w:webHidden/>
              </w:rPr>
              <w:fldChar w:fldCharType="separate"/>
            </w:r>
            <w:r>
              <w:rPr>
                <w:noProof/>
                <w:webHidden/>
              </w:rPr>
              <w:t>20</w:t>
            </w:r>
            <w:r>
              <w:rPr>
                <w:noProof/>
                <w:webHidden/>
              </w:rPr>
              <w:fldChar w:fldCharType="end"/>
            </w:r>
          </w:hyperlink>
        </w:p>
        <w:p w14:paraId="67ABCC43" w14:textId="655CD245" w:rsidR="003C19E2" w:rsidRDefault="000D021A" w:rsidP="000D021A">
          <w:r>
            <w:rPr>
              <w:b/>
              <w:bCs/>
              <w:noProof/>
            </w:rPr>
            <w:fldChar w:fldCharType="end"/>
          </w:r>
        </w:p>
      </w:sdtContent>
    </w:sdt>
    <w:p w14:paraId="44C82292" w14:textId="77777777" w:rsidR="003C19E2" w:rsidRDefault="003C19E2" w:rsidP="003C19E2">
      <w:pPr>
        <w:pStyle w:val="TOC1"/>
        <w:rPr>
          <w:lang w:bidi="en-US"/>
        </w:rPr>
      </w:pPr>
      <w:r>
        <w:br w:type="page"/>
      </w:r>
    </w:p>
    <w:p w14:paraId="4CE31B06" w14:textId="77777777" w:rsidR="003C19E2" w:rsidRPr="00223862" w:rsidRDefault="003C19E2">
      <w:pPr>
        <w:pStyle w:val="Heading1"/>
        <w:rPr>
          <w:rFonts w:cs="Times New Roman"/>
          <w:szCs w:val="28"/>
        </w:rPr>
      </w:pPr>
      <w:bookmarkStart w:id="6" w:name="_Toc452995324"/>
      <w:commentRangeStart w:id="7"/>
      <w:r w:rsidRPr="00B46605">
        <w:rPr>
          <w:rFonts w:cs="Times New Roman"/>
          <w:szCs w:val="28"/>
        </w:rPr>
        <w:lastRenderedPageBreak/>
        <w:t>List of Figures</w:t>
      </w:r>
      <w:commentRangeEnd w:id="7"/>
      <w:r w:rsidRPr="00223862">
        <w:rPr>
          <w:rStyle w:val="CommentReference"/>
          <w:rFonts w:eastAsia="Times New Roman" w:cs="Times New Roman"/>
          <w:bCs/>
          <w:sz w:val="28"/>
          <w:szCs w:val="28"/>
        </w:rPr>
        <w:commentReference w:id="7"/>
      </w:r>
      <w:bookmarkEnd w:id="6"/>
    </w:p>
    <w:p w14:paraId="0255464C" w14:textId="77777777" w:rsidR="000D021A" w:rsidRDefault="000D021A" w:rsidP="003C19E2">
      <w:pPr>
        <w:pStyle w:val="TOC1"/>
        <w:rPr>
          <w:rFonts w:ascii="Times New Roman" w:hAnsi="Times New Roman" w:cs="Times New Roman"/>
          <w:sz w:val="24"/>
          <w:szCs w:val="24"/>
        </w:rPr>
      </w:pPr>
    </w:p>
    <w:p w14:paraId="3F9082CE" w14:textId="472613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1 </w:t>
      </w:r>
      <w:r w:rsidR="00B46605">
        <w:rPr>
          <w:rFonts w:ascii="Times New Roman" w:hAnsi="Times New Roman" w:cs="Times New Roman"/>
          <w:sz w:val="24"/>
          <w:szCs w:val="24"/>
        </w:rPr>
        <w:t>Study Area</w:t>
      </w:r>
      <w:r w:rsidRPr="001D3E52">
        <w:rPr>
          <w:rFonts w:ascii="Times New Roman" w:hAnsi="Times New Roman" w:cs="Times New Roman"/>
          <w:sz w:val="24"/>
          <w:szCs w:val="24"/>
        </w:rPr>
        <w:tab/>
      </w:r>
      <w:r w:rsidR="00B46605">
        <w:rPr>
          <w:rFonts w:ascii="Times New Roman" w:hAnsi="Times New Roman" w:cs="Times New Roman"/>
          <w:sz w:val="24"/>
          <w:szCs w:val="24"/>
        </w:rPr>
        <w:t>2</w:t>
      </w:r>
    </w:p>
    <w:p w14:paraId="25F6F992" w14:textId="321B2CFE"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 xml:space="preserve">Figure 2 </w:t>
      </w:r>
      <w:r w:rsidR="00B46605">
        <w:rPr>
          <w:rFonts w:ascii="Times New Roman" w:hAnsi="Times New Roman" w:cs="Times New Roman"/>
          <w:sz w:val="24"/>
          <w:szCs w:val="24"/>
        </w:rPr>
        <w:t>Site Selection Map</w:t>
      </w:r>
      <w:r w:rsidRPr="001D3E52">
        <w:rPr>
          <w:rFonts w:ascii="Times New Roman" w:hAnsi="Times New Roman" w:cs="Times New Roman"/>
          <w:sz w:val="24"/>
          <w:szCs w:val="24"/>
        </w:rPr>
        <w:t xml:space="preserve"> </w:t>
      </w:r>
      <w:r w:rsidRPr="001D3E52">
        <w:rPr>
          <w:rFonts w:ascii="Times New Roman" w:hAnsi="Times New Roman" w:cs="Times New Roman"/>
          <w:sz w:val="24"/>
          <w:szCs w:val="24"/>
        </w:rPr>
        <w:tab/>
      </w:r>
      <w:r w:rsidR="00B46605">
        <w:rPr>
          <w:rFonts w:ascii="Times New Roman" w:hAnsi="Times New Roman" w:cs="Times New Roman"/>
          <w:sz w:val="24"/>
          <w:szCs w:val="24"/>
        </w:rPr>
        <w:t>10</w:t>
      </w:r>
    </w:p>
    <w:p w14:paraId="0ED11CA0" w14:textId="6930D6B5" w:rsidR="003C19E2" w:rsidRDefault="003C19E2" w:rsidP="003C19E2">
      <w:pPr>
        <w:spacing w:after="200" w:line="276" w:lineRule="auto"/>
        <w:rPr>
          <w:rFonts w:eastAsiaTheme="majorEastAsia" w:cstheme="majorBidi"/>
          <w:b/>
          <w:bCs/>
          <w:szCs w:val="28"/>
        </w:rPr>
      </w:pPr>
      <w:r>
        <w:br w:type="page"/>
      </w:r>
    </w:p>
    <w:p w14:paraId="0743DDA7" w14:textId="77777777" w:rsidR="003C19E2" w:rsidRPr="00223862" w:rsidRDefault="003C19E2">
      <w:pPr>
        <w:pStyle w:val="Heading1"/>
        <w:rPr>
          <w:rFonts w:cs="Times New Roman"/>
          <w:szCs w:val="28"/>
        </w:rPr>
      </w:pPr>
      <w:bookmarkStart w:id="8" w:name="_Toc452995325"/>
      <w:bookmarkEnd w:id="5"/>
      <w:r w:rsidRPr="00B46605">
        <w:rPr>
          <w:rFonts w:cs="Times New Roman"/>
          <w:szCs w:val="28"/>
        </w:rPr>
        <w:lastRenderedPageBreak/>
        <w:t>List of Tables</w:t>
      </w:r>
      <w:bookmarkEnd w:id="8"/>
    </w:p>
    <w:p w14:paraId="3A7CB1FC" w14:textId="77777777" w:rsidR="000D021A" w:rsidRDefault="000D021A" w:rsidP="003C19E2">
      <w:pPr>
        <w:pStyle w:val="TOC1"/>
        <w:rPr>
          <w:rFonts w:ascii="Times New Roman" w:hAnsi="Times New Roman" w:cs="Times New Roman"/>
          <w:sz w:val="24"/>
          <w:szCs w:val="24"/>
        </w:rPr>
      </w:pPr>
    </w:p>
    <w:p w14:paraId="519AF3A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1 A short title</w:t>
      </w:r>
      <w:r w:rsidRPr="001D3E52">
        <w:rPr>
          <w:rFonts w:ascii="Times New Roman" w:hAnsi="Times New Roman" w:cs="Times New Roman"/>
          <w:sz w:val="24"/>
          <w:szCs w:val="24"/>
        </w:rPr>
        <w:tab/>
        <w:t>5</w:t>
      </w:r>
    </w:p>
    <w:p w14:paraId="40816EE2"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w:t>
      </w:r>
      <w:commentRangeStart w:id="9"/>
      <w:r w:rsidRPr="001D3E52">
        <w:rPr>
          <w:rFonts w:ascii="Times New Roman" w:hAnsi="Times New Roman" w:cs="Times New Roman"/>
          <w:sz w:val="24"/>
          <w:szCs w:val="24"/>
        </w:rPr>
        <w:t xml:space="preserve"> 2 Summary of previous research including examples of work completed by other </w:t>
      </w:r>
      <w:r w:rsidRPr="001D3E52">
        <w:rPr>
          <w:rFonts w:ascii="Times New Roman" w:hAnsi="Times New Roman" w:cs="Times New Roman"/>
          <w:sz w:val="24"/>
          <w:szCs w:val="24"/>
        </w:rPr>
        <w:br/>
        <w:t>scholars working around the world</w:t>
      </w:r>
      <w:r w:rsidRPr="001D3E52">
        <w:rPr>
          <w:rFonts w:ascii="Times New Roman" w:hAnsi="Times New Roman" w:cs="Times New Roman"/>
          <w:sz w:val="24"/>
          <w:szCs w:val="24"/>
        </w:rPr>
        <w:tab/>
        <w:t>5</w:t>
      </w:r>
      <w:commentRangeEnd w:id="9"/>
      <w:r w:rsidRPr="001D3E52">
        <w:rPr>
          <w:rStyle w:val="CommentReference"/>
          <w:rFonts w:ascii="Times New Roman" w:eastAsia="Times New Roman" w:hAnsi="Times New Roman" w:cs="Times New Roman"/>
          <w:sz w:val="24"/>
          <w:szCs w:val="24"/>
        </w:rPr>
        <w:commentReference w:id="9"/>
      </w:r>
    </w:p>
    <w:p w14:paraId="4087B68F" w14:textId="77777777" w:rsidR="003C19E2" w:rsidRPr="001D3E52" w:rsidRDefault="003C19E2" w:rsidP="003C19E2">
      <w:pPr>
        <w:pStyle w:val="TOC1"/>
        <w:rPr>
          <w:rFonts w:ascii="Times New Roman" w:hAnsi="Times New Roman" w:cs="Times New Roman"/>
          <w:sz w:val="24"/>
          <w:szCs w:val="24"/>
        </w:rPr>
      </w:pPr>
      <w:r w:rsidRPr="001D3E52">
        <w:rPr>
          <w:rFonts w:ascii="Times New Roman" w:hAnsi="Times New Roman" w:cs="Times New Roman"/>
          <w:sz w:val="24"/>
          <w:szCs w:val="24"/>
        </w:rPr>
        <w:t>Table 3 A title which has been shortened from the actual caption</w:t>
      </w:r>
      <w:r w:rsidRPr="001D3E52">
        <w:rPr>
          <w:rFonts w:ascii="Times New Roman" w:hAnsi="Times New Roman" w:cs="Times New Roman"/>
          <w:sz w:val="24"/>
          <w:szCs w:val="24"/>
        </w:rPr>
        <w:tab/>
        <w:t>6</w:t>
      </w:r>
    </w:p>
    <w:p w14:paraId="3173595A" w14:textId="77777777" w:rsidR="003C19E2" w:rsidRDefault="003C19E2" w:rsidP="003C19E2">
      <w:pPr>
        <w:spacing w:after="200" w:line="276" w:lineRule="auto"/>
        <w:rPr>
          <w:rFonts w:eastAsiaTheme="majorEastAsia" w:cstheme="majorBidi"/>
          <w:b/>
          <w:bCs/>
          <w:sz w:val="28"/>
          <w:szCs w:val="28"/>
        </w:rPr>
      </w:pPr>
      <w:r>
        <w:br w:type="page"/>
      </w:r>
    </w:p>
    <w:p w14:paraId="31379D86" w14:textId="77777777" w:rsidR="003C19E2" w:rsidRPr="00223862" w:rsidRDefault="003C19E2">
      <w:pPr>
        <w:pStyle w:val="Heading1"/>
        <w:rPr>
          <w:rFonts w:cs="Times New Roman"/>
          <w:szCs w:val="28"/>
        </w:rPr>
      </w:pPr>
      <w:bookmarkStart w:id="10" w:name="_Toc452995326"/>
      <w:r w:rsidRPr="00B46605">
        <w:rPr>
          <w:rFonts w:cs="Times New Roman"/>
          <w:szCs w:val="28"/>
        </w:rPr>
        <w:lastRenderedPageBreak/>
        <w:t>Acknowledgements</w:t>
      </w:r>
      <w:bookmarkEnd w:id="10"/>
    </w:p>
    <w:p w14:paraId="5CC4D1F5" w14:textId="77777777" w:rsidR="000D021A" w:rsidRPr="001D3E52" w:rsidRDefault="000D021A" w:rsidP="001D3E52"/>
    <w:p w14:paraId="3DA2F0A0" w14:textId="2047FAF1" w:rsidR="003C19E2" w:rsidRPr="001D3E52" w:rsidRDefault="00B46605" w:rsidP="003C19E2">
      <w:pPr>
        <w:pStyle w:val="Normalnoindentdbl"/>
        <w:rPr>
          <w:rFonts w:cs="Times New Roman"/>
        </w:rPr>
      </w:pPr>
      <w:r>
        <w:rPr>
          <w:rFonts w:cs="Times New Roman"/>
        </w:rPr>
        <w:t xml:space="preserve">I am grateful for the support and encouragement offered by my partner MK, both in preparing for and completing this program. </w:t>
      </w:r>
      <w:r w:rsidR="003C19E2" w:rsidRPr="00223862">
        <w:rPr>
          <w:rFonts w:cs="Times New Roman"/>
        </w:rPr>
        <w:t xml:space="preserve">I am grateful to </w:t>
      </w:r>
      <w:r>
        <w:rPr>
          <w:rFonts w:cs="Times New Roman"/>
        </w:rPr>
        <w:t>the faculty at the USC Spatial Sciences Institute for all of the support and encouragement offered throughout my journey.</w:t>
      </w:r>
      <w:r w:rsidR="003C19E2" w:rsidRPr="00223862">
        <w:rPr>
          <w:rFonts w:cs="Times New Roman"/>
        </w:rPr>
        <w:t xml:space="preserve"> </w:t>
      </w:r>
      <w:r>
        <w:rPr>
          <w:rFonts w:cs="Times New Roman"/>
        </w:rPr>
        <w:t xml:space="preserve">I would like to thank Jennifer Swift for encouraging me and supporting my presentation at the </w:t>
      </w:r>
      <w:r w:rsidR="00845DF7">
        <w:rPr>
          <w:rFonts w:cs="Times New Roman"/>
        </w:rPr>
        <w:t>Esri Developer Summ</w:t>
      </w:r>
      <w:r w:rsidR="00223862">
        <w:rPr>
          <w:rFonts w:cs="Times New Roman"/>
        </w:rPr>
        <w:t>i</w:t>
      </w:r>
      <w:r w:rsidR="00845DF7">
        <w:rPr>
          <w:rFonts w:cs="Times New Roman"/>
        </w:rPr>
        <w:t xml:space="preserve">t. </w:t>
      </w:r>
      <w:r w:rsidR="003C19E2" w:rsidRPr="00223862">
        <w:rPr>
          <w:rFonts w:cs="Times New Roman"/>
        </w:rPr>
        <w:t>I would like to thank</w:t>
      </w:r>
      <w:r>
        <w:rPr>
          <w:rFonts w:cs="Times New Roman"/>
        </w:rPr>
        <w:t xml:space="preserve"> USC and Adnan Choudhary for giving me the time, space, and encouragement required to complete this project. I would like to thank Alex Sosa for his assistance wrangling data.</w:t>
      </w:r>
    </w:p>
    <w:p w14:paraId="2EF606E3" w14:textId="77777777" w:rsidR="003C19E2" w:rsidRDefault="003C19E2" w:rsidP="003C19E2"/>
    <w:p w14:paraId="2F73075C" w14:textId="77777777" w:rsidR="003C19E2" w:rsidRDefault="003C19E2" w:rsidP="003C19E2">
      <w:r>
        <w:br w:type="page"/>
      </w:r>
    </w:p>
    <w:p w14:paraId="6AEE268A" w14:textId="77777777" w:rsidR="003C19E2" w:rsidRPr="00223862" w:rsidRDefault="003C19E2">
      <w:pPr>
        <w:pStyle w:val="Heading1"/>
        <w:rPr>
          <w:rFonts w:cs="Times New Roman"/>
          <w:szCs w:val="28"/>
        </w:rPr>
      </w:pPr>
      <w:bookmarkStart w:id="11" w:name="_Toc452995327"/>
      <w:r w:rsidRPr="00B46605">
        <w:rPr>
          <w:rFonts w:cs="Times New Roman"/>
          <w:szCs w:val="28"/>
        </w:rPr>
        <w:lastRenderedPageBreak/>
        <w:t>List of Abbreviations</w:t>
      </w:r>
      <w:bookmarkEnd w:id="11"/>
    </w:p>
    <w:p w14:paraId="4897DC19" w14:textId="77777777" w:rsidR="00102E6B" w:rsidRDefault="00102E6B" w:rsidP="003C19E2">
      <w:pPr>
        <w:pStyle w:val="Normalnoindentdbl"/>
        <w:ind w:left="1440" w:hanging="1440"/>
        <w:rPr>
          <w:rFonts w:cs="Times New Roman"/>
        </w:rPr>
      </w:pPr>
    </w:p>
    <w:p w14:paraId="31B93E3F" w14:textId="2A95C557" w:rsidR="00B46605" w:rsidRDefault="00B46605" w:rsidP="003C19E2">
      <w:pPr>
        <w:pStyle w:val="Normalnoindentdbl"/>
        <w:ind w:left="1440" w:hanging="1440"/>
        <w:rPr>
          <w:rFonts w:cs="Times New Roman"/>
        </w:rPr>
      </w:pPr>
      <w:r>
        <w:rPr>
          <w:rFonts w:cs="Times New Roman"/>
        </w:rPr>
        <w:t>ACS</w:t>
      </w:r>
      <w:r>
        <w:rPr>
          <w:rFonts w:cs="Times New Roman"/>
        </w:rPr>
        <w:tab/>
        <w:t>American Community Survey</w:t>
      </w:r>
    </w:p>
    <w:p w14:paraId="25B75A57" w14:textId="06118377" w:rsidR="00B46605" w:rsidRDefault="00B46605" w:rsidP="003C19E2">
      <w:pPr>
        <w:pStyle w:val="Normalnoindentdbl"/>
        <w:ind w:left="1440" w:hanging="1440"/>
        <w:rPr>
          <w:rFonts w:cs="Times New Roman"/>
        </w:rPr>
      </w:pPr>
      <w:r>
        <w:rPr>
          <w:rFonts w:cs="Times New Roman"/>
        </w:rPr>
        <w:t>AGI</w:t>
      </w:r>
      <w:r>
        <w:rPr>
          <w:rFonts w:cs="Times New Roman"/>
        </w:rPr>
        <w:tab/>
        <w:t>Ambient Geographic Information</w:t>
      </w:r>
    </w:p>
    <w:p w14:paraId="4D497F55" w14:textId="77777777" w:rsidR="003C19E2" w:rsidRPr="00223862" w:rsidRDefault="003C19E2" w:rsidP="003C19E2">
      <w:pPr>
        <w:pStyle w:val="Normalnoindentdbl"/>
        <w:ind w:left="1440" w:hanging="1440"/>
        <w:rPr>
          <w:rFonts w:cs="Times New Roman"/>
        </w:rPr>
      </w:pPr>
      <w:r w:rsidRPr="00B46605">
        <w:rPr>
          <w:rFonts w:cs="Times New Roman"/>
        </w:rPr>
        <w:t>GIS</w:t>
      </w:r>
      <w:r w:rsidRPr="00B46605">
        <w:rPr>
          <w:rFonts w:cs="Times New Roman"/>
        </w:rPr>
        <w:tab/>
        <w:t>Geographic information system</w:t>
      </w:r>
    </w:p>
    <w:p w14:paraId="17A6BBD2" w14:textId="77777777" w:rsidR="003C19E2" w:rsidRPr="001D3E52" w:rsidRDefault="003C19E2" w:rsidP="003C19E2">
      <w:pPr>
        <w:pStyle w:val="Normalnoindentdbl"/>
        <w:ind w:left="1440" w:hanging="1440"/>
        <w:rPr>
          <w:rFonts w:cs="Times New Roman"/>
        </w:rPr>
      </w:pPr>
      <w:r w:rsidRPr="001D3E52">
        <w:rPr>
          <w:rFonts w:cs="Times New Roman"/>
        </w:rPr>
        <w:t>GISci</w:t>
      </w:r>
      <w:r w:rsidRPr="001D3E52">
        <w:rPr>
          <w:rFonts w:cs="Times New Roman"/>
        </w:rPr>
        <w:tab/>
        <w:t>Geographic information science</w:t>
      </w:r>
    </w:p>
    <w:p w14:paraId="728015E4" w14:textId="77777777" w:rsidR="003C19E2" w:rsidRPr="001D3E52" w:rsidRDefault="003C19E2" w:rsidP="003C19E2">
      <w:pPr>
        <w:pStyle w:val="Normalnoindentdbl"/>
        <w:ind w:left="1440" w:hanging="1440"/>
        <w:rPr>
          <w:rFonts w:cs="Times New Roman"/>
        </w:rPr>
      </w:pPr>
      <w:r w:rsidRPr="001D3E52">
        <w:rPr>
          <w:rFonts w:cs="Times New Roman"/>
        </w:rPr>
        <w:t>SSI</w:t>
      </w:r>
      <w:r w:rsidRPr="001D3E52">
        <w:rPr>
          <w:rFonts w:cs="Times New Roman"/>
        </w:rPr>
        <w:tab/>
        <w:t>Spatial Sciences Institute</w:t>
      </w:r>
    </w:p>
    <w:p w14:paraId="41222389" w14:textId="55BA067A" w:rsidR="00A81F4B" w:rsidRDefault="003C19E2">
      <w:pPr>
        <w:pStyle w:val="Normalnoindentdbl"/>
        <w:ind w:left="1440" w:hanging="1440"/>
        <w:rPr>
          <w:rFonts w:cs="Times New Roman"/>
        </w:rPr>
      </w:pPr>
      <w:r w:rsidRPr="001D3E52">
        <w:rPr>
          <w:rFonts w:cs="Times New Roman"/>
        </w:rPr>
        <w:t>USC</w:t>
      </w:r>
      <w:r w:rsidRPr="001D3E52">
        <w:rPr>
          <w:rFonts w:cs="Times New Roman"/>
        </w:rPr>
        <w:tab/>
        <w:t>University of Southern California</w:t>
      </w:r>
    </w:p>
    <w:p w14:paraId="5C9749A4" w14:textId="32F0F1D2" w:rsidR="00A81F4B" w:rsidRPr="001D3E52" w:rsidRDefault="00A81F4B" w:rsidP="001D3E52">
      <w:pPr>
        <w:rPr>
          <w:rFonts w:cs="Times New Roman"/>
          <w:szCs w:val="24"/>
        </w:rPr>
      </w:pPr>
      <w:r w:rsidRPr="001D3E52">
        <w:rPr>
          <w:rFonts w:ascii="Times New Roman" w:hAnsi="Times New Roman" w:cs="Times New Roman"/>
          <w:sz w:val="24"/>
          <w:szCs w:val="24"/>
        </w:rPr>
        <w:t>VGI</w:t>
      </w:r>
      <w:r w:rsidRPr="001D3E52">
        <w:rPr>
          <w:rFonts w:ascii="Times New Roman" w:hAnsi="Times New Roman" w:cs="Times New Roman"/>
          <w:sz w:val="24"/>
          <w:szCs w:val="24"/>
        </w:rPr>
        <w:tab/>
      </w:r>
      <w:r w:rsidRPr="001D3E52">
        <w:rPr>
          <w:rFonts w:ascii="Times New Roman" w:hAnsi="Times New Roman" w:cs="Times New Roman"/>
          <w:sz w:val="24"/>
          <w:szCs w:val="24"/>
        </w:rPr>
        <w:tab/>
        <w:t>Volunteered Geographic Information</w:t>
      </w:r>
    </w:p>
    <w:p w14:paraId="142D99CD" w14:textId="77777777" w:rsidR="003C19E2" w:rsidRDefault="003C19E2">
      <w:pPr>
        <w:rPr>
          <w:b/>
          <w:sz w:val="28"/>
          <w:szCs w:val="28"/>
        </w:rPr>
      </w:pPr>
      <w:r>
        <w:rPr>
          <w:b/>
          <w:sz w:val="28"/>
          <w:szCs w:val="28"/>
        </w:rPr>
        <w:br w:type="page"/>
      </w:r>
    </w:p>
    <w:p w14:paraId="1DF450DF" w14:textId="20270668" w:rsidR="00A450A7" w:rsidRPr="00223862" w:rsidRDefault="00A450A7" w:rsidP="001D3E52">
      <w:pPr>
        <w:pStyle w:val="Heading1"/>
        <w:rPr>
          <w:rFonts w:cs="Times New Roman"/>
          <w:szCs w:val="28"/>
        </w:rPr>
      </w:pPr>
      <w:bookmarkStart w:id="12" w:name="_Toc452995328"/>
      <w:r w:rsidRPr="00B46605">
        <w:rPr>
          <w:rFonts w:cs="Times New Roman"/>
          <w:szCs w:val="28"/>
        </w:rPr>
        <w:lastRenderedPageBreak/>
        <w:t>Abstract</w:t>
      </w:r>
      <w:bookmarkEnd w:id="12"/>
    </w:p>
    <w:p w14:paraId="04DB2E45" w14:textId="7DBE0FAF" w:rsidR="00A450A7" w:rsidRPr="001D3E52" w:rsidRDefault="00A450A7" w:rsidP="00A450A7">
      <w:pPr>
        <w:rPr>
          <w:rFonts w:ascii="Times New Roman" w:eastAsia="Times New Roman" w:hAnsi="Times New Roman" w:cs="Times New Roman"/>
          <w:sz w:val="24"/>
          <w:szCs w:val="24"/>
        </w:rPr>
      </w:pPr>
      <w:r w:rsidRPr="001D3E52">
        <w:rPr>
          <w:rFonts w:ascii="Times New Roman" w:hAnsi="Times New Roman" w:cs="Times New Roman"/>
          <w:sz w:val="24"/>
          <w:szCs w:val="24"/>
        </w:rPr>
        <w:t xml:space="preserve">This thesis </w:t>
      </w:r>
      <w:r w:rsidR="005721CD" w:rsidRPr="001D3E52">
        <w:rPr>
          <w:rFonts w:ascii="Times New Roman" w:hAnsi="Times New Roman" w:cs="Times New Roman"/>
          <w:sz w:val="24"/>
          <w:szCs w:val="24"/>
        </w:rPr>
        <w:t>performs a comparative analysis of traditional models of food access and a proposed</w:t>
      </w:r>
      <w:r w:rsidRPr="001D3E52">
        <w:rPr>
          <w:rFonts w:ascii="Times New Roman" w:hAnsi="Times New Roman" w:cs="Times New Roman"/>
          <w:sz w:val="24"/>
          <w:szCs w:val="24"/>
        </w:rPr>
        <w:t xml:space="preserve"> model of food access </w:t>
      </w:r>
      <w:r w:rsidR="005721CD" w:rsidRPr="001D3E52">
        <w:rPr>
          <w:rFonts w:ascii="Times New Roman" w:hAnsi="Times New Roman" w:cs="Times New Roman"/>
          <w:sz w:val="24"/>
          <w:szCs w:val="24"/>
        </w:rPr>
        <w:t>that uses</w:t>
      </w:r>
      <w:r w:rsidRPr="001D3E52">
        <w:rPr>
          <w:rFonts w:ascii="Times New Roman" w:hAnsi="Times New Roman" w:cs="Times New Roman"/>
          <w:sz w:val="24"/>
          <w:szCs w:val="24"/>
        </w:rPr>
        <w:t xml:space="preserve"> </w:t>
      </w:r>
      <w:r w:rsidR="005721CD" w:rsidRPr="001D3E52">
        <w:rPr>
          <w:rFonts w:ascii="Times New Roman" w:hAnsi="Times New Roman" w:cs="Times New Roman"/>
          <w:sz w:val="24"/>
          <w:szCs w:val="24"/>
        </w:rPr>
        <w:t>ambient</w:t>
      </w:r>
      <w:r w:rsidRPr="001D3E52">
        <w:rPr>
          <w:rFonts w:ascii="Times New Roman" w:hAnsi="Times New Roman" w:cs="Times New Roman"/>
          <w:sz w:val="24"/>
          <w:szCs w:val="24"/>
        </w:rPr>
        <w:t xml:space="preserve"> geographic information</w:t>
      </w:r>
      <w:r w:rsidR="005721CD" w:rsidRPr="001D3E52">
        <w:rPr>
          <w:rFonts w:ascii="Times New Roman" w:hAnsi="Times New Roman" w:cs="Times New Roman"/>
          <w:sz w:val="24"/>
          <w:szCs w:val="24"/>
        </w:rPr>
        <w:t xml:space="preserve"> (AGI)</w:t>
      </w:r>
      <w:r w:rsidRPr="001D3E52">
        <w:rPr>
          <w:rFonts w:ascii="Times New Roman" w:hAnsi="Times New Roman" w:cs="Times New Roman"/>
          <w:sz w:val="24"/>
          <w:szCs w:val="24"/>
        </w:rPr>
        <w:t xml:space="preserve">. Moreover, food businesses are often manually classified, which limits the number of businesses used for a given study. This paper </w:t>
      </w:r>
      <w:commentRangeStart w:id="13"/>
      <w:r w:rsidR="005721CD" w:rsidRPr="001D3E52">
        <w:rPr>
          <w:rFonts w:ascii="Times New Roman" w:hAnsi="Times New Roman" w:cs="Times New Roman"/>
          <w:sz w:val="24"/>
          <w:szCs w:val="24"/>
        </w:rPr>
        <w:t xml:space="preserve">explores </w:t>
      </w:r>
      <w:r w:rsidR="00EB4856" w:rsidRPr="001D3E52">
        <w:rPr>
          <w:rFonts w:ascii="Times New Roman" w:hAnsi="Times New Roman" w:cs="Times New Roman"/>
          <w:sz w:val="24"/>
          <w:szCs w:val="24"/>
        </w:rPr>
        <w:t>A</w:t>
      </w:r>
      <w:r w:rsidRPr="001D3E52">
        <w:rPr>
          <w:rFonts w:ascii="Times New Roman" w:hAnsi="Times New Roman" w:cs="Times New Roman"/>
          <w:sz w:val="24"/>
          <w:szCs w:val="24"/>
        </w:rPr>
        <w:t xml:space="preserve">GI </w:t>
      </w:r>
      <w:commentRangeEnd w:id="13"/>
      <w:r w:rsidR="006B0EBC" w:rsidRPr="001D3E52">
        <w:rPr>
          <w:rStyle w:val="CommentReference"/>
          <w:rFonts w:ascii="Times New Roman" w:eastAsia="Times New Roman" w:hAnsi="Times New Roman" w:cs="Times New Roman"/>
          <w:sz w:val="24"/>
          <w:szCs w:val="24"/>
          <w:shd w:val="clear" w:color="auto" w:fill="FFFFFF"/>
        </w:rPr>
        <w:commentReference w:id="13"/>
      </w:r>
      <w:r w:rsidR="005721CD" w:rsidRPr="001D3E52">
        <w:rPr>
          <w:rFonts w:ascii="Times New Roman" w:hAnsi="Times New Roman" w:cs="Times New Roman"/>
          <w:sz w:val="24"/>
          <w:szCs w:val="24"/>
        </w:rPr>
        <w:t>as a potential improvement in the</w:t>
      </w:r>
      <w:r w:rsidRPr="001D3E52">
        <w:rPr>
          <w:rFonts w:ascii="Times New Roman" w:hAnsi="Times New Roman" w:cs="Times New Roman"/>
          <w:sz w:val="24"/>
          <w:szCs w:val="24"/>
        </w:rPr>
        <w:t xml:space="preserve"> classi</w:t>
      </w:r>
      <w:r w:rsidR="005721CD" w:rsidRPr="001D3E52">
        <w:rPr>
          <w:rFonts w:ascii="Times New Roman" w:hAnsi="Times New Roman" w:cs="Times New Roman"/>
          <w:sz w:val="24"/>
          <w:szCs w:val="24"/>
        </w:rPr>
        <w:t>fication of</w:t>
      </w:r>
      <w:r w:rsidRPr="001D3E52">
        <w:rPr>
          <w:rFonts w:ascii="Times New Roman" w:hAnsi="Times New Roman" w:cs="Times New Roman"/>
          <w:sz w:val="24"/>
          <w:szCs w:val="24"/>
        </w:rPr>
        <w:t xml:space="preserve"> food businesses. </w:t>
      </w:r>
      <w:r w:rsidR="00937AF7" w:rsidRPr="001D3E52">
        <w:rPr>
          <w:rFonts w:ascii="Times New Roman" w:hAnsi="Times New Roman" w:cs="Times New Roman"/>
          <w:sz w:val="24"/>
          <w:szCs w:val="24"/>
        </w:rPr>
        <w:t xml:space="preserve">Field research is conducted in a subset of the selected facilities in order to determine the actual quality of the data retrieved from the experimental sources. </w:t>
      </w:r>
      <w:r w:rsidR="005721CD" w:rsidRPr="001D3E52">
        <w:rPr>
          <w:rFonts w:ascii="Times New Roman" w:hAnsi="Times New Roman" w:cs="Times New Roman"/>
          <w:sz w:val="24"/>
          <w:szCs w:val="24"/>
        </w:rPr>
        <w:t>The goal is to create</w:t>
      </w:r>
      <w:r w:rsidRPr="001D3E52">
        <w:rPr>
          <w:rFonts w:ascii="Times New Roman" w:hAnsi="Times New Roman" w:cs="Times New Roman"/>
          <w:sz w:val="24"/>
          <w:szCs w:val="24"/>
        </w:rPr>
        <w:t xml:space="preserve"> a more nuanced and accurate representation of food access</w:t>
      </w:r>
      <w:r w:rsidR="006911D3" w:rsidRPr="001D3E52">
        <w:rPr>
          <w:rFonts w:ascii="Times New Roman" w:hAnsi="Times New Roman" w:cs="Times New Roman"/>
          <w:sz w:val="24"/>
          <w:szCs w:val="24"/>
        </w:rPr>
        <w:t xml:space="preserve"> for a</w:t>
      </w:r>
      <w:r w:rsidR="00B938F5" w:rsidRPr="001D3E52">
        <w:rPr>
          <w:rFonts w:ascii="Times New Roman" w:hAnsi="Times New Roman" w:cs="Times New Roman"/>
          <w:sz w:val="24"/>
          <w:szCs w:val="24"/>
        </w:rPr>
        <w:t xml:space="preserve"> given</w:t>
      </w:r>
      <w:r w:rsidR="006911D3" w:rsidRPr="001D3E52">
        <w:rPr>
          <w:rFonts w:ascii="Times New Roman" w:hAnsi="Times New Roman" w:cs="Times New Roman"/>
          <w:sz w:val="24"/>
          <w:szCs w:val="24"/>
        </w:rPr>
        <w:t xml:space="preserve"> person</w:t>
      </w:r>
      <w:r w:rsidRPr="001D3E52">
        <w:rPr>
          <w:rFonts w:ascii="Times New Roman" w:hAnsi="Times New Roman" w:cs="Times New Roman"/>
          <w:sz w:val="24"/>
          <w:szCs w:val="24"/>
        </w:rPr>
        <w:t xml:space="preserve"> in a given place.</w:t>
      </w:r>
      <w:r w:rsidR="008A5F10" w:rsidRPr="001D3E52">
        <w:rPr>
          <w:rFonts w:ascii="Times New Roman" w:hAnsi="Times New Roman" w:cs="Times New Roman"/>
          <w:sz w:val="24"/>
          <w:szCs w:val="24"/>
        </w:rPr>
        <w:t xml:space="preserve"> Finally, </w:t>
      </w:r>
      <w:r w:rsidR="007E666C" w:rsidRPr="001D3E52">
        <w:rPr>
          <w:rFonts w:ascii="Times New Roman" w:hAnsi="Times New Roman" w:cs="Times New Roman"/>
          <w:sz w:val="24"/>
          <w:szCs w:val="24"/>
        </w:rPr>
        <w:t>data is compared for areas with different socio-economic conditions. Median income, car access, and percent minority</w:t>
      </w:r>
      <w:r w:rsidR="00937AF7" w:rsidRPr="001D3E52">
        <w:rPr>
          <w:rFonts w:ascii="Times New Roman" w:hAnsi="Times New Roman" w:cs="Times New Roman"/>
          <w:sz w:val="24"/>
          <w:szCs w:val="24"/>
        </w:rPr>
        <w:t xml:space="preserve"> </w:t>
      </w:r>
      <w:r w:rsidR="00937AF7" w:rsidRPr="001D3E52">
        <w:rPr>
          <w:rFonts w:ascii="Times New Roman" w:eastAsia="Times New Roman" w:hAnsi="Times New Roman" w:cs="Times New Roman"/>
          <w:color w:val="111111"/>
          <w:sz w:val="24"/>
          <w:szCs w:val="24"/>
          <w:shd w:val="clear" w:color="auto" w:fill="FFFFFF"/>
        </w:rPr>
        <w:t>from the 2010-2014 American Community Survey (ACS) 5-year estimates</w:t>
      </w:r>
      <w:r w:rsidR="007E666C" w:rsidRPr="001D3E52">
        <w:rPr>
          <w:rFonts w:ascii="Times New Roman" w:hAnsi="Times New Roman" w:cs="Times New Roman"/>
          <w:sz w:val="24"/>
          <w:szCs w:val="24"/>
        </w:rPr>
        <w:t xml:space="preserve"> are used to define contrasting study areas.</w:t>
      </w:r>
      <w:r w:rsidR="00937AF7" w:rsidRPr="001D3E52">
        <w:rPr>
          <w:rFonts w:ascii="Times New Roman" w:hAnsi="Times New Roman" w:cs="Times New Roman"/>
          <w:sz w:val="24"/>
          <w:szCs w:val="24"/>
        </w:rPr>
        <w:t xml:space="preserve"> </w:t>
      </w:r>
      <w:r w:rsidR="0070292F" w:rsidRPr="001D3E52">
        <w:rPr>
          <w:rFonts w:ascii="Times New Roman" w:hAnsi="Times New Roman" w:cs="Times New Roman"/>
          <w:sz w:val="24"/>
          <w:szCs w:val="24"/>
        </w:rPr>
        <w:t xml:space="preserve">Two </w:t>
      </w:r>
      <w:r w:rsidR="00937AF7" w:rsidRPr="001D3E52">
        <w:rPr>
          <w:rFonts w:ascii="Times New Roman" w:hAnsi="Times New Roman" w:cs="Times New Roman"/>
          <w:sz w:val="24"/>
          <w:szCs w:val="24"/>
        </w:rPr>
        <w:t xml:space="preserve">census tracts in </w:t>
      </w:r>
      <w:r w:rsidR="00B938F5" w:rsidRPr="001D3E52">
        <w:rPr>
          <w:rFonts w:ascii="Times New Roman" w:hAnsi="Times New Roman" w:cs="Times New Roman"/>
          <w:sz w:val="24"/>
          <w:szCs w:val="24"/>
        </w:rPr>
        <w:t>Los Angeles</w:t>
      </w:r>
      <w:r w:rsidR="00937AF7" w:rsidRPr="001D3E52">
        <w:rPr>
          <w:rFonts w:ascii="Times New Roman" w:hAnsi="Times New Roman" w:cs="Times New Roman"/>
          <w:sz w:val="24"/>
          <w:szCs w:val="24"/>
        </w:rPr>
        <w:t xml:space="preserve"> </w:t>
      </w:r>
      <w:r w:rsidR="00B938F5" w:rsidRPr="001D3E52">
        <w:rPr>
          <w:rFonts w:ascii="Times New Roman" w:hAnsi="Times New Roman" w:cs="Times New Roman"/>
          <w:sz w:val="24"/>
          <w:szCs w:val="24"/>
        </w:rPr>
        <w:t>have been selected for the study area using these criteria.</w:t>
      </w:r>
      <w:r w:rsidR="007E666C" w:rsidRPr="001D3E52">
        <w:rPr>
          <w:rFonts w:ascii="Times New Roman" w:hAnsi="Times New Roman" w:cs="Times New Roman"/>
          <w:sz w:val="24"/>
          <w:szCs w:val="24"/>
        </w:rPr>
        <w:t xml:space="preserve"> </w:t>
      </w:r>
      <w:r w:rsidR="00937AF7" w:rsidRPr="001D3E52">
        <w:rPr>
          <w:rFonts w:ascii="Times New Roman" w:hAnsi="Times New Roman" w:cs="Times New Roman"/>
          <w:sz w:val="24"/>
          <w:szCs w:val="24"/>
        </w:rPr>
        <w:t xml:space="preserve">An affluent area near </w:t>
      </w:r>
      <w:r w:rsidR="0070292F" w:rsidRPr="001D3E52">
        <w:rPr>
          <w:rFonts w:ascii="Times New Roman" w:hAnsi="Times New Roman" w:cs="Times New Roman"/>
          <w:sz w:val="24"/>
          <w:szCs w:val="24"/>
        </w:rPr>
        <w:t>La Canada</w:t>
      </w:r>
      <w:r w:rsidR="00937AF7" w:rsidRPr="001D3E52">
        <w:rPr>
          <w:rFonts w:ascii="Times New Roman" w:hAnsi="Times New Roman" w:cs="Times New Roman"/>
          <w:sz w:val="24"/>
          <w:szCs w:val="24"/>
        </w:rPr>
        <w:t>, and a less af</w:t>
      </w:r>
      <w:r w:rsidR="0070292F" w:rsidRPr="001D3E52">
        <w:rPr>
          <w:rFonts w:ascii="Times New Roman" w:hAnsi="Times New Roman" w:cs="Times New Roman"/>
          <w:sz w:val="24"/>
          <w:szCs w:val="24"/>
        </w:rPr>
        <w:t>f</w:t>
      </w:r>
      <w:r w:rsidR="00937AF7" w:rsidRPr="001D3E52">
        <w:rPr>
          <w:rFonts w:ascii="Times New Roman" w:hAnsi="Times New Roman" w:cs="Times New Roman"/>
          <w:sz w:val="24"/>
          <w:szCs w:val="24"/>
        </w:rPr>
        <w:t>lu</w:t>
      </w:r>
      <w:r w:rsidR="0070292F" w:rsidRPr="001D3E52">
        <w:rPr>
          <w:rFonts w:ascii="Times New Roman" w:hAnsi="Times New Roman" w:cs="Times New Roman"/>
          <w:sz w:val="24"/>
          <w:szCs w:val="24"/>
        </w:rPr>
        <w:t>e</w:t>
      </w:r>
      <w:r w:rsidR="00937AF7" w:rsidRPr="001D3E52">
        <w:rPr>
          <w:rFonts w:ascii="Times New Roman" w:hAnsi="Times New Roman" w:cs="Times New Roman"/>
          <w:sz w:val="24"/>
          <w:szCs w:val="24"/>
        </w:rPr>
        <w:t xml:space="preserve">nt area </w:t>
      </w:r>
      <w:r w:rsidR="0070292F" w:rsidRPr="001D3E52">
        <w:rPr>
          <w:rFonts w:ascii="Times New Roman" w:hAnsi="Times New Roman" w:cs="Times New Roman"/>
          <w:sz w:val="24"/>
          <w:szCs w:val="24"/>
        </w:rPr>
        <w:t>in South Los Angeles</w:t>
      </w:r>
      <w:r w:rsidR="00937AF7" w:rsidRPr="001D3E52">
        <w:rPr>
          <w:rFonts w:ascii="Times New Roman" w:hAnsi="Times New Roman" w:cs="Times New Roman"/>
          <w:sz w:val="24"/>
          <w:szCs w:val="24"/>
        </w:rPr>
        <w:t xml:space="preserve"> were selected. </w:t>
      </w:r>
      <w:r w:rsidR="007E666C" w:rsidRPr="001D3E52">
        <w:rPr>
          <w:rFonts w:ascii="Times New Roman" w:hAnsi="Times New Roman" w:cs="Times New Roman"/>
          <w:sz w:val="24"/>
          <w:szCs w:val="24"/>
        </w:rPr>
        <w:t xml:space="preserve">This paper explores the quality and completeness of three data sets for census tracts with contrasting socio-economic conditions in order to identify whether or not problems exist with traditional methods and data. Furthermore, this paper compares the data </w:t>
      </w:r>
      <w:r w:rsidR="00EF2AA7" w:rsidRPr="001D3E52">
        <w:rPr>
          <w:rFonts w:ascii="Times New Roman" w:hAnsi="Times New Roman" w:cs="Times New Roman"/>
          <w:sz w:val="24"/>
          <w:szCs w:val="24"/>
        </w:rPr>
        <w:t>from census tracts with contrasting socio-economic conditions in order to determine whether or not the data varies based on the community served.</w:t>
      </w:r>
    </w:p>
    <w:p w14:paraId="6B0D7D6E" w14:textId="77777777" w:rsidR="00413346" w:rsidRPr="001D3E52" w:rsidRDefault="00413346" w:rsidP="00A450A7">
      <w:pPr>
        <w:rPr>
          <w:rFonts w:ascii="Times New Roman" w:hAnsi="Times New Roman" w:cs="Times New Roman"/>
          <w:sz w:val="24"/>
          <w:szCs w:val="24"/>
        </w:rPr>
      </w:pPr>
    </w:p>
    <w:p w14:paraId="18EF2694" w14:textId="77777777" w:rsidR="00413346" w:rsidRPr="001D3E52" w:rsidRDefault="00413346" w:rsidP="00A450A7">
      <w:pPr>
        <w:rPr>
          <w:rFonts w:ascii="Times New Roman" w:hAnsi="Times New Roman" w:cs="Times New Roman"/>
          <w:sz w:val="24"/>
          <w:szCs w:val="24"/>
        </w:rPr>
      </w:pPr>
    </w:p>
    <w:p w14:paraId="636052BE" w14:textId="77777777" w:rsidR="008A0470" w:rsidRPr="001D3E52" w:rsidRDefault="008A0470" w:rsidP="00A450A7">
      <w:pPr>
        <w:rPr>
          <w:rFonts w:ascii="Times New Roman" w:hAnsi="Times New Roman" w:cs="Times New Roman"/>
          <w:color w:val="FF0000"/>
          <w:sz w:val="24"/>
          <w:szCs w:val="24"/>
        </w:rPr>
      </w:pPr>
    </w:p>
    <w:p w14:paraId="01534195" w14:textId="77777777" w:rsidR="008A0470" w:rsidRPr="001D3E52" w:rsidRDefault="008A0470" w:rsidP="00A450A7">
      <w:pPr>
        <w:rPr>
          <w:rFonts w:ascii="Times New Roman" w:hAnsi="Times New Roman" w:cs="Times New Roman"/>
          <w:color w:val="FF0000"/>
          <w:sz w:val="24"/>
          <w:szCs w:val="24"/>
        </w:rPr>
      </w:pPr>
    </w:p>
    <w:p w14:paraId="2EB9A20C" w14:textId="77777777" w:rsidR="00A450A7" w:rsidRPr="001D3E52" w:rsidRDefault="00A450A7">
      <w:pPr>
        <w:rPr>
          <w:rFonts w:ascii="Times New Roman" w:hAnsi="Times New Roman" w:cs="Times New Roman"/>
          <w:b/>
          <w:sz w:val="24"/>
          <w:szCs w:val="24"/>
        </w:rPr>
      </w:pPr>
      <w:r w:rsidRPr="001D3E52">
        <w:rPr>
          <w:rFonts w:ascii="Times New Roman" w:hAnsi="Times New Roman" w:cs="Times New Roman"/>
          <w:b/>
          <w:sz w:val="24"/>
          <w:szCs w:val="24"/>
        </w:rPr>
        <w:br w:type="page"/>
      </w:r>
    </w:p>
    <w:p w14:paraId="4DE12F02" w14:textId="77777777" w:rsidR="00E251B0" w:rsidRDefault="00E251B0" w:rsidP="0092380D">
      <w:pPr>
        <w:pStyle w:val="Heading1"/>
        <w:rPr>
          <w:rFonts w:cs="Times New Roman"/>
          <w:szCs w:val="28"/>
        </w:rPr>
        <w:sectPr w:rsidR="00E251B0" w:rsidSect="00102E6B">
          <w:footerReference w:type="default" r:id="rId11"/>
          <w:pgSz w:w="12240" w:h="15840"/>
          <w:pgMar w:top="1440" w:right="1440" w:bottom="1440" w:left="1440" w:header="720" w:footer="720" w:gutter="0"/>
          <w:pgNumType w:fmt="lowerRoman"/>
          <w:cols w:space="720"/>
          <w:docGrid w:linePitch="360"/>
        </w:sectPr>
      </w:pPr>
    </w:p>
    <w:p w14:paraId="2D839431" w14:textId="234287BB" w:rsidR="009121C9" w:rsidRPr="001D3E52" w:rsidRDefault="00C42396" w:rsidP="001D3E52">
      <w:pPr>
        <w:pStyle w:val="Heading1"/>
        <w:rPr>
          <w:rFonts w:cs="Times New Roman"/>
          <w:szCs w:val="28"/>
        </w:rPr>
      </w:pPr>
      <w:bookmarkStart w:id="15" w:name="_Toc452995329"/>
      <w:r w:rsidRPr="001D3E52">
        <w:rPr>
          <w:rFonts w:cs="Times New Roman"/>
          <w:b w:val="0"/>
          <w:szCs w:val="28"/>
        </w:rPr>
        <w:lastRenderedPageBreak/>
        <w:t xml:space="preserve">Chapter 1 </w:t>
      </w:r>
      <w:r w:rsidR="00302032" w:rsidRPr="00223862">
        <w:rPr>
          <w:rFonts w:cs="Times New Roman"/>
          <w:szCs w:val="28"/>
        </w:rPr>
        <w:t>Introduction</w:t>
      </w:r>
      <w:bookmarkEnd w:id="15"/>
    </w:p>
    <w:p w14:paraId="737B6EB6" w14:textId="77777777" w:rsidR="009373C1" w:rsidRDefault="009373C1" w:rsidP="009121C9">
      <w:pPr>
        <w:rPr>
          <w:rFonts w:ascii="Times New Roman" w:hAnsi="Times New Roman" w:cs="Times New Roman"/>
          <w:sz w:val="24"/>
          <w:szCs w:val="24"/>
        </w:rPr>
      </w:pPr>
    </w:p>
    <w:p w14:paraId="39C64665" w14:textId="5A48E03B" w:rsidR="00AD4D95" w:rsidRPr="00C42396" w:rsidRDefault="002E6EF2" w:rsidP="009121C9">
      <w:pPr>
        <w:rPr>
          <w:rFonts w:ascii="Times New Roman" w:hAnsi="Times New Roman" w:cs="Times New Roman"/>
          <w:sz w:val="24"/>
          <w:szCs w:val="24"/>
        </w:rPr>
      </w:pPr>
      <w:r>
        <w:rPr>
          <w:rFonts w:ascii="Times New Roman" w:hAnsi="Times New Roman" w:cs="Times New Roman"/>
          <w:sz w:val="24"/>
          <w:szCs w:val="24"/>
        </w:rPr>
        <w:t>Food security and food access</w:t>
      </w:r>
      <w:r w:rsidR="00BF4385">
        <w:rPr>
          <w:rFonts w:ascii="Times New Roman" w:hAnsi="Times New Roman" w:cs="Times New Roman"/>
          <w:sz w:val="24"/>
          <w:szCs w:val="24"/>
        </w:rPr>
        <w:t xml:space="preserve"> have become popular topics of discussion in and out of academia in the recent years. Books, articles, and films have been produced investigating these topics; however, they often rely on commercial data sources </w:t>
      </w:r>
      <w:r w:rsidR="00C45BBB">
        <w:rPr>
          <w:rFonts w:ascii="Times New Roman" w:hAnsi="Times New Roman" w:cs="Times New Roman"/>
          <w:sz w:val="24"/>
          <w:szCs w:val="24"/>
        </w:rPr>
        <w:t xml:space="preserve">that describe </w:t>
      </w:r>
      <w:r>
        <w:rPr>
          <w:rFonts w:ascii="Times New Roman" w:hAnsi="Times New Roman" w:cs="Times New Roman"/>
          <w:sz w:val="24"/>
          <w:szCs w:val="24"/>
        </w:rPr>
        <w:t xml:space="preserve">the </w:t>
      </w:r>
      <w:r w:rsidR="00C45BBB">
        <w:rPr>
          <w:rFonts w:ascii="Times New Roman" w:hAnsi="Times New Roman" w:cs="Times New Roman"/>
          <w:sz w:val="24"/>
          <w:szCs w:val="24"/>
        </w:rPr>
        <w:t>businesses in the study area</w:t>
      </w:r>
      <w:r w:rsidR="00BF4385">
        <w:rPr>
          <w:rFonts w:ascii="Times New Roman" w:hAnsi="Times New Roman" w:cs="Times New Roman"/>
          <w:sz w:val="24"/>
          <w:szCs w:val="24"/>
        </w:rPr>
        <w:t xml:space="preserve">. Though these data sets provide information about the businesses such as size, income, and number of employees, the data remains problematic because it lacks any measure of the variety and quality of goods offered. </w:t>
      </w:r>
      <w:r w:rsidR="000B1CB1">
        <w:rPr>
          <w:rFonts w:ascii="Times New Roman" w:hAnsi="Times New Roman" w:cs="Times New Roman"/>
          <w:sz w:val="24"/>
          <w:szCs w:val="24"/>
        </w:rPr>
        <w:t xml:space="preserve">Consequently, the results of studies performed with this </w:t>
      </w:r>
      <w:r>
        <w:rPr>
          <w:rFonts w:ascii="Times New Roman" w:hAnsi="Times New Roman" w:cs="Times New Roman"/>
          <w:sz w:val="24"/>
          <w:szCs w:val="24"/>
        </w:rPr>
        <w:t>data can be</w:t>
      </w:r>
      <w:r w:rsidR="000B1CB1">
        <w:rPr>
          <w:rFonts w:ascii="Times New Roman" w:hAnsi="Times New Roman" w:cs="Times New Roman"/>
          <w:sz w:val="24"/>
          <w:szCs w:val="24"/>
        </w:rPr>
        <w:t xml:space="preserve"> difficult to interpret and often require field verification in order to meaningfully interpret the results. </w:t>
      </w:r>
      <w:r w:rsidR="00BF4385">
        <w:rPr>
          <w:rFonts w:ascii="Times New Roman" w:hAnsi="Times New Roman" w:cs="Times New Roman"/>
          <w:sz w:val="24"/>
          <w:szCs w:val="24"/>
        </w:rPr>
        <w:t xml:space="preserve">This thesis </w:t>
      </w:r>
      <w:r w:rsidR="000B1CB1">
        <w:rPr>
          <w:rFonts w:ascii="Times New Roman" w:hAnsi="Times New Roman" w:cs="Times New Roman"/>
          <w:sz w:val="24"/>
          <w:szCs w:val="24"/>
        </w:rPr>
        <w:t xml:space="preserve">investigates the overall quality and consistency of commercial data, and the utility of augmenting commercial data with ambient geographic information (AGI) from Google and Yelp. In so doing this paper will evaluate commercial data and investigate whether or not AGI can reduce the need for field verification. </w:t>
      </w:r>
      <w:r w:rsidR="00844406" w:rsidRPr="00C42396">
        <w:rPr>
          <w:rFonts w:ascii="Times New Roman" w:hAnsi="Times New Roman" w:cs="Times New Roman"/>
          <w:sz w:val="24"/>
          <w:szCs w:val="24"/>
        </w:rPr>
        <w:t xml:space="preserve">The paper will use the most current data available and is not concerned with how access changes over time. Moreover, though this paper addresses access to food, it does not address health outcomes. </w:t>
      </w:r>
      <w:r w:rsidR="008A6F9E">
        <w:rPr>
          <w:rFonts w:ascii="Times New Roman" w:hAnsi="Times New Roman" w:cs="Times New Roman"/>
          <w:sz w:val="24"/>
          <w:szCs w:val="24"/>
        </w:rPr>
        <w:t>Finally, although community gardens, farmer’s markets, and food trucks represent meaningful additions to the food environment, they are not discussed in this paper.</w:t>
      </w:r>
      <w:r>
        <w:rPr>
          <w:rFonts w:ascii="Times New Roman" w:hAnsi="Times New Roman" w:cs="Times New Roman"/>
          <w:sz w:val="24"/>
          <w:szCs w:val="24"/>
        </w:rPr>
        <w:t xml:space="preserve"> </w:t>
      </w:r>
      <w:r w:rsidR="00844406" w:rsidRPr="00C42396">
        <w:rPr>
          <w:rFonts w:ascii="Times New Roman" w:hAnsi="Times New Roman" w:cs="Times New Roman"/>
          <w:sz w:val="24"/>
          <w:szCs w:val="24"/>
        </w:rPr>
        <w:t>The primary focus is t</w:t>
      </w:r>
      <w:r w:rsidR="00AD4D95" w:rsidRPr="00C42396">
        <w:rPr>
          <w:rFonts w:ascii="Times New Roman" w:hAnsi="Times New Roman" w:cs="Times New Roman"/>
          <w:sz w:val="24"/>
          <w:szCs w:val="24"/>
        </w:rPr>
        <w:t>esting, verifying, and augmenting the data that is often used in current models.</w:t>
      </w:r>
    </w:p>
    <w:p w14:paraId="52787A1C" w14:textId="556B1148" w:rsidR="0070292F" w:rsidRDefault="0070292F" w:rsidP="001D3E52">
      <w:pPr>
        <w:shd w:val="clear" w:color="auto" w:fill="FFFFFF"/>
        <w:rPr>
          <w:rFonts w:ascii="Times New Roman" w:eastAsia="Times New Roman" w:hAnsi="Times New Roman" w:cs="Times New Roman"/>
          <w:color w:val="222222"/>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 xml:space="preserve">The initial study will compare data for two </w:t>
      </w:r>
      <w:r w:rsidR="00937AF7" w:rsidRPr="00C42396">
        <w:rPr>
          <w:rFonts w:ascii="Times New Roman" w:hAnsi="Times New Roman" w:cs="Times New Roman"/>
          <w:sz w:val="24"/>
          <w:szCs w:val="24"/>
        </w:rPr>
        <w:t xml:space="preserve">contrasting </w:t>
      </w:r>
      <w:r w:rsidR="006D73DD" w:rsidRPr="00C42396">
        <w:rPr>
          <w:rFonts w:ascii="Times New Roman" w:hAnsi="Times New Roman" w:cs="Times New Roman"/>
          <w:sz w:val="24"/>
          <w:szCs w:val="24"/>
        </w:rPr>
        <w:t xml:space="preserve">census tracts in the greater Los Angeles area. </w:t>
      </w:r>
      <w:r w:rsidR="00937AF7" w:rsidRPr="00C42396">
        <w:rPr>
          <w:rFonts w:ascii="Times New Roman" w:hAnsi="Times New Roman" w:cs="Times New Roman"/>
          <w:sz w:val="24"/>
          <w:szCs w:val="24"/>
        </w:rPr>
        <w:t>Data from the 2010 – 2014 American Community Survey</w:t>
      </w:r>
      <w:r w:rsidR="00F276B9">
        <w:rPr>
          <w:rFonts w:ascii="Times New Roman" w:hAnsi="Times New Roman" w:cs="Times New Roman"/>
          <w:sz w:val="24"/>
          <w:szCs w:val="24"/>
        </w:rPr>
        <w:t xml:space="preserve"> (ACS)</w:t>
      </w:r>
      <w:r w:rsidR="00937AF7" w:rsidRPr="00C42396">
        <w:rPr>
          <w:rFonts w:ascii="Times New Roman" w:hAnsi="Times New Roman" w:cs="Times New Roman"/>
          <w:sz w:val="24"/>
          <w:szCs w:val="24"/>
        </w:rPr>
        <w:t xml:space="preserve"> was used to classify census tracts with regard to their median income, vehicles per occupied dwelling, and percentage of the population who is white</w:t>
      </w:r>
      <w:r w:rsidR="006D73DD" w:rsidRPr="00C42396">
        <w:rPr>
          <w:rFonts w:ascii="Times New Roman" w:hAnsi="Times New Roman" w:cs="Times New Roman"/>
          <w:sz w:val="24"/>
          <w:szCs w:val="24"/>
        </w:rPr>
        <w:t xml:space="preserve">. </w:t>
      </w:r>
      <w:r w:rsidR="00876007" w:rsidRPr="00C42396">
        <w:rPr>
          <w:rFonts w:ascii="Times New Roman" w:hAnsi="Times New Roman" w:cs="Times New Roman"/>
          <w:sz w:val="24"/>
          <w:szCs w:val="24"/>
        </w:rPr>
        <w:t>The initial site selection resulted in two</w:t>
      </w:r>
      <w:r w:rsidRPr="00C42396">
        <w:rPr>
          <w:rFonts w:ascii="Times New Roman" w:hAnsi="Times New Roman" w:cs="Times New Roman"/>
          <w:sz w:val="24"/>
          <w:szCs w:val="24"/>
        </w:rPr>
        <w:t xml:space="preserve"> tracts:</w:t>
      </w:r>
      <w:r w:rsidR="00876007" w:rsidRPr="00C42396">
        <w:rPr>
          <w:rFonts w:ascii="Times New Roman" w:hAnsi="Times New Roman" w:cs="Times New Roman"/>
          <w:sz w:val="24"/>
          <w:szCs w:val="24"/>
        </w:rPr>
        <w:t xml:space="preserve"> </w:t>
      </w:r>
      <w:r w:rsidRPr="001D3E52">
        <w:rPr>
          <w:rFonts w:ascii="Times New Roman" w:eastAsia="Times New Roman" w:hAnsi="Times New Roman" w:cs="Times New Roman"/>
          <w:color w:val="222222"/>
          <w:sz w:val="24"/>
          <w:szCs w:val="24"/>
        </w:rPr>
        <w:t>460700 and 224020</w:t>
      </w:r>
      <w:r w:rsidR="00876007" w:rsidRPr="001D3E52">
        <w:rPr>
          <w:rFonts w:ascii="Times New Roman" w:eastAsia="Times New Roman" w:hAnsi="Times New Roman" w:cs="Times New Roman"/>
          <w:color w:val="222222"/>
          <w:sz w:val="24"/>
          <w:szCs w:val="24"/>
        </w:rPr>
        <w:t xml:space="preserve">. </w:t>
      </w:r>
      <w:r w:rsidRPr="001D3E52">
        <w:rPr>
          <w:rFonts w:ascii="Times New Roman" w:eastAsia="Times New Roman" w:hAnsi="Times New Roman" w:cs="Times New Roman"/>
          <w:color w:val="222222"/>
          <w:sz w:val="24"/>
          <w:szCs w:val="24"/>
        </w:rPr>
        <w:t>Tract 460700 is located in La Canada</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an affluent area north of downtown Los Angeles. It was chosen because the population is predominantly white with high income and multiple cars per household. Tract 224020 is located in an area of South Los Angeles</w:t>
      </w:r>
      <w:r w:rsidR="00F276B9">
        <w:rPr>
          <w:rFonts w:ascii="Times New Roman" w:eastAsia="Times New Roman" w:hAnsi="Times New Roman" w:cs="Times New Roman"/>
          <w:color w:val="222222"/>
          <w:sz w:val="24"/>
          <w:szCs w:val="24"/>
        </w:rPr>
        <w:t>, CA</w:t>
      </w:r>
      <w:r w:rsidRPr="001D3E52">
        <w:rPr>
          <w:rFonts w:ascii="Times New Roman" w:eastAsia="Times New Roman" w:hAnsi="Times New Roman" w:cs="Times New Roman"/>
          <w:color w:val="222222"/>
          <w:sz w:val="24"/>
          <w:szCs w:val="24"/>
        </w:rPr>
        <w:t>, and was selected because it contains a large minority population with low income and limited access to cars. The study area is visualized in figure 1 on the following page.</w:t>
      </w:r>
    </w:p>
    <w:p w14:paraId="7BAC29D5" w14:textId="56984BD3" w:rsidR="00B55283" w:rsidRDefault="00B55283" w:rsidP="001D3E52">
      <w:pPr>
        <w:keepNext/>
        <w:shd w:val="clear" w:color="auto" w:fill="FFFFFF"/>
      </w:pPr>
      <w:r>
        <w:rPr>
          <w:rFonts w:ascii="Times New Roman" w:eastAsia="Times New Roman" w:hAnsi="Times New Roman" w:cs="Times New Roman"/>
          <w:noProof/>
          <w:color w:val="222222"/>
          <w:sz w:val="24"/>
          <w:szCs w:val="24"/>
        </w:rPr>
        <w:lastRenderedPageBreak/>
        <w:drawing>
          <wp:inline distT="0" distB="0" distL="0" distR="0" wp14:anchorId="05D1A383" wp14:editId="424CD460">
            <wp:extent cx="5934075" cy="7686675"/>
            <wp:effectExtent l="0" t="0" r="9525" b="9525"/>
            <wp:docPr id="7" name="Picture 7" descr="C:\Users\CMH\Desktop\USC_GIST\EsriUC2016\CM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EsriUC2016\CM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24FADED0" w14:textId="0442BEAA" w:rsidR="00137E6B" w:rsidRDefault="00B55283" w:rsidP="001D3E52">
      <w:pPr>
        <w:pStyle w:val="Caption"/>
        <w:jc w:val="center"/>
        <w:rPr>
          <w:rFonts w:ascii="Times New Roman" w:eastAsia="Times New Roman" w:hAnsi="Times New Roman" w:cs="Times New Roman"/>
          <w:color w:val="222222"/>
          <w:sz w:val="24"/>
          <w:szCs w:val="24"/>
        </w:rPr>
      </w:pPr>
      <w:r>
        <w:t xml:space="preserve">Figure </w:t>
      </w:r>
      <w:fldSimple w:instr=" SEQ Figure \* ARABIC ">
        <w:r>
          <w:rPr>
            <w:noProof/>
          </w:rPr>
          <w:t>1</w:t>
        </w:r>
      </w:fldSimple>
      <w:r>
        <w:t xml:space="preserve"> – Study Area</w:t>
      </w:r>
    </w:p>
    <w:p w14:paraId="58FD1450" w14:textId="77777777" w:rsidR="00137E6B" w:rsidRPr="001D3E52" w:rsidRDefault="00137E6B" w:rsidP="001D3E52">
      <w:pPr>
        <w:shd w:val="clear" w:color="auto" w:fill="FFFFFF"/>
        <w:rPr>
          <w:rFonts w:ascii="Times New Roman" w:eastAsia="Times New Roman" w:hAnsi="Times New Roman" w:cs="Times New Roman"/>
          <w:color w:val="222222"/>
          <w:sz w:val="24"/>
          <w:szCs w:val="24"/>
        </w:rPr>
      </w:pPr>
    </w:p>
    <w:p w14:paraId="19D78B23" w14:textId="0F6A342E" w:rsidR="00891649" w:rsidRDefault="00891649" w:rsidP="001D3E52">
      <w:pPr>
        <w:pStyle w:val="Heading2"/>
        <w:numPr>
          <w:ilvl w:val="1"/>
          <w:numId w:val="5"/>
        </w:numPr>
      </w:pPr>
      <w:bookmarkStart w:id="16" w:name="_Toc452995330"/>
      <w:r>
        <w:t>Defining healthy food</w:t>
      </w:r>
      <w:bookmarkEnd w:id="16"/>
    </w:p>
    <w:p w14:paraId="24962EFC" w14:textId="19E1F5F0" w:rsidR="00891649" w:rsidRPr="001D3E52" w:rsidRDefault="00891649" w:rsidP="001D3E52">
      <w:pPr>
        <w:ind w:firstLine="420"/>
        <w:rPr>
          <w:rFonts w:ascii="Times New Roman" w:hAnsi="Times New Roman" w:cs="Times New Roman"/>
          <w:sz w:val="24"/>
          <w:szCs w:val="24"/>
        </w:rPr>
      </w:pPr>
      <w:r w:rsidRPr="001D3E52">
        <w:rPr>
          <w:rFonts w:ascii="Times New Roman" w:hAnsi="Times New Roman" w:cs="Times New Roman"/>
          <w:sz w:val="24"/>
          <w:szCs w:val="24"/>
        </w:rPr>
        <w:t>A definition of healthy food is necessary in order to address the question of food security and access. The absence of a definition would erroneously show individuals who only have access to low quality food to have good access. The US Department of Agriculture (USDA) publishes dietary guideline</w:t>
      </w:r>
      <w:r w:rsidR="00223862">
        <w:rPr>
          <w:rFonts w:ascii="Times New Roman" w:hAnsi="Times New Roman" w:cs="Times New Roman"/>
          <w:sz w:val="24"/>
          <w:szCs w:val="24"/>
        </w:rPr>
        <w:t>s</w:t>
      </w:r>
      <w:r w:rsidRPr="001D3E52">
        <w:rPr>
          <w:rFonts w:ascii="Times New Roman" w:hAnsi="Times New Roman" w:cs="Times New Roman"/>
          <w:sz w:val="24"/>
          <w:szCs w:val="24"/>
        </w:rPr>
        <w:t xml:space="preserve"> that identif</w:t>
      </w:r>
      <w:r w:rsidR="00223862">
        <w:rPr>
          <w:rFonts w:ascii="Times New Roman" w:hAnsi="Times New Roman" w:cs="Times New Roman"/>
          <w:sz w:val="24"/>
          <w:szCs w:val="24"/>
        </w:rPr>
        <w:t>y</w:t>
      </w:r>
      <w:r w:rsidRPr="001D3E52">
        <w:rPr>
          <w:rFonts w:ascii="Times New Roman" w:hAnsi="Times New Roman" w:cs="Times New Roman"/>
          <w:sz w:val="24"/>
          <w:szCs w:val="24"/>
        </w:rPr>
        <w:t xml:space="preserve"> healthy food and diet choices. The USDA suggests a diet rich in fruits and vegetables that avoids processed sugars and other calorie rich, nutrient poor foods. Moreover, the guidelines suggest limiting saturated fats and sodium.</w:t>
      </w:r>
    </w:p>
    <w:p w14:paraId="6DB4D981" w14:textId="2163C822" w:rsidR="00891649" w:rsidRPr="001D3E52" w:rsidRDefault="00957B5F" w:rsidP="001D3E52">
      <w:pPr>
        <w:ind w:firstLine="420"/>
        <w:rPr>
          <w:rFonts w:ascii="Times New Roman" w:hAnsi="Times New Roman" w:cs="Times New Roman"/>
          <w:sz w:val="24"/>
          <w:szCs w:val="24"/>
        </w:rPr>
      </w:pPr>
      <w:r>
        <w:rPr>
          <w:rFonts w:ascii="Times New Roman" w:hAnsi="Times New Roman" w:cs="Times New Roman"/>
          <w:sz w:val="24"/>
          <w:szCs w:val="24"/>
        </w:rPr>
        <w:t xml:space="preserve">A worksheet was created in order to standardize the evaluation foods available in markets within the study area. </w:t>
      </w:r>
      <w:r w:rsidR="00891649" w:rsidRPr="001D3E52">
        <w:rPr>
          <w:rFonts w:ascii="Times New Roman" w:hAnsi="Times New Roman" w:cs="Times New Roman"/>
          <w:sz w:val="24"/>
          <w:szCs w:val="24"/>
        </w:rPr>
        <w:t xml:space="preserve">The USDA has published a </w:t>
      </w:r>
      <w:r w:rsidR="00CB4AE6" w:rsidRPr="001D3E52">
        <w:rPr>
          <w:rFonts w:ascii="Times New Roman" w:hAnsi="Times New Roman" w:cs="Times New Roman"/>
          <w:sz w:val="24"/>
          <w:szCs w:val="24"/>
        </w:rPr>
        <w:t>F</w:t>
      </w:r>
      <w:r>
        <w:rPr>
          <w:rFonts w:ascii="Times New Roman" w:hAnsi="Times New Roman" w:cs="Times New Roman"/>
          <w:sz w:val="24"/>
          <w:szCs w:val="24"/>
        </w:rPr>
        <w:t>ood</w:t>
      </w:r>
      <w:r w:rsidR="00CB4AE6" w:rsidRPr="001D3E52">
        <w:rPr>
          <w:rFonts w:ascii="Times New Roman" w:hAnsi="Times New Roman" w:cs="Times New Roman"/>
          <w:sz w:val="24"/>
          <w:szCs w:val="24"/>
        </w:rPr>
        <w:t xml:space="preserve"> Store Survey Instrument designed to be used by a lay person in order to evaluate the quality of a market. The University of Pennsylvania has also published their Nutrition Environment Measures Survey (NEMS), which has also been designed to allow a lay person to evaluate the quality of a local market. These documents w</w:t>
      </w:r>
      <w:r>
        <w:rPr>
          <w:rFonts w:ascii="Times New Roman" w:hAnsi="Times New Roman" w:cs="Times New Roman"/>
          <w:sz w:val="24"/>
          <w:szCs w:val="24"/>
        </w:rPr>
        <w:t>ere</w:t>
      </w:r>
      <w:r w:rsidR="00CB4AE6" w:rsidRPr="001D3E52">
        <w:rPr>
          <w:rFonts w:ascii="Times New Roman" w:hAnsi="Times New Roman" w:cs="Times New Roman"/>
          <w:sz w:val="24"/>
          <w:szCs w:val="24"/>
        </w:rPr>
        <w:t xml:space="preserve"> reviewed and adapted in order to produce the final worksheet that w</w:t>
      </w:r>
      <w:r>
        <w:rPr>
          <w:rFonts w:ascii="Times New Roman" w:hAnsi="Times New Roman" w:cs="Times New Roman"/>
          <w:sz w:val="24"/>
          <w:szCs w:val="24"/>
        </w:rPr>
        <w:t>as</w:t>
      </w:r>
      <w:r w:rsidR="00CB4AE6" w:rsidRPr="001D3E52">
        <w:rPr>
          <w:rFonts w:ascii="Times New Roman" w:hAnsi="Times New Roman" w:cs="Times New Roman"/>
          <w:sz w:val="24"/>
          <w:szCs w:val="24"/>
        </w:rPr>
        <w:t xml:space="preserve"> used in the evaluation of markets in the study area.</w:t>
      </w:r>
      <w:r>
        <w:rPr>
          <w:rFonts w:ascii="Times New Roman" w:hAnsi="Times New Roman" w:cs="Times New Roman"/>
          <w:sz w:val="24"/>
          <w:szCs w:val="24"/>
        </w:rPr>
        <w:t xml:space="preserve"> The sheet includes both qualitative and quantitative measures that indicate the presence, quality, and cost of fresh food, dairy, and meat.</w:t>
      </w:r>
    </w:p>
    <w:p w14:paraId="342A8414" w14:textId="2DE3A7FB" w:rsidR="00891649" w:rsidRDefault="00891649" w:rsidP="001D3E52">
      <w:pPr>
        <w:pStyle w:val="Heading2"/>
        <w:numPr>
          <w:ilvl w:val="1"/>
          <w:numId w:val="5"/>
        </w:numPr>
      </w:pPr>
      <w:bookmarkStart w:id="17" w:name="_Toc452995331"/>
      <w:r>
        <w:t>Defining food access</w:t>
      </w:r>
      <w:bookmarkEnd w:id="17"/>
    </w:p>
    <w:p w14:paraId="6C25AAB1" w14:textId="77777777" w:rsidR="00CB4AE6" w:rsidRDefault="00CB4AE6" w:rsidP="001D3E52">
      <w:pPr>
        <w:ind w:firstLine="420"/>
      </w:pPr>
      <w:r>
        <w:t>This study considers vehicle access and income when assessing access. These variables will be considered for each of the two census tracts that are being evaluated. The density of facilities per local population will be considered in addition to the overall quality and variety of food available in each location. This is important because food access studies often use one quarter of a mile as an acceptable walkable distance for a person without a vehicle.</w:t>
      </w:r>
    </w:p>
    <w:p w14:paraId="7E30B6D9" w14:textId="3F467DB9" w:rsidR="00CB4AE6" w:rsidRPr="00CB4AE6" w:rsidRDefault="00CB4AE6" w:rsidP="001D3E52">
      <w:pPr>
        <w:ind w:firstLine="420"/>
      </w:pPr>
      <w:r>
        <w:t xml:space="preserve">Moreover, the cost of staple items in each facility will be evaluated. A person in a given place needs to be able to afford healthy food in order to choose to consume it. Prices will be collected and analyzed for staple goods in each facility being studied. This will provide some insight into how process change from facility to facility. Furthermore, patterns could emerge that demonstrate variation from census tract to census tract. </w:t>
      </w:r>
      <w:r w:rsidR="00944D1B">
        <w:t>It might begin to address the question of how access to healthy food based on price and availability varies.</w:t>
      </w:r>
      <w:r>
        <w:t xml:space="preserve"> </w:t>
      </w:r>
    </w:p>
    <w:p w14:paraId="6BEE3B4A" w14:textId="3BE190A7" w:rsidR="0070292F" w:rsidRPr="001D3E52" w:rsidRDefault="00891649" w:rsidP="001D3E52">
      <w:pPr>
        <w:pStyle w:val="Heading2"/>
      </w:pPr>
      <w:bookmarkStart w:id="18" w:name="_Toc452995332"/>
      <w:r>
        <w:t xml:space="preserve">1.3 </w:t>
      </w:r>
      <w:r w:rsidR="0070292F" w:rsidRPr="001D3E52">
        <w:t>Traditional data and AGI</w:t>
      </w:r>
      <w:bookmarkEnd w:id="18"/>
    </w:p>
    <w:p w14:paraId="2F127D63" w14:textId="643219DC" w:rsidR="0070292F" w:rsidRPr="00C42396"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r w:rsidR="00891649">
        <w:rPr>
          <w:rFonts w:ascii="Times New Roman" w:hAnsi="Times New Roman" w:cs="Times New Roman"/>
          <w:sz w:val="24"/>
          <w:szCs w:val="24"/>
        </w:rPr>
        <w:t>results obtained from the field survey.</w:t>
      </w:r>
    </w:p>
    <w:p w14:paraId="7361041F" w14:textId="77777777" w:rsidR="0070292F"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 xml:space="preserve">Field work will be conducted in order to verify the veracity and quality of the data retrieved from Esri, Google, and Yelp. A worksheet that records the availability and cost of staple food items will be used to evaluate the quality of the data used, and the conclusions drawn </w:t>
      </w:r>
      <w:r w:rsidRPr="00C42396">
        <w:rPr>
          <w:rFonts w:ascii="Times New Roman" w:hAnsi="Times New Roman" w:cs="Times New Roman"/>
          <w:sz w:val="24"/>
          <w:szCs w:val="24"/>
        </w:rPr>
        <w:lastRenderedPageBreak/>
        <w:t>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p>
    <w:p w14:paraId="14F02CC6" w14:textId="77777777" w:rsidR="0070292F" w:rsidRPr="00C42396" w:rsidRDefault="0070292F" w:rsidP="009121C9">
      <w:pPr>
        <w:rPr>
          <w:rFonts w:ascii="Times New Roman" w:hAnsi="Times New Roman" w:cs="Times New Roman"/>
          <w:sz w:val="24"/>
          <w:szCs w:val="24"/>
        </w:rPr>
      </w:pPr>
    </w:p>
    <w:p w14:paraId="424F7C1C" w14:textId="2A6D4C7F" w:rsidR="00876007" w:rsidRPr="001D3E52" w:rsidRDefault="0077654B" w:rsidP="001D3E52">
      <w:pPr>
        <w:pStyle w:val="Heading2"/>
      </w:pPr>
      <w:bookmarkStart w:id="19" w:name="_Toc452995333"/>
      <w:r w:rsidRPr="001D3E52">
        <w:t>1.</w:t>
      </w:r>
      <w:r w:rsidR="00137E6B">
        <w:t>4</w:t>
      </w:r>
      <w:r w:rsidR="0070292F" w:rsidRPr="001D3E52">
        <w:t xml:space="preserve"> Primary research question</w:t>
      </w:r>
      <w:bookmarkEnd w:id="19"/>
    </w:p>
    <w:p w14:paraId="0C8C0A0B" w14:textId="06BCE010" w:rsidR="0070292F" w:rsidRPr="00C42396" w:rsidRDefault="0070292F" w:rsidP="009121C9">
      <w:pPr>
        <w:rPr>
          <w:rFonts w:ascii="Times New Roman" w:hAnsi="Times New Roman" w:cs="Times New Roman"/>
          <w:sz w:val="24"/>
          <w:szCs w:val="24"/>
        </w:rPr>
      </w:pPr>
      <w:r w:rsidRPr="00C42396">
        <w:rPr>
          <w:rFonts w:ascii="Times New Roman" w:hAnsi="Times New Roman" w:cs="Times New Roman"/>
          <w:sz w:val="24"/>
          <w:szCs w:val="24"/>
        </w:rPr>
        <w:tab/>
      </w:r>
      <w:r w:rsidR="006D73DD" w:rsidRPr="00C42396">
        <w:rPr>
          <w:rFonts w:ascii="Times New Roman" w:hAnsi="Times New Roman" w:cs="Times New Roman"/>
          <w:sz w:val="24"/>
          <w:szCs w:val="24"/>
        </w:rPr>
        <w:t>AGI</w:t>
      </w:r>
      <w:r w:rsidR="0036785B" w:rsidRPr="00C42396">
        <w:rPr>
          <w:rFonts w:ascii="Times New Roman" w:hAnsi="Times New Roman" w:cs="Times New Roman"/>
          <w:sz w:val="24"/>
          <w:szCs w:val="24"/>
        </w:rPr>
        <w:t xml:space="preserve"> from Yelp and Google places </w:t>
      </w:r>
      <w:r w:rsidR="006D73DD" w:rsidRPr="00C42396">
        <w:rPr>
          <w:rFonts w:ascii="Times New Roman" w:hAnsi="Times New Roman" w:cs="Times New Roman"/>
          <w:sz w:val="24"/>
          <w:szCs w:val="24"/>
        </w:rPr>
        <w:t>will</w:t>
      </w:r>
      <w:r w:rsidR="00CE2790">
        <w:rPr>
          <w:rFonts w:ascii="Times New Roman" w:hAnsi="Times New Roman" w:cs="Times New Roman"/>
          <w:sz w:val="24"/>
          <w:szCs w:val="24"/>
        </w:rPr>
        <w:t xml:space="preserve"> be aggregated with the commercial data and</w:t>
      </w:r>
      <w:r w:rsidR="006D73DD" w:rsidRPr="00C42396">
        <w:rPr>
          <w:rFonts w:ascii="Times New Roman" w:hAnsi="Times New Roman" w:cs="Times New Roman"/>
          <w:sz w:val="24"/>
          <w:szCs w:val="24"/>
        </w:rPr>
        <w:t xml:space="preserve"> investigated in order to determine whether or not </w:t>
      </w:r>
      <w:r w:rsidRPr="00C42396">
        <w:rPr>
          <w:rFonts w:ascii="Times New Roman" w:hAnsi="Times New Roman" w:cs="Times New Roman"/>
          <w:sz w:val="24"/>
          <w:szCs w:val="24"/>
        </w:rPr>
        <w:t xml:space="preserve">they provide valuable additional data about the classification and quality of food facilities in the study area. Results will then be interrogated in order to determine whether or not the </w:t>
      </w:r>
      <w:r w:rsidR="00CE2790">
        <w:rPr>
          <w:rFonts w:ascii="Times New Roman" w:hAnsi="Times New Roman" w:cs="Times New Roman"/>
          <w:sz w:val="24"/>
          <w:szCs w:val="24"/>
        </w:rPr>
        <w:t>commercial data provides meaningful insight into the environment, and what benefit is reaped through the inclusion of AGI</w:t>
      </w:r>
      <w:r w:rsidRPr="00C42396">
        <w:rPr>
          <w:rFonts w:ascii="Times New Roman" w:hAnsi="Times New Roman" w:cs="Times New Roman"/>
          <w:sz w:val="24"/>
          <w:szCs w:val="24"/>
        </w:rPr>
        <w:t xml:space="preserve">. Finally, field research results will be used to evaluate the overall quality of access in each of the study areas. </w:t>
      </w:r>
    </w:p>
    <w:p w14:paraId="5CEDC612" w14:textId="16EC7459" w:rsidR="0070292F" w:rsidRPr="001D3E52" w:rsidRDefault="0077654B" w:rsidP="001D3E52">
      <w:pPr>
        <w:pStyle w:val="Heading2"/>
      </w:pPr>
      <w:bookmarkStart w:id="20" w:name="_Toc452995334"/>
      <w:r w:rsidRPr="001D3E52">
        <w:t>1.</w:t>
      </w:r>
      <w:r w:rsidR="00137E6B">
        <w:t>5</w:t>
      </w:r>
      <w:r w:rsidR="0070292F" w:rsidRPr="001D3E52">
        <w:t xml:space="preserve"> Motivation</w:t>
      </w:r>
      <w:bookmarkEnd w:id="20"/>
    </w:p>
    <w:p w14:paraId="65A0F4A1" w14:textId="27AADB1E" w:rsidR="0070292F" w:rsidRPr="00C42396" w:rsidRDefault="0070292F" w:rsidP="0070292F">
      <w:pPr>
        <w:rPr>
          <w:rFonts w:ascii="Times New Roman" w:hAnsi="Times New Roman" w:cs="Times New Roman"/>
          <w:sz w:val="24"/>
          <w:szCs w:val="24"/>
        </w:rPr>
      </w:pPr>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r w:rsidR="009B1DA3">
        <w:rPr>
          <w:rFonts w:ascii="Times New Roman" w:hAnsi="Times New Roman" w:cs="Times New Roman"/>
          <w:sz w:val="24"/>
          <w:szCs w:val="24"/>
        </w:rPr>
        <w:t xml:space="preserve"> and generally require the author to visit the facilities or make assumptions about them</w:t>
      </w:r>
      <w:r w:rsidRPr="00C42396">
        <w:rPr>
          <w:rFonts w:ascii="Times New Roman" w:hAnsi="Times New Roman" w:cs="Times New Roman"/>
          <w:sz w:val="24"/>
          <w:szCs w:val="24"/>
        </w:rPr>
        <w:t xml:space="preserve">. </w:t>
      </w:r>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p>
    <w:p w14:paraId="025DA26F" w14:textId="084EEE9D" w:rsidR="006C372E"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r w:rsidR="006C372E">
        <w:rPr>
          <w:rFonts w:ascii="Times New Roman" w:hAnsi="Times New Roman" w:cs="Times New Roman"/>
          <w:sz w:val="24"/>
          <w:szCs w:val="24"/>
        </w:rPr>
        <w:t xml:space="preserve">NAICS codes in Esri Business Analyst include a proprietary two-digit suffix created by Dunn and Bradstreet. However, there is no key available that defines the meaning of the suffixes. Esri was unaware of </w:t>
      </w:r>
      <w:r w:rsidR="009B1DA3">
        <w:rPr>
          <w:rFonts w:ascii="Times New Roman" w:hAnsi="Times New Roman" w:cs="Times New Roman"/>
          <w:sz w:val="24"/>
          <w:szCs w:val="24"/>
        </w:rPr>
        <w:t xml:space="preserve">the existence of </w:t>
      </w:r>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 classified food facilities into more than very general categories.</w:t>
      </w:r>
    </w:p>
    <w:p w14:paraId="6AD5BF85" w14:textId="41694C3F" w:rsidR="0070292F" w:rsidRPr="00C42396"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r w:rsidR="006C372E">
        <w:rPr>
          <w:rFonts w:ascii="Times New Roman" w:hAnsi="Times New Roman" w:cs="Times New Roman"/>
          <w:sz w:val="24"/>
          <w:szCs w:val="24"/>
        </w:rPr>
        <w:t>. For example</w:t>
      </w:r>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w:t>
      </w:r>
      <w:r w:rsidR="008D2B3E">
        <w:rPr>
          <w:rFonts w:ascii="Times New Roman" w:hAnsi="Times New Roman" w:cs="Times New Roman"/>
          <w:sz w:val="24"/>
          <w:szCs w:val="24"/>
        </w:rPr>
        <w:t xml:space="preserve"> </w:t>
      </w:r>
      <w:r w:rsidRPr="00C42396">
        <w:rPr>
          <w:rFonts w:ascii="Times New Roman" w:hAnsi="Times New Roman" w:cs="Times New Roman"/>
          <w:sz w:val="24"/>
          <w:szCs w:val="24"/>
        </w:rPr>
        <w:t>(Gard 2016)</w:t>
      </w:r>
      <w:r w:rsidR="008D2B3E">
        <w:rPr>
          <w:rFonts w:ascii="Times New Roman" w:hAnsi="Times New Roman" w:cs="Times New Roman"/>
          <w:sz w:val="24"/>
          <w:szCs w:val="24"/>
        </w:rPr>
        <w:t>.</w:t>
      </w:r>
      <w:r w:rsidRPr="00C42396">
        <w:rPr>
          <w:rFonts w:ascii="Times New Roman" w:hAnsi="Times New Roman" w:cs="Times New Roman"/>
          <w:sz w:val="24"/>
          <w:szCs w:val="24"/>
        </w:rPr>
        <w:t xml:space="preserve"> Others have resorted to manual classification, with the stipulation that the data set will only include recognizable national chains (Morganstern </w:t>
      </w:r>
      <w:r w:rsidRPr="00C42396">
        <w:rPr>
          <w:rFonts w:ascii="Times New Roman" w:hAnsi="Times New Roman" w:cs="Times New Roman"/>
          <w:sz w:val="24"/>
          <w:szCs w:val="24"/>
        </w:rPr>
        <w:lastRenderedPageBreak/>
        <w:t>2015). This paper addresses the classification problem through the use of volunteered geographic information (VGI).</w:t>
      </w:r>
    </w:p>
    <w:p w14:paraId="252134E6" w14:textId="77777777" w:rsidR="0070292F" w:rsidRPr="00C42396"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A</w:t>
      </w:r>
      <w:commentRangeStart w:id="21"/>
      <w:r w:rsidRPr="00C42396">
        <w:rPr>
          <w:rFonts w:ascii="Times New Roman" w:hAnsi="Times New Roman" w:cs="Times New Roman"/>
          <w:sz w:val="24"/>
          <w:szCs w:val="24"/>
        </w:rPr>
        <w:t>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 A more robust classification system will result in more robust and nuanced results.</w:t>
      </w:r>
      <w:commentRangeEnd w:id="21"/>
      <w:r w:rsidRPr="001D3E52">
        <w:rPr>
          <w:rStyle w:val="CommentReference"/>
          <w:rFonts w:ascii="Times New Roman" w:eastAsia="Times New Roman" w:hAnsi="Times New Roman" w:cs="Times New Roman"/>
          <w:sz w:val="24"/>
          <w:szCs w:val="24"/>
          <w:shd w:val="clear" w:color="auto" w:fill="FFFFFF"/>
        </w:rPr>
        <w:commentReference w:id="21"/>
      </w:r>
    </w:p>
    <w:p w14:paraId="05F71E78" w14:textId="39554A30" w:rsidR="0070292F" w:rsidRPr="00C42396" w:rsidRDefault="0070292F" w:rsidP="001D3E52">
      <w:pPr>
        <w:ind w:firstLine="720"/>
        <w:rPr>
          <w:rFonts w:ascii="Times New Roman" w:hAnsi="Times New Roman" w:cs="Times New Roman"/>
          <w:sz w:val="24"/>
          <w:szCs w:val="24"/>
        </w:rPr>
      </w:pPr>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r w:rsidR="006C372E">
        <w:rPr>
          <w:rFonts w:ascii="Times New Roman" w:hAnsi="Times New Roman" w:cs="Times New Roman"/>
          <w:sz w:val="24"/>
          <w:szCs w:val="24"/>
        </w:rPr>
        <w:t>assumes that all food facilities are of equal quality. This study intends to avoid that assumption and interrogate the data in greater detail in order to avoid this and better understand what the results mean for a given person in a given place.</w:t>
      </w:r>
    </w:p>
    <w:p w14:paraId="22CD6986" w14:textId="6B054D4E" w:rsidR="0070292F" w:rsidRPr="001D3E52" w:rsidRDefault="0077654B" w:rsidP="001D3E52">
      <w:pPr>
        <w:pStyle w:val="Heading2"/>
      </w:pPr>
      <w:bookmarkStart w:id="22" w:name="_Toc452995335"/>
      <w:r w:rsidRPr="00B46605">
        <w:t>1.</w:t>
      </w:r>
      <w:r w:rsidR="00137E6B">
        <w:t>6</w:t>
      </w:r>
      <w:r w:rsidR="0070292F" w:rsidRPr="001D3E52">
        <w:t xml:space="preserve"> </w:t>
      </w:r>
      <w:r w:rsidR="008D2B3E">
        <w:t>Thesis Organization</w:t>
      </w:r>
      <w:bookmarkEnd w:id="22"/>
    </w:p>
    <w:p w14:paraId="0A10F791" w14:textId="5719FE35" w:rsidR="00C42396" w:rsidRDefault="0070292F" w:rsidP="0070292F">
      <w:pPr>
        <w:ind w:firstLine="720"/>
        <w:rPr>
          <w:rFonts w:ascii="Times New Roman" w:hAnsi="Times New Roman" w:cs="Times New Roman"/>
          <w:sz w:val="24"/>
          <w:szCs w:val="24"/>
        </w:rPr>
      </w:pPr>
      <w:r w:rsidRPr="00C42396">
        <w:rPr>
          <w:rFonts w:ascii="Times New Roman" w:hAnsi="Times New Roman" w:cs="Times New Roman"/>
          <w:sz w:val="24"/>
          <w:szCs w:val="24"/>
        </w:rPr>
        <w:t xml:space="preserve">The remainder of this thesis </w:t>
      </w:r>
      <w:r w:rsidR="008D2B3E">
        <w:rPr>
          <w:rFonts w:ascii="Times New Roman" w:hAnsi="Times New Roman" w:cs="Times New Roman"/>
          <w:sz w:val="24"/>
          <w:szCs w:val="24"/>
        </w:rPr>
        <w:t>includes</w:t>
      </w:r>
      <w:r w:rsidRPr="00C42396">
        <w:rPr>
          <w:rFonts w:ascii="Times New Roman" w:hAnsi="Times New Roman" w:cs="Times New Roman"/>
          <w:sz w:val="24"/>
          <w:szCs w:val="24"/>
        </w:rPr>
        <w:t xml:space="preserve"> a literature review, methodology, results, and </w:t>
      </w:r>
      <w:r w:rsidR="008D2B3E">
        <w:rPr>
          <w:rFonts w:ascii="Times New Roman" w:hAnsi="Times New Roman" w:cs="Times New Roman"/>
          <w:sz w:val="24"/>
          <w:szCs w:val="24"/>
        </w:rPr>
        <w:t>conclusions</w:t>
      </w:r>
      <w:r w:rsidRPr="00C42396">
        <w:rPr>
          <w:rFonts w:ascii="Times New Roman" w:hAnsi="Times New Roman" w:cs="Times New Roman"/>
          <w:sz w:val="24"/>
          <w:szCs w:val="24"/>
        </w:rPr>
        <w:t>. The literature review</w:t>
      </w:r>
      <w:r w:rsidR="008D2B3E">
        <w:rPr>
          <w:rFonts w:ascii="Times New Roman" w:hAnsi="Times New Roman" w:cs="Times New Roman"/>
          <w:sz w:val="24"/>
          <w:szCs w:val="24"/>
        </w:rPr>
        <w:t>, offered in chapter 2,</w:t>
      </w:r>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 The methodology </w:t>
      </w:r>
      <w:r w:rsidR="008D2B3E">
        <w:rPr>
          <w:rFonts w:ascii="Times New Roman" w:hAnsi="Times New Roman" w:cs="Times New Roman"/>
          <w:sz w:val="24"/>
          <w:szCs w:val="24"/>
        </w:rPr>
        <w:t xml:space="preserve">described in </w:t>
      </w:r>
      <w:r w:rsidRPr="00C42396">
        <w:rPr>
          <w:rFonts w:ascii="Times New Roman" w:hAnsi="Times New Roman" w:cs="Times New Roman"/>
          <w:sz w:val="24"/>
          <w:szCs w:val="24"/>
        </w:rPr>
        <w:t xml:space="preserve">chapter </w:t>
      </w:r>
      <w:r w:rsidR="008D2B3E">
        <w:rPr>
          <w:rFonts w:ascii="Times New Roman" w:hAnsi="Times New Roman" w:cs="Times New Roman"/>
          <w:sz w:val="24"/>
          <w:szCs w:val="24"/>
        </w:rPr>
        <w:t xml:space="preserve">3, </w:t>
      </w:r>
      <w:r w:rsidRPr="00C42396">
        <w:rPr>
          <w:rFonts w:ascii="Times New Roman" w:hAnsi="Times New Roman" w:cs="Times New Roman"/>
          <w:sz w:val="24"/>
          <w:szCs w:val="24"/>
        </w:rPr>
        <w:t>reviews the tools, data sources, and methods used to conduct this study. The Python code used to acquire data from Google and Yelp can be found in appendix 1. The results present</w:t>
      </w:r>
      <w:r w:rsidR="00905ECD">
        <w:rPr>
          <w:rFonts w:ascii="Times New Roman" w:hAnsi="Times New Roman" w:cs="Times New Roman"/>
          <w:sz w:val="24"/>
          <w:szCs w:val="24"/>
        </w:rPr>
        <w:t>ed in chapter 4 describe</w:t>
      </w:r>
      <w:r w:rsidRPr="00C42396">
        <w:rPr>
          <w:rFonts w:ascii="Times New Roman" w:hAnsi="Times New Roman" w:cs="Times New Roman"/>
          <w:sz w:val="24"/>
          <w:szCs w:val="24"/>
        </w:rPr>
        <w:t xml:space="preserve"> the data produced by the study, and provides some descriptive statistics for the data. </w:t>
      </w:r>
      <w:r w:rsidR="00905ECD">
        <w:rPr>
          <w:rFonts w:ascii="Times New Roman" w:hAnsi="Times New Roman" w:cs="Times New Roman"/>
          <w:sz w:val="24"/>
          <w:szCs w:val="24"/>
        </w:rPr>
        <w:t xml:space="preserve"> C</w:t>
      </w:r>
      <w:r w:rsidRPr="00C42396">
        <w:rPr>
          <w:rFonts w:ascii="Times New Roman" w:hAnsi="Times New Roman" w:cs="Times New Roman"/>
          <w:sz w:val="24"/>
          <w:szCs w:val="24"/>
        </w:rPr>
        <w:t>hapter</w:t>
      </w:r>
      <w:r w:rsidR="00905ECD">
        <w:rPr>
          <w:rFonts w:ascii="Times New Roman" w:hAnsi="Times New Roman" w:cs="Times New Roman"/>
          <w:sz w:val="24"/>
          <w:szCs w:val="24"/>
        </w:rPr>
        <w:t xml:space="preserve"> 5</w:t>
      </w:r>
      <w:r w:rsidRPr="00C42396">
        <w:rPr>
          <w:rFonts w:ascii="Times New Roman" w:hAnsi="Times New Roman" w:cs="Times New Roman"/>
          <w:sz w:val="24"/>
          <w:szCs w:val="24"/>
        </w:rPr>
        <w:t xml:space="preserve"> interrogates the results </w:t>
      </w:r>
      <w:r w:rsidR="00905ECD">
        <w:rPr>
          <w:rFonts w:ascii="Times New Roman" w:hAnsi="Times New Roman" w:cs="Times New Roman"/>
          <w:sz w:val="24"/>
          <w:szCs w:val="24"/>
        </w:rPr>
        <w:t>and offers conclusions about</w:t>
      </w:r>
      <w:r w:rsidRPr="00C42396">
        <w:rPr>
          <w:rFonts w:ascii="Times New Roman" w:hAnsi="Times New Roman" w:cs="Times New Roman"/>
          <w:sz w:val="24"/>
          <w:szCs w:val="24"/>
        </w:rPr>
        <w:t xml:space="preserve"> how much 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 in order to inform the discourse surrounding food access studies with </w:t>
      </w:r>
      <w:r w:rsidR="00C42396">
        <w:rPr>
          <w:rFonts w:ascii="Times New Roman" w:hAnsi="Times New Roman" w:cs="Times New Roman"/>
          <w:sz w:val="24"/>
          <w:szCs w:val="24"/>
        </w:rPr>
        <w:t>a quality assessment of the food facilities indicated by the data.</w:t>
      </w:r>
    </w:p>
    <w:p w14:paraId="4AEB9F73" w14:textId="77777777" w:rsidR="00C42396" w:rsidRDefault="00C42396">
      <w:pPr>
        <w:rPr>
          <w:rFonts w:ascii="Times New Roman" w:hAnsi="Times New Roman" w:cs="Times New Roman"/>
          <w:sz w:val="24"/>
          <w:szCs w:val="24"/>
        </w:rPr>
      </w:pPr>
      <w:r>
        <w:rPr>
          <w:rFonts w:ascii="Times New Roman" w:hAnsi="Times New Roman" w:cs="Times New Roman"/>
          <w:sz w:val="24"/>
          <w:szCs w:val="24"/>
        </w:rPr>
        <w:br w:type="page"/>
      </w:r>
    </w:p>
    <w:p w14:paraId="12B6504F" w14:textId="12FD0367" w:rsidR="00C42396" w:rsidRPr="001D3E52" w:rsidRDefault="00137E6B" w:rsidP="001D3E52">
      <w:pPr>
        <w:pStyle w:val="Heading1"/>
        <w:rPr>
          <w:b w:val="0"/>
        </w:rPr>
      </w:pPr>
      <w:bookmarkStart w:id="23" w:name="_Toc452995336"/>
      <w:r w:rsidRPr="001D3E52">
        <w:lastRenderedPageBreak/>
        <w:t>Chapter 2 Literature Review</w:t>
      </w:r>
      <w:bookmarkEnd w:id="23"/>
    </w:p>
    <w:p w14:paraId="63C987C8" w14:textId="77777777" w:rsidR="00137E6B" w:rsidRDefault="00137E6B">
      <w:pPr>
        <w:rPr>
          <w:rFonts w:ascii="Times New Roman" w:hAnsi="Times New Roman" w:cs="Times New Roman"/>
          <w:sz w:val="24"/>
          <w:szCs w:val="24"/>
        </w:rPr>
      </w:pPr>
    </w:p>
    <w:p w14:paraId="4EFB3E12" w14:textId="31C5F02D" w:rsidR="009B1DA3" w:rsidRDefault="009B1DA3">
      <w:pPr>
        <w:rPr>
          <w:rFonts w:ascii="Times New Roman" w:hAnsi="Times New Roman" w:cs="Times New Roman"/>
          <w:sz w:val="24"/>
          <w:szCs w:val="24"/>
        </w:rPr>
      </w:pPr>
      <w:r>
        <w:rPr>
          <w:rFonts w:ascii="Times New Roman" w:hAnsi="Times New Roman" w:cs="Times New Roman"/>
          <w:sz w:val="24"/>
          <w:szCs w:val="24"/>
        </w:rPr>
        <w:t xml:space="preserve">As discussed in the previous chapter, the data used in food access studies continues to be problematic. This chapter will review methods used in food access studies that have been conducted in order to illustrate the challenges that the data presents. Various classification methods have been employed in food access studies; however, many of them rely on indirect indicators such as square footage of the facility or annual sales. Other methods employ local knowledge in order to manually classify facilities. </w:t>
      </w:r>
    </w:p>
    <w:p w14:paraId="3ABAF7EC" w14:textId="7722C94F" w:rsidR="009B1DA3" w:rsidRDefault="009B1DA3">
      <w:pPr>
        <w:rPr>
          <w:rFonts w:ascii="Times New Roman" w:hAnsi="Times New Roman" w:cs="Times New Roman"/>
          <w:sz w:val="24"/>
          <w:szCs w:val="24"/>
        </w:rPr>
      </w:pPr>
      <w:r>
        <w:rPr>
          <w:rFonts w:ascii="Times New Roman" w:hAnsi="Times New Roman" w:cs="Times New Roman"/>
          <w:sz w:val="24"/>
          <w:szCs w:val="24"/>
        </w:rPr>
        <w:tab/>
        <w:t>The intention of this chapter is to present a clear representation of recent food access studies. Particular attention is paid to the methods used to classify food facilities because classification is the main challenge presented by traditional data sets.</w:t>
      </w:r>
    </w:p>
    <w:p w14:paraId="24875709" w14:textId="764B609D" w:rsidR="009B1DA3" w:rsidRPr="001D3E52" w:rsidRDefault="009B1DA3">
      <w:pPr>
        <w:rPr>
          <w:rFonts w:ascii="Times New Roman" w:hAnsi="Times New Roman" w:cs="Times New Roman"/>
          <w:sz w:val="24"/>
          <w:szCs w:val="24"/>
        </w:rPr>
      </w:pPr>
      <w:r>
        <w:rPr>
          <w:rFonts w:ascii="Times New Roman" w:hAnsi="Times New Roman" w:cs="Times New Roman"/>
          <w:sz w:val="24"/>
          <w:szCs w:val="24"/>
        </w:rPr>
        <w:tab/>
        <w:t xml:space="preserve">The remainder of this chapter is an interrogation of recent food access studies with some discussion of the methods used by each study. A brief discussion of USDA food access methods follows because the USDA is very involved in the discussion of food access and food deserts. The chapter concludes with a brief discussion of the need for improved classification methods and makes the case for testing AGI as a potential adjunct to traditional data.  </w:t>
      </w:r>
    </w:p>
    <w:p w14:paraId="5724C27E" w14:textId="77777777" w:rsidR="009B1DA3" w:rsidRDefault="009B1DA3" w:rsidP="001D3E52">
      <w:pPr>
        <w:pStyle w:val="Heading2"/>
      </w:pPr>
      <w:bookmarkStart w:id="24" w:name="_Toc452995337"/>
      <w:r>
        <w:t>2.1 Traditional Food Access Studies</w:t>
      </w:r>
      <w:bookmarkEnd w:id="24"/>
    </w:p>
    <w:p w14:paraId="15BF052A" w14:textId="77777777" w:rsidR="009B1DA3" w:rsidRDefault="009B1DA3" w:rsidP="001D3E5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Traditional food access studies use NAICS codes and commercial data in order to locate and interrogate food facilities in the study area. Helen Lee employs NETS data from Dunn and Bradstreet in one such study. (Lee 2012) She classifies facilities into five categories that are </w:t>
      </w:r>
      <w:r w:rsidRPr="009B1DA3">
        <w:rPr>
          <w:rFonts w:ascii="Times New Roman" w:hAnsi="Times New Roman" w:cs="Times New Roman"/>
          <w:sz w:val="24"/>
          <w:szCs w:val="24"/>
        </w:rPr>
        <w:t>“</w:t>
      </w:r>
      <w:r w:rsidRPr="001D3E52">
        <w:rPr>
          <w:rFonts w:ascii="Times New Roman" w:hAnsi="Times New Roman" w:cs="Times New Roman"/>
          <w:sz w:val="24"/>
          <w:szCs w:val="24"/>
        </w:rPr>
        <w:t xml:space="preserve">primarily based on 6-digit NAICS codes, although in some cases the 8-digit SIC codes are used to refine the definition, as well as business name, trade name, employee size, and annual sales information.” (Lee </w:t>
      </w:r>
      <w:r>
        <w:rPr>
          <w:rFonts w:ascii="Times New Roman" w:hAnsi="Times New Roman" w:cs="Times New Roman"/>
          <w:sz w:val="24"/>
          <w:szCs w:val="24"/>
        </w:rPr>
        <w:t>1196, 2012</w:t>
      </w:r>
      <w:r w:rsidRPr="001D3E52">
        <w:rPr>
          <w:rFonts w:ascii="Times New Roman" w:hAnsi="Times New Roman" w:cs="Times New Roman"/>
          <w:sz w:val="24"/>
          <w:szCs w:val="24"/>
        </w:rPr>
        <w:t>)</w:t>
      </w:r>
      <w:r>
        <w:rPr>
          <w:rFonts w:ascii="Times New Roman" w:hAnsi="Times New Roman" w:cs="Times New Roman"/>
          <w:sz w:val="24"/>
          <w:szCs w:val="24"/>
        </w:rPr>
        <w:t xml:space="preserve"> Lee’s classifications include: supermarkets stores, corner stores, convenience stores, restaurants, and fast food restaurants. Though her method seeks to identify access to healthy food, it is difficult to discern quality from the classification. Consequently, her results focus on counts and densities for each of the categories.</w:t>
      </w:r>
    </w:p>
    <w:p w14:paraId="18C82174" w14:textId="77777777" w:rsidR="009B1DA3" w:rsidRDefault="009B1DA3" w:rsidP="001D3E52">
      <w:pPr>
        <w:autoSpaceDE w:val="0"/>
        <w:autoSpaceDN w:val="0"/>
        <w:adjustRightInd w:val="0"/>
        <w:spacing w:after="0" w:line="240" w:lineRule="auto"/>
        <w:rPr>
          <w:rFonts w:ascii="Times New Roman" w:hAnsi="Times New Roman" w:cs="Times New Roman"/>
          <w:sz w:val="24"/>
          <w:szCs w:val="24"/>
        </w:rPr>
      </w:pPr>
    </w:p>
    <w:p w14:paraId="0D140CBE" w14:textId="77777777" w:rsidR="009B1DA3" w:rsidRDefault="009B1DA3" w:rsidP="001D3E5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 and Sturm employ similar methods in their study of food access in California.  They source their data from InfoUSA; however, they too use NAICS codes when classifying facilities. An and Sturm sampled the data and used local knowledge to identify NAICS codes that represented different business classes:</w:t>
      </w:r>
    </w:p>
    <w:p w14:paraId="047340D9" w14:textId="77777777" w:rsidR="009B1DA3" w:rsidRDefault="009B1DA3" w:rsidP="001D3E52">
      <w:pPr>
        <w:autoSpaceDE w:val="0"/>
        <w:autoSpaceDN w:val="0"/>
        <w:adjustRightInd w:val="0"/>
        <w:spacing w:after="0" w:line="240" w:lineRule="auto"/>
        <w:ind w:left="720" w:right="1440"/>
        <w:rPr>
          <w:rFonts w:ascii="Times New Roman" w:hAnsi="Times New Roman" w:cs="Times New Roman"/>
          <w:sz w:val="24"/>
          <w:szCs w:val="24"/>
        </w:rPr>
      </w:pPr>
      <w:r w:rsidRPr="001D3E52">
        <w:rPr>
          <w:rFonts w:ascii="Times New Roman" w:hAnsi="Times New Roman" w:cs="Times New Roman"/>
          <w:sz w:val="24"/>
          <w:szCs w:val="24"/>
        </w:rPr>
        <w:t>Although there is no NAICS code for</w:t>
      </w:r>
      <w:r>
        <w:rPr>
          <w:rFonts w:ascii="Times New Roman" w:hAnsi="Times New Roman" w:cs="Times New Roman"/>
          <w:sz w:val="24"/>
          <w:szCs w:val="24"/>
        </w:rPr>
        <w:t xml:space="preserve"> </w:t>
      </w:r>
      <w:r w:rsidRPr="001D3E52">
        <w:rPr>
          <w:rFonts w:ascii="Times New Roman" w:hAnsi="Times New Roman" w:cs="Times New Roman"/>
          <w:sz w:val="24"/>
          <w:szCs w:val="24"/>
        </w:rPr>
        <w:t>fast-food restaurants, 63 major fast-food franchises are identifıed</w:t>
      </w:r>
      <w:r>
        <w:rPr>
          <w:rFonts w:ascii="Times New Roman" w:hAnsi="Times New Roman" w:cs="Times New Roman"/>
          <w:sz w:val="24"/>
          <w:szCs w:val="24"/>
        </w:rPr>
        <w:t xml:space="preserve"> </w:t>
      </w:r>
      <w:r w:rsidRPr="001D3E52">
        <w:rPr>
          <w:rFonts w:ascii="Times New Roman" w:hAnsi="Times New Roman" w:cs="Times New Roman"/>
          <w:sz w:val="24"/>
          <w:szCs w:val="24"/>
        </w:rPr>
        <w:t>with main menus containing items such as hotdogs, burgers, pizza,</w:t>
      </w:r>
      <w:r>
        <w:rPr>
          <w:rFonts w:ascii="Times New Roman" w:hAnsi="Times New Roman" w:cs="Times New Roman"/>
          <w:sz w:val="24"/>
          <w:szCs w:val="24"/>
        </w:rPr>
        <w:t xml:space="preserve"> </w:t>
      </w:r>
      <w:r w:rsidRPr="001D3E52">
        <w:rPr>
          <w:rFonts w:ascii="Times New Roman" w:hAnsi="Times New Roman" w:cs="Times New Roman"/>
          <w:sz w:val="24"/>
          <w:szCs w:val="24"/>
        </w:rPr>
        <w:t>fried chicken, subs, or tacos under the NAICS codes 72221105-6.</w:t>
      </w:r>
      <w:r>
        <w:rPr>
          <w:rFonts w:ascii="Times New Roman" w:hAnsi="Times New Roman" w:cs="Times New Roman"/>
          <w:sz w:val="24"/>
          <w:szCs w:val="24"/>
        </w:rPr>
        <w:t xml:space="preserve"> </w:t>
      </w:r>
      <w:r w:rsidRPr="001D3E52">
        <w:rPr>
          <w:rFonts w:ascii="Times New Roman" w:hAnsi="Times New Roman" w:cs="Times New Roman"/>
          <w:sz w:val="24"/>
          <w:szCs w:val="24"/>
        </w:rPr>
        <w:t>Convenience stores are identifıed as NAICS code 44512001, and</w:t>
      </w:r>
      <w:r>
        <w:rPr>
          <w:rFonts w:ascii="Times New Roman" w:hAnsi="Times New Roman" w:cs="Times New Roman"/>
          <w:sz w:val="24"/>
          <w:szCs w:val="24"/>
        </w:rPr>
        <w:t xml:space="preserve"> </w:t>
      </w:r>
      <w:r w:rsidRPr="001D3E52">
        <w:rPr>
          <w:rFonts w:ascii="Times New Roman" w:hAnsi="Times New Roman" w:cs="Times New Roman"/>
          <w:sz w:val="24"/>
          <w:szCs w:val="24"/>
        </w:rPr>
        <w:t>small food stores (annual sales _$1 million); midsize grocery</w:t>
      </w:r>
      <w:r>
        <w:rPr>
          <w:rFonts w:ascii="Times New Roman" w:hAnsi="Times New Roman" w:cs="Times New Roman"/>
          <w:sz w:val="24"/>
          <w:szCs w:val="24"/>
        </w:rPr>
        <w:t xml:space="preserve"> </w:t>
      </w:r>
      <w:r w:rsidRPr="001D3E52">
        <w:rPr>
          <w:rFonts w:ascii="Times New Roman" w:hAnsi="Times New Roman" w:cs="Times New Roman"/>
          <w:sz w:val="24"/>
          <w:szCs w:val="24"/>
        </w:rPr>
        <w:t>stores (annual sales $1–$5 million); and large supermarkets (annual</w:t>
      </w:r>
      <w:r>
        <w:rPr>
          <w:rFonts w:ascii="Times New Roman" w:hAnsi="Times New Roman" w:cs="Times New Roman"/>
          <w:sz w:val="24"/>
          <w:szCs w:val="24"/>
        </w:rPr>
        <w:t xml:space="preserve"> </w:t>
      </w:r>
      <w:r w:rsidRPr="001D3E52">
        <w:rPr>
          <w:rFonts w:ascii="Times New Roman" w:hAnsi="Times New Roman" w:cs="Times New Roman"/>
          <w:sz w:val="24"/>
          <w:szCs w:val="24"/>
        </w:rPr>
        <w:t>sales_$5 million) are identifıed as NAICS codes 44511001-3.</w:t>
      </w:r>
      <w:r>
        <w:rPr>
          <w:rFonts w:ascii="Times New Roman" w:hAnsi="Times New Roman" w:cs="Times New Roman"/>
          <w:sz w:val="24"/>
          <w:szCs w:val="24"/>
        </w:rPr>
        <w:t xml:space="preserve"> (An and Sturm, XXXX)</w:t>
      </w:r>
    </w:p>
    <w:p w14:paraId="63615C49" w14:textId="77777777" w:rsidR="009B1DA3" w:rsidRDefault="009B1DA3" w:rsidP="001D3E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the additional data comes </w:t>
      </w:r>
      <w:r>
        <w:rPr>
          <w:rFonts w:ascii="Times New Roman" w:hAnsi="Times New Roman" w:cs="Times New Roman"/>
          <w:sz w:val="24"/>
          <w:szCs w:val="24"/>
        </w:rPr>
        <w:lastRenderedPageBreak/>
        <w:t xml:space="preserve">from, and a review of the InfoUSA FAQ did not yield any clues. It is possible that InfoUSA has done some work to extend the classification, and could be a potential source of improved facilities data. </w:t>
      </w:r>
    </w:p>
    <w:p w14:paraId="0888288B" w14:textId="77777777" w:rsidR="009B1DA3" w:rsidRDefault="009B1DA3" w:rsidP="001D3E52">
      <w:pPr>
        <w:autoSpaceDE w:val="0"/>
        <w:autoSpaceDN w:val="0"/>
        <w:adjustRightInd w:val="0"/>
        <w:spacing w:after="0" w:line="240" w:lineRule="auto"/>
        <w:rPr>
          <w:rFonts w:ascii="Times New Roman" w:hAnsi="Times New Roman" w:cs="Times New Roman"/>
          <w:sz w:val="24"/>
          <w:szCs w:val="24"/>
        </w:rPr>
      </w:pPr>
    </w:p>
    <w:p w14:paraId="11E7FF70" w14:textId="3A3CA1AC" w:rsidR="00C42396" w:rsidRDefault="009B1DA3" w:rsidP="001D3E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Shier, An, and Sturm used similar methods in their paper “Is there a robust relationship between neighborhood food environment and childhood obesity in the USA?” Their classification method uses six digit NAICS codes and annual sales in order to classify facilities. (Shier et al., 2012)  Much like Lee, their methods focus on counting facilities within their study area. In this case, Shier et al. calculate the percentage of census tracts that have at least on of each of the defined classes. Though annual sales can be used to estimate the size of a market, it is not necessarily a good indicator of the quality of goods that the market sells. </w:t>
      </w:r>
    </w:p>
    <w:p w14:paraId="431323EB" w14:textId="77777777" w:rsidR="009B1DA3" w:rsidRDefault="009B1DA3" w:rsidP="001D3E52">
      <w:pPr>
        <w:autoSpaceDE w:val="0"/>
        <w:autoSpaceDN w:val="0"/>
        <w:adjustRightInd w:val="0"/>
        <w:spacing w:after="0" w:line="240" w:lineRule="auto"/>
        <w:rPr>
          <w:rFonts w:ascii="Times New Roman" w:hAnsi="Times New Roman" w:cs="Times New Roman"/>
          <w:sz w:val="24"/>
          <w:szCs w:val="24"/>
        </w:rPr>
      </w:pPr>
    </w:p>
    <w:p w14:paraId="59074BC4" w14:textId="2C18C899" w:rsidR="009B1DA3" w:rsidRDefault="009B1DA3" w:rsidP="001D3E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p>
    <w:p w14:paraId="04339B8B" w14:textId="214EB23F" w:rsidR="009B1DA3" w:rsidRPr="001D3E52" w:rsidRDefault="009B1DA3" w:rsidP="001D3E52">
      <w:pPr>
        <w:pStyle w:val="Heading2"/>
      </w:pPr>
      <w:bookmarkStart w:id="25" w:name="_Toc452995338"/>
      <w:r>
        <w:t>2.2</w:t>
      </w:r>
      <w:r w:rsidRPr="001D3E52">
        <w:t xml:space="preserve"> USDA Food Access Estimates</w:t>
      </w:r>
      <w:bookmarkEnd w:id="25"/>
    </w:p>
    <w:p w14:paraId="7CC546F4" w14:textId="7B49F5BC" w:rsidR="009B1DA3" w:rsidRPr="001D3E52" w:rsidRDefault="009B1DA3" w:rsidP="001D3E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US Department of Agriculture has published a report about healthy food access in the United States. The USDA combines a list of stores that accept SNAP with commercial data from Trade Dimensions TDLinx in order to identify retail food facilities that offer a wide range of products. (USDA, 2012) The USDA uses square footage and annual sales to select and classify outlets into three classes: super-center, super market, and grocery store. Though their method works around the NAICS selection problem, it admittedly excludes numerous smaller businesses that sell healthy food. Moreover, size and sales are not necessarily a good indicator of the quality of food being sold by a given facility.</w:t>
      </w:r>
    </w:p>
    <w:p w14:paraId="44C666DD" w14:textId="77777777" w:rsidR="009B1DA3" w:rsidRDefault="009B1DA3">
      <w:pPr>
        <w:rPr>
          <w:rFonts w:ascii="Times New Roman" w:hAnsi="Times New Roman" w:cs="Times New Roman"/>
          <w:b/>
          <w:sz w:val="24"/>
          <w:szCs w:val="24"/>
        </w:rPr>
      </w:pPr>
    </w:p>
    <w:p w14:paraId="7F2A723D" w14:textId="77777777" w:rsidR="009B1DA3" w:rsidRDefault="009B1DA3" w:rsidP="001D3E52">
      <w:pPr>
        <w:pStyle w:val="Heading2"/>
      </w:pPr>
      <w:bookmarkStart w:id="26" w:name="_Toc452995339"/>
      <w:r>
        <w:t>2.3 Classification and AGI</w:t>
      </w:r>
      <w:bookmarkEnd w:id="26"/>
    </w:p>
    <w:p w14:paraId="6F1CF7FD" w14:textId="77777777" w:rsidR="009B1DA3" w:rsidRDefault="009B1DA3">
      <w:pPr>
        <w:rPr>
          <w:rFonts w:ascii="Times New Roman" w:hAnsi="Times New Roman" w:cs="Times New Roman"/>
          <w:sz w:val="24"/>
          <w:szCs w:val="24"/>
        </w:rPr>
      </w:pPr>
      <w:r>
        <w:rPr>
          <w:rFonts w:ascii="Times New Roman" w:hAnsi="Times New Roman" w:cs="Times New Roman"/>
          <w:sz w:val="24"/>
          <w:szCs w:val="24"/>
        </w:rPr>
        <w:tab/>
        <w:t>The classification methods discussed in this chapter do not provide a direct representation of the quality of the food provided by a given facility. They instead classify facilities with proxies that attempt to identify the quality of food available. Other methods classify facilities by using the local knowledge of the author; however, this method does not scale well.</w:t>
      </w:r>
    </w:p>
    <w:p w14:paraId="3D515FE5" w14:textId="3BFDFF20" w:rsidR="00C42396" w:rsidRPr="001D3E52" w:rsidRDefault="009B1DA3">
      <w:pPr>
        <w:rPr>
          <w:rFonts w:ascii="Times New Roman" w:hAnsi="Times New Roman" w:cs="Times New Roman"/>
          <w:b/>
          <w:sz w:val="24"/>
          <w:szCs w:val="24"/>
        </w:rPr>
      </w:pPr>
      <w:r>
        <w:rPr>
          <w:rFonts w:ascii="Times New Roman" w:hAnsi="Times New Roman" w:cs="Times New Roman"/>
          <w:sz w:val="24"/>
          <w:szCs w:val="24"/>
        </w:rPr>
        <w:tab/>
        <w:t xml:space="preserve">Food access studies would benefit greatly from an improved classification method that represents the quality of food available more directly. Google Places and Yelp both provide access to their data which includes classification, ratings, and reviews. The additional data could be used instead of, or in conjunction with, traditional commercial data in order to generate a more robust and nuanced measure of food access. The remainder of this </w:t>
      </w:r>
      <w:r w:rsidR="008A62C9">
        <w:rPr>
          <w:rFonts w:ascii="Times New Roman" w:hAnsi="Times New Roman" w:cs="Times New Roman"/>
          <w:sz w:val="24"/>
          <w:szCs w:val="24"/>
        </w:rPr>
        <w:t>thesis</w:t>
      </w:r>
      <w:r>
        <w:rPr>
          <w:rFonts w:ascii="Times New Roman" w:hAnsi="Times New Roman" w:cs="Times New Roman"/>
          <w:sz w:val="24"/>
          <w:szCs w:val="24"/>
        </w:rPr>
        <w:t xml:space="preserve"> investigates data from Google and Yelp in order to take a step toward understanding whether or not AGI is a useful adjunct to commercial data.</w:t>
      </w:r>
    </w:p>
    <w:p w14:paraId="380B9632" w14:textId="49EB7307" w:rsidR="005106D6" w:rsidRPr="001D3E52" w:rsidRDefault="00C42396" w:rsidP="001D3E52">
      <w:pPr>
        <w:pStyle w:val="Heading1"/>
      </w:pPr>
      <w:bookmarkStart w:id="27" w:name="_Toc452995340"/>
      <w:r>
        <w:lastRenderedPageBreak/>
        <w:t xml:space="preserve">Chapter 3 </w:t>
      </w:r>
      <w:r w:rsidRPr="001D3E52">
        <w:t>Methods</w:t>
      </w:r>
      <w:bookmarkEnd w:id="27"/>
      <w:commentRangeStart w:id="28"/>
    </w:p>
    <w:p w14:paraId="02957295" w14:textId="51C92A0C" w:rsidR="005106D6" w:rsidRPr="00223862" w:rsidRDefault="00AE5EEB" w:rsidP="001D3E52">
      <w:pPr>
        <w:pStyle w:val="Heading2"/>
      </w:pPr>
      <w:bookmarkStart w:id="29" w:name="_Toc452995341"/>
      <w:commentRangeEnd w:id="28"/>
      <w:r w:rsidRPr="00B46605">
        <w:t>3</w:t>
      </w:r>
      <w:r w:rsidR="00C42396">
        <w:t>.1</w:t>
      </w:r>
      <w:r w:rsidRPr="00B46605">
        <w:t xml:space="preserve"> Methods</w:t>
      </w:r>
      <w:bookmarkEnd w:id="29"/>
    </w:p>
    <w:p w14:paraId="66526860" w14:textId="41D46C78" w:rsidR="005106D6" w:rsidRPr="001D3E52" w:rsidRDefault="00AE5EEB">
      <w:pPr>
        <w:rPr>
          <w:rFonts w:ascii="Times New Roman" w:hAnsi="Times New Roman" w:cs="Times New Roman"/>
          <w:sz w:val="24"/>
          <w:szCs w:val="24"/>
        </w:rPr>
      </w:pPr>
      <w:r w:rsidRPr="001D3E52">
        <w:rPr>
          <w:rFonts w:ascii="Times New Roman" w:hAnsi="Times New Roman" w:cs="Times New Roman"/>
          <w:sz w:val="24"/>
          <w:szCs w:val="24"/>
        </w:rPr>
        <w:t>This methods employed by this study required initial data aggregation, site selection, Python development, in filed data collection, and analysis. This allowed for the collection and comparison of data, ambient geographic information, and observed data in the study area. Government data from the USDA and US Census were first collected in order to identify the study area.</w:t>
      </w:r>
    </w:p>
    <w:p w14:paraId="61A1EF4F" w14:textId="77777777" w:rsidR="00AE5EEB" w:rsidRPr="001D3E52" w:rsidRDefault="00AE5EEB">
      <w:pPr>
        <w:rPr>
          <w:rFonts w:ascii="Times New Roman" w:hAnsi="Times New Roman" w:cs="Times New Roman"/>
          <w:sz w:val="24"/>
          <w:szCs w:val="24"/>
        </w:rPr>
      </w:pPr>
    </w:p>
    <w:p w14:paraId="25B6E0F3" w14:textId="2369BA4E" w:rsidR="00AE5EEB" w:rsidRPr="001D3E52" w:rsidRDefault="00AE5EEB" w:rsidP="001D3E52">
      <w:pPr>
        <w:pStyle w:val="Heading2"/>
      </w:pPr>
      <w:bookmarkStart w:id="30" w:name="_Toc452995342"/>
      <w:r w:rsidRPr="00B46605">
        <w:t>3.</w:t>
      </w:r>
      <w:r w:rsidR="00C42396">
        <w:t>2</w:t>
      </w:r>
      <w:r w:rsidRPr="00223862">
        <w:t xml:space="preserve"> </w:t>
      </w:r>
      <w:r w:rsidR="009507DB" w:rsidRPr="001D3E52">
        <w:t>US Census Data</w:t>
      </w:r>
      <w:bookmarkEnd w:id="30"/>
    </w:p>
    <w:p w14:paraId="62259A85" w14:textId="23586B58" w:rsidR="007420A8" w:rsidRPr="001D3E52" w:rsidRDefault="00511FCF"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A census tract shape file and tabular demographic data were downloaded from the US Census website for use in ArcMap. </w:t>
      </w:r>
      <w:r w:rsidR="007420A8" w:rsidRPr="001D3E52">
        <w:rPr>
          <w:rFonts w:ascii="Times New Roman" w:hAnsi="Times New Roman" w:cs="Times New Roman"/>
          <w:sz w:val="24"/>
          <w:szCs w:val="24"/>
        </w:rPr>
        <w:t>The shape file included tracts for the entire state of California, and was first pared down for ease of processing. Select by attribute with COUTYFPS = ‘037’ was used to reduce the overall number of tracts that had to be processed in ArcGIS during the site selection process.</w:t>
      </w:r>
    </w:p>
    <w:p w14:paraId="162F9A7A" w14:textId="57A5B908" w:rsidR="00511FCF" w:rsidRPr="001D3E52" w:rsidRDefault="00511FCF"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Fields that represent white population, total population, aggregate number of cars, inhabited homes, and median income were identified. The object id, geoid, B00XXX, and BXXXXXX were selected in the X01_Sex_and_Age table, object id and BXX was selected in the X19_Income table, and finally, object id, BXXX and BXX were selected from X25_Household_Characteristics. </w:t>
      </w:r>
      <w:r w:rsidR="005E04BD" w:rsidRPr="001D3E52">
        <w:rPr>
          <w:rFonts w:ascii="Times New Roman" w:hAnsi="Times New Roman" w:cs="Times New Roman"/>
          <w:sz w:val="24"/>
          <w:szCs w:val="24"/>
        </w:rPr>
        <w:t xml:space="preserve">The selection was necessary in order to reduce the overall size of the data set, which reduces processing time. </w:t>
      </w:r>
    </w:p>
    <w:p w14:paraId="6D06F74F" w14:textId="0329DA47" w:rsidR="008A5387" w:rsidRPr="001D3E52" w:rsidRDefault="008A5387" w:rsidP="001D3E52">
      <w:pPr>
        <w:ind w:firstLine="720"/>
        <w:rPr>
          <w:rFonts w:ascii="Times New Roman" w:hAnsi="Times New Roman" w:cs="Times New Roman"/>
          <w:sz w:val="24"/>
          <w:szCs w:val="24"/>
        </w:rPr>
      </w:pPr>
      <w:r w:rsidRPr="001D3E52">
        <w:rPr>
          <w:rFonts w:ascii="Times New Roman" w:hAnsi="Times New Roman" w:cs="Times New Roman"/>
          <w:sz w:val="24"/>
          <w:szCs w:val="24"/>
        </w:rPr>
        <w:t>The site selection method used is derived from site selection methods that use the raster calculator. It was necessary to retain the data in vector format because the fishnet created by raster pixels would not line up neatly with the irregular boundaries of the census tracts. Consequently, a method was adopted that produces an aggregate score for each tract, which is subsequently visualized with a choropleth map.</w:t>
      </w:r>
      <w:r w:rsidR="00265E30" w:rsidRPr="001D3E52">
        <w:rPr>
          <w:rFonts w:ascii="Times New Roman" w:hAnsi="Times New Roman" w:cs="Times New Roman"/>
          <w:sz w:val="24"/>
          <w:szCs w:val="24"/>
        </w:rPr>
        <w:t xml:space="preserve"> The score is a summation of the percent white population, car access, and median income.</w:t>
      </w:r>
    </w:p>
    <w:p w14:paraId="68D0BD5D" w14:textId="114959CD" w:rsidR="005E04BD" w:rsidRPr="001D3E52" w:rsidRDefault="00265E30" w:rsidP="001D3E52">
      <w:pPr>
        <w:ind w:firstLine="720"/>
        <w:rPr>
          <w:rFonts w:ascii="Times New Roman" w:hAnsi="Times New Roman" w:cs="Times New Roman"/>
          <w:sz w:val="24"/>
          <w:szCs w:val="24"/>
        </w:rPr>
      </w:pPr>
      <w:r w:rsidRPr="001D3E52">
        <w:rPr>
          <w:rFonts w:ascii="Times New Roman" w:hAnsi="Times New Roman" w:cs="Times New Roman"/>
          <w:sz w:val="24"/>
          <w:szCs w:val="24"/>
        </w:rPr>
        <w:t>Some data manipulation and cleaning was necessary in order to facilitate the calculation of scores for the census tracts. Specifically, fields form several different US Census tables needed to be aggregated into a single table before the score could be calculated. Consequently, t</w:t>
      </w:r>
      <w:r w:rsidR="005E04BD" w:rsidRPr="001D3E52">
        <w:rPr>
          <w:rFonts w:ascii="Times New Roman" w:hAnsi="Times New Roman" w:cs="Times New Roman"/>
          <w:sz w:val="24"/>
          <w:szCs w:val="24"/>
        </w:rPr>
        <w:t>he selected data was exported from each table into a comma separated values file, which was sub</w:t>
      </w:r>
      <w:r w:rsidRPr="001D3E52">
        <w:rPr>
          <w:rFonts w:ascii="Times New Roman" w:hAnsi="Times New Roman" w:cs="Times New Roman"/>
          <w:sz w:val="24"/>
          <w:szCs w:val="24"/>
        </w:rPr>
        <w:t>sequently imported into Microsof</w:t>
      </w:r>
      <w:r w:rsidR="005E04BD" w:rsidRPr="001D3E52">
        <w:rPr>
          <w:rFonts w:ascii="Times New Roman" w:hAnsi="Times New Roman" w:cs="Times New Roman"/>
          <w:sz w:val="24"/>
          <w:szCs w:val="24"/>
        </w:rPr>
        <w:t>t SQL Server. The import resulted in three tables that were aggregated into a single view, joined on the geoid. The resulting view was opened in arc map and saved in the original file geodatabase for subsequent processing.</w:t>
      </w:r>
    </w:p>
    <w:p w14:paraId="7B62E2E2" w14:textId="60846A9D" w:rsidR="008A5387" w:rsidRPr="001D3E52" w:rsidRDefault="005E04BD" w:rsidP="001D3E52">
      <w:pPr>
        <w:ind w:firstLine="720"/>
        <w:rPr>
          <w:rFonts w:ascii="Times New Roman" w:hAnsi="Times New Roman" w:cs="Times New Roman"/>
          <w:sz w:val="24"/>
          <w:szCs w:val="24"/>
        </w:rPr>
      </w:pPr>
      <w:r w:rsidRPr="001D3E52">
        <w:rPr>
          <w:rFonts w:ascii="Times New Roman" w:hAnsi="Times New Roman" w:cs="Times New Roman"/>
          <w:sz w:val="24"/>
          <w:szCs w:val="24"/>
        </w:rPr>
        <w:t>Fields were added for percent white population, car access, median income ,</w:t>
      </w:r>
      <w:r w:rsidR="007420A8" w:rsidRPr="001D3E52">
        <w:rPr>
          <w:rFonts w:ascii="Times New Roman" w:hAnsi="Times New Roman" w:cs="Times New Roman"/>
          <w:sz w:val="24"/>
          <w:szCs w:val="24"/>
        </w:rPr>
        <w:t xml:space="preserve"> </w:t>
      </w:r>
      <w:r w:rsidRPr="001D3E52">
        <w:rPr>
          <w:rFonts w:ascii="Times New Roman" w:hAnsi="Times New Roman" w:cs="Times New Roman"/>
          <w:sz w:val="24"/>
          <w:szCs w:val="24"/>
        </w:rPr>
        <w:t>log(median income)</w:t>
      </w:r>
      <w:r w:rsidR="007420A8" w:rsidRPr="001D3E52">
        <w:rPr>
          <w:rFonts w:ascii="Times New Roman" w:hAnsi="Times New Roman" w:cs="Times New Roman"/>
          <w:sz w:val="24"/>
          <w:szCs w:val="24"/>
        </w:rPr>
        <w:t>, and overall score</w:t>
      </w:r>
      <w:r w:rsidRPr="001D3E52">
        <w:rPr>
          <w:rFonts w:ascii="Times New Roman" w:hAnsi="Times New Roman" w:cs="Times New Roman"/>
          <w:sz w:val="24"/>
          <w:szCs w:val="24"/>
        </w:rPr>
        <w:t xml:space="preserve">. All of the fields were of type double. </w:t>
      </w:r>
      <w:r w:rsidR="007420A8" w:rsidRPr="001D3E52">
        <w:rPr>
          <w:rFonts w:ascii="Times New Roman" w:hAnsi="Times New Roman" w:cs="Times New Roman"/>
          <w:sz w:val="24"/>
          <w:szCs w:val="24"/>
        </w:rPr>
        <w:t>Any row that had missing data was removed because it would not be useful for the purposes of this study. Finally, t</w:t>
      </w:r>
      <w:r w:rsidRPr="001D3E52">
        <w:rPr>
          <w:rFonts w:ascii="Times New Roman" w:hAnsi="Times New Roman" w:cs="Times New Roman"/>
          <w:sz w:val="24"/>
          <w:szCs w:val="24"/>
        </w:rPr>
        <w:t xml:space="preserve">he field </w:t>
      </w:r>
      <w:r w:rsidR="007420A8" w:rsidRPr="001D3E52">
        <w:rPr>
          <w:rFonts w:ascii="Times New Roman" w:hAnsi="Times New Roman" w:cs="Times New Roman"/>
          <w:sz w:val="24"/>
          <w:szCs w:val="24"/>
        </w:rPr>
        <w:t>calculator was</w:t>
      </w:r>
      <w:r w:rsidRPr="001D3E52">
        <w:rPr>
          <w:rFonts w:ascii="Times New Roman" w:hAnsi="Times New Roman" w:cs="Times New Roman"/>
          <w:sz w:val="24"/>
          <w:szCs w:val="24"/>
        </w:rPr>
        <w:t xml:space="preserve"> used to populate the calculated fields.</w:t>
      </w:r>
      <w:r w:rsidR="008A5387" w:rsidRPr="001D3E52">
        <w:rPr>
          <w:rFonts w:ascii="Times New Roman" w:hAnsi="Times New Roman" w:cs="Times New Roman"/>
          <w:sz w:val="24"/>
          <w:szCs w:val="24"/>
        </w:rPr>
        <w:t xml:space="preserve"> Percent white population was calculated by </w:t>
      </w:r>
      <w:r w:rsidR="008A5387" w:rsidRPr="001D3E52">
        <w:rPr>
          <w:rFonts w:ascii="Times New Roman" w:hAnsi="Times New Roman" w:cs="Times New Roman"/>
          <w:sz w:val="24"/>
          <w:szCs w:val="24"/>
        </w:rPr>
        <w:lastRenderedPageBreak/>
        <w:t xml:space="preserve">dividing the white population by the total population. Car access was computed by dividing aggregate car by inhabited homes. The log of median income was computed in order to be included in the final score. The </w:t>
      </w:r>
      <w:r w:rsidR="00265E30" w:rsidRPr="001D3E52">
        <w:rPr>
          <w:rFonts w:ascii="Times New Roman" w:hAnsi="Times New Roman" w:cs="Times New Roman"/>
          <w:sz w:val="24"/>
          <w:szCs w:val="24"/>
        </w:rPr>
        <w:t xml:space="preserve">value of the </w:t>
      </w:r>
      <w:r w:rsidR="008A5387" w:rsidRPr="001D3E52">
        <w:rPr>
          <w:rFonts w:ascii="Times New Roman" w:hAnsi="Times New Roman" w:cs="Times New Roman"/>
          <w:sz w:val="24"/>
          <w:szCs w:val="24"/>
        </w:rPr>
        <w:t xml:space="preserve">final score </w:t>
      </w:r>
      <w:r w:rsidR="00265E30" w:rsidRPr="001D3E52">
        <w:rPr>
          <w:rFonts w:ascii="Times New Roman" w:hAnsi="Times New Roman" w:cs="Times New Roman"/>
          <w:sz w:val="24"/>
          <w:szCs w:val="24"/>
        </w:rPr>
        <w:t>is the summation of</w:t>
      </w:r>
      <w:r w:rsidR="008A5387" w:rsidRPr="001D3E52">
        <w:rPr>
          <w:rFonts w:ascii="Times New Roman" w:hAnsi="Times New Roman" w:cs="Times New Roman"/>
          <w:sz w:val="24"/>
          <w:szCs w:val="24"/>
        </w:rPr>
        <w:t xml:space="preserve"> the three previously computed fields.</w:t>
      </w:r>
    </w:p>
    <w:p w14:paraId="1AE80F14" w14:textId="583FD795" w:rsidR="00491413" w:rsidRPr="001D3E52" w:rsidRDefault="00511FCF"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The </w:t>
      </w:r>
      <w:r w:rsidR="00265E30" w:rsidRPr="001D3E52">
        <w:rPr>
          <w:rFonts w:ascii="Times New Roman" w:hAnsi="Times New Roman" w:cs="Times New Roman"/>
          <w:sz w:val="24"/>
          <w:szCs w:val="24"/>
        </w:rPr>
        <w:t xml:space="preserve">resulting </w:t>
      </w:r>
      <w:r w:rsidRPr="001D3E52">
        <w:rPr>
          <w:rFonts w:ascii="Times New Roman" w:hAnsi="Times New Roman" w:cs="Times New Roman"/>
          <w:sz w:val="24"/>
          <w:szCs w:val="24"/>
        </w:rPr>
        <w:t>tabular data was joined with th</w:t>
      </w:r>
      <w:r w:rsidR="00265E30" w:rsidRPr="001D3E52">
        <w:rPr>
          <w:rFonts w:ascii="Times New Roman" w:hAnsi="Times New Roman" w:cs="Times New Roman"/>
          <w:sz w:val="24"/>
          <w:szCs w:val="24"/>
        </w:rPr>
        <w:t xml:space="preserve">e </w:t>
      </w:r>
      <w:r w:rsidR="00491413" w:rsidRPr="001D3E52">
        <w:rPr>
          <w:rFonts w:ascii="Times New Roman" w:hAnsi="Times New Roman" w:cs="Times New Roman"/>
          <w:sz w:val="24"/>
          <w:szCs w:val="24"/>
        </w:rPr>
        <w:t xml:space="preserve">census tracts </w:t>
      </w:r>
      <w:r w:rsidR="00265E30" w:rsidRPr="001D3E52">
        <w:rPr>
          <w:rFonts w:ascii="Times New Roman" w:hAnsi="Times New Roman" w:cs="Times New Roman"/>
          <w:sz w:val="24"/>
          <w:szCs w:val="24"/>
        </w:rPr>
        <w:t>shape file in ArcMap on the geoid</w:t>
      </w:r>
      <w:r w:rsidR="00491413" w:rsidRPr="001D3E52">
        <w:rPr>
          <w:rFonts w:ascii="Times New Roman" w:hAnsi="Times New Roman" w:cs="Times New Roman"/>
          <w:sz w:val="24"/>
          <w:szCs w:val="24"/>
        </w:rPr>
        <w:t xml:space="preserve"> field. The data for the final score was visualized by creating a choropleth map of the census tracts in Los Angeles County. The tracts were symbolized by quantity and classified by standard deviation. The resulting map</w:t>
      </w:r>
      <w:r w:rsidR="00C42396">
        <w:rPr>
          <w:rFonts w:ascii="Times New Roman" w:hAnsi="Times New Roman" w:cs="Times New Roman"/>
          <w:sz w:val="24"/>
          <w:szCs w:val="24"/>
        </w:rPr>
        <w:t>, figure 2,</w:t>
      </w:r>
      <w:r w:rsidR="00491413" w:rsidRPr="001D3E52">
        <w:rPr>
          <w:rFonts w:ascii="Times New Roman" w:hAnsi="Times New Roman" w:cs="Times New Roman"/>
          <w:sz w:val="24"/>
          <w:szCs w:val="24"/>
        </w:rPr>
        <w:t xml:space="preserve"> was then employed to visually identify tracts that would be </w:t>
      </w:r>
      <w:r w:rsidR="00C42396">
        <w:rPr>
          <w:rFonts w:ascii="Times New Roman" w:hAnsi="Times New Roman" w:cs="Times New Roman"/>
          <w:sz w:val="24"/>
          <w:szCs w:val="24"/>
        </w:rPr>
        <w:t>useful</w:t>
      </w:r>
      <w:r w:rsidR="00491413" w:rsidRPr="001D3E52">
        <w:rPr>
          <w:rFonts w:ascii="Times New Roman" w:hAnsi="Times New Roman" w:cs="Times New Roman"/>
          <w:sz w:val="24"/>
          <w:szCs w:val="24"/>
        </w:rPr>
        <w:t xml:space="preserve"> for th</w:t>
      </w:r>
      <w:r w:rsidR="00C42396">
        <w:rPr>
          <w:rFonts w:ascii="Times New Roman" w:hAnsi="Times New Roman" w:cs="Times New Roman"/>
          <w:sz w:val="24"/>
          <w:szCs w:val="24"/>
        </w:rPr>
        <w:t>is</w:t>
      </w:r>
      <w:r w:rsidR="00491413" w:rsidRPr="001D3E52">
        <w:rPr>
          <w:rFonts w:ascii="Times New Roman" w:hAnsi="Times New Roman" w:cs="Times New Roman"/>
          <w:sz w:val="24"/>
          <w:szCs w:val="24"/>
        </w:rPr>
        <w:t xml:space="preserve"> study.</w:t>
      </w:r>
    </w:p>
    <w:p w14:paraId="01ADB6C4" w14:textId="50AA4237" w:rsidR="007420A8" w:rsidRPr="001D3E52" w:rsidRDefault="00491413" w:rsidP="001D3E52">
      <w:pPr>
        <w:ind w:firstLine="720"/>
        <w:rPr>
          <w:rFonts w:ascii="Times New Roman" w:hAnsi="Times New Roman" w:cs="Times New Roman"/>
          <w:sz w:val="24"/>
          <w:szCs w:val="24"/>
        </w:rPr>
      </w:pPr>
      <w:r w:rsidRPr="001D3E52">
        <w:rPr>
          <w:rFonts w:ascii="Times New Roman" w:hAnsi="Times New Roman" w:cs="Times New Roman"/>
          <w:sz w:val="24"/>
          <w:szCs w:val="24"/>
        </w:rPr>
        <w:t>C</w:t>
      </w:r>
      <w:r w:rsidR="00511FCF" w:rsidRPr="001D3E52">
        <w:rPr>
          <w:rFonts w:ascii="Times New Roman" w:hAnsi="Times New Roman" w:cs="Times New Roman"/>
          <w:sz w:val="24"/>
          <w:szCs w:val="24"/>
        </w:rPr>
        <w:t>ensus tract</w:t>
      </w:r>
      <w:r w:rsidR="007420A8" w:rsidRPr="001D3E52">
        <w:rPr>
          <w:rFonts w:ascii="Times New Roman" w:hAnsi="Times New Roman" w:cs="Times New Roman"/>
          <w:sz w:val="24"/>
          <w:szCs w:val="24"/>
        </w:rPr>
        <w:t xml:space="preserve">s with </w:t>
      </w:r>
      <w:r w:rsidR="00265E30" w:rsidRPr="001D3E52">
        <w:rPr>
          <w:rFonts w:ascii="Times New Roman" w:hAnsi="Times New Roman" w:cs="Times New Roman"/>
          <w:sz w:val="24"/>
          <w:szCs w:val="24"/>
        </w:rPr>
        <w:t>large standard deviations</w:t>
      </w:r>
      <w:r w:rsidR="007420A8" w:rsidRPr="001D3E52">
        <w:rPr>
          <w:rFonts w:ascii="Times New Roman" w:hAnsi="Times New Roman" w:cs="Times New Roman"/>
          <w:sz w:val="24"/>
          <w:szCs w:val="24"/>
        </w:rPr>
        <w:t xml:space="preserve"> from the mean</w:t>
      </w:r>
      <w:r w:rsidR="00265E30" w:rsidRPr="001D3E52">
        <w:rPr>
          <w:rFonts w:ascii="Times New Roman" w:hAnsi="Times New Roman" w:cs="Times New Roman"/>
          <w:sz w:val="24"/>
          <w:szCs w:val="24"/>
        </w:rPr>
        <w:t xml:space="preserve"> were visually identified</w:t>
      </w:r>
      <w:r w:rsidR="00511FCF" w:rsidRPr="001D3E52">
        <w:rPr>
          <w:rFonts w:ascii="Times New Roman" w:hAnsi="Times New Roman" w:cs="Times New Roman"/>
          <w:sz w:val="24"/>
          <w:szCs w:val="24"/>
        </w:rPr>
        <w:t xml:space="preserve">. </w:t>
      </w:r>
      <w:r w:rsidR="00265E30" w:rsidRPr="001D3E52">
        <w:rPr>
          <w:rFonts w:ascii="Times New Roman" w:hAnsi="Times New Roman" w:cs="Times New Roman"/>
          <w:sz w:val="24"/>
          <w:szCs w:val="24"/>
        </w:rPr>
        <w:t>Tracts with significant deviations were more thoroughly investigated for inclusion in the study. Facilities data was included form Esri Business Analyst in order to determine whether or not a tract was a good candidate for inclusion in the study.</w:t>
      </w:r>
      <w:r w:rsidR="007420A8" w:rsidRPr="001D3E52">
        <w:rPr>
          <w:rFonts w:ascii="Times New Roman" w:hAnsi="Times New Roman" w:cs="Times New Roman"/>
          <w:sz w:val="24"/>
          <w:szCs w:val="24"/>
        </w:rPr>
        <w:t xml:space="preserve"> This was necessary because tracts without facilities would not be useful for the purposes of this study.</w:t>
      </w:r>
    </w:p>
    <w:p w14:paraId="30B53042" w14:textId="7ADF87CD" w:rsidR="00C42396" w:rsidRPr="001D3E52" w:rsidRDefault="00C42396"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Businesses within 1500 meters of the mean center of each tract were selected from each of the </w:t>
      </w:r>
      <w:r>
        <w:rPr>
          <w:rFonts w:ascii="Times New Roman" w:hAnsi="Times New Roman" w:cs="Times New Roman"/>
          <w:sz w:val="24"/>
          <w:szCs w:val="24"/>
        </w:rPr>
        <w:t xml:space="preserve">three </w:t>
      </w:r>
      <w:r w:rsidRPr="001D3E52">
        <w:rPr>
          <w:rFonts w:ascii="Times New Roman" w:hAnsi="Times New Roman" w:cs="Times New Roman"/>
          <w:sz w:val="24"/>
          <w:szCs w:val="24"/>
        </w:rPr>
        <w:t xml:space="preserve">data sources and visualized. 1500 meters was chosen because it produced a sufficient number of businesses to be compared. </w:t>
      </w:r>
      <w:r>
        <w:rPr>
          <w:rFonts w:ascii="Times New Roman" w:hAnsi="Times New Roman" w:cs="Times New Roman"/>
          <w:sz w:val="24"/>
          <w:szCs w:val="24"/>
        </w:rPr>
        <w:t>The radius also helps to mitigate edge effects that would occur if the facilities were clipped to the tract boundary.</w:t>
      </w:r>
    </w:p>
    <w:p w14:paraId="0C36DAF8" w14:textId="41C3F549" w:rsidR="009507DB" w:rsidRPr="001D3E52" w:rsidRDefault="009D2E67"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Census tract </w:t>
      </w:r>
      <w:r w:rsidR="00C42396" w:rsidRPr="001D3E52">
        <w:rPr>
          <w:rFonts w:ascii="Times New Roman" w:hAnsi="Times New Roman" w:cs="Times New Roman"/>
          <w:sz w:val="24"/>
          <w:szCs w:val="24"/>
        </w:rPr>
        <w:t>224020</w:t>
      </w:r>
      <w:r w:rsidR="00C42396">
        <w:rPr>
          <w:rFonts w:ascii="Times New Roman" w:hAnsi="Times New Roman" w:cs="Times New Roman"/>
          <w:sz w:val="24"/>
          <w:szCs w:val="24"/>
        </w:rPr>
        <w:t>, figure 3,</w:t>
      </w:r>
      <w:r w:rsidRPr="001D3E52">
        <w:rPr>
          <w:rFonts w:ascii="Times New Roman" w:hAnsi="Times New Roman" w:cs="Times New Roman"/>
          <w:sz w:val="24"/>
          <w:szCs w:val="24"/>
        </w:rPr>
        <w:t xml:space="preserve"> was identified as </w:t>
      </w:r>
      <w:r w:rsidR="00C42396" w:rsidRPr="001D3E52">
        <w:rPr>
          <w:rFonts w:ascii="Times New Roman" w:hAnsi="Times New Roman" w:cs="Times New Roman"/>
          <w:sz w:val="24"/>
          <w:szCs w:val="24"/>
        </w:rPr>
        <w:t xml:space="preserve">a low income area with limited car access and high minority population </w:t>
      </w:r>
      <w:r w:rsidRPr="001D3E52">
        <w:rPr>
          <w:rFonts w:ascii="Times New Roman" w:hAnsi="Times New Roman" w:cs="Times New Roman"/>
          <w:sz w:val="24"/>
          <w:szCs w:val="24"/>
        </w:rPr>
        <w:t>within the Los Angeles study area, and will be used in this study.</w:t>
      </w:r>
      <w:r w:rsidR="00C42396" w:rsidRPr="001D3E52">
        <w:rPr>
          <w:rFonts w:ascii="Times New Roman" w:hAnsi="Times New Roman" w:cs="Times New Roman"/>
          <w:sz w:val="24"/>
          <w:szCs w:val="24"/>
        </w:rPr>
        <w:t xml:space="preserve"> This tract is 33% white, has a median income of $22042, and has .72 cars per household.</w:t>
      </w:r>
    </w:p>
    <w:p w14:paraId="28DB217B" w14:textId="04F2312F" w:rsidR="00C42396" w:rsidRDefault="00C42396" w:rsidP="001D3E52">
      <w:pPr>
        <w:ind w:firstLine="720"/>
        <w:rPr>
          <w:rFonts w:ascii="Times New Roman" w:hAnsi="Times New Roman" w:cs="Times New Roman"/>
          <w:sz w:val="24"/>
          <w:szCs w:val="24"/>
        </w:rPr>
      </w:pPr>
      <w:r w:rsidRPr="001D3E52">
        <w:rPr>
          <w:rFonts w:ascii="Times New Roman" w:hAnsi="Times New Roman" w:cs="Times New Roman"/>
          <w:sz w:val="24"/>
          <w:szCs w:val="24"/>
        </w:rPr>
        <w:t>Census t</w:t>
      </w:r>
      <w:r w:rsidR="005508C2" w:rsidRPr="001D3E52">
        <w:rPr>
          <w:rFonts w:ascii="Times New Roman" w:hAnsi="Times New Roman" w:cs="Times New Roman"/>
          <w:sz w:val="24"/>
          <w:szCs w:val="24"/>
        </w:rPr>
        <w:t xml:space="preserve">ract </w:t>
      </w:r>
      <w:r w:rsidRPr="001D3E52">
        <w:rPr>
          <w:rFonts w:ascii="Times New Roman" w:hAnsi="Times New Roman" w:cs="Times New Roman"/>
          <w:sz w:val="24"/>
          <w:szCs w:val="24"/>
        </w:rPr>
        <w:t>460700</w:t>
      </w:r>
      <w:r>
        <w:rPr>
          <w:rFonts w:ascii="Times New Roman" w:hAnsi="Times New Roman" w:cs="Times New Roman"/>
          <w:sz w:val="24"/>
          <w:szCs w:val="24"/>
        </w:rPr>
        <w:t>, figure 4,</w:t>
      </w:r>
      <w:r w:rsidR="005508C2" w:rsidRPr="001D3E52">
        <w:rPr>
          <w:rFonts w:ascii="Times New Roman" w:hAnsi="Times New Roman" w:cs="Times New Roman"/>
          <w:sz w:val="24"/>
          <w:szCs w:val="24"/>
        </w:rPr>
        <w:t xml:space="preserve"> was selected</w:t>
      </w:r>
      <w:r w:rsidRPr="001D3E52">
        <w:rPr>
          <w:rFonts w:ascii="Times New Roman" w:hAnsi="Times New Roman" w:cs="Times New Roman"/>
          <w:sz w:val="24"/>
          <w:szCs w:val="24"/>
        </w:rPr>
        <w:t xml:space="preserve"> because it has contrasting characteristics. The area is 71% white, has a median income of $177578, and 2.6 cars per household. </w:t>
      </w:r>
      <w:r w:rsidR="005508C2" w:rsidRPr="001D3E52">
        <w:rPr>
          <w:rFonts w:ascii="Times New Roman" w:hAnsi="Times New Roman" w:cs="Times New Roman"/>
          <w:sz w:val="24"/>
          <w:szCs w:val="24"/>
        </w:rPr>
        <w:t xml:space="preserve"> </w:t>
      </w:r>
    </w:p>
    <w:p w14:paraId="407FD973" w14:textId="77777777"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03C5DB7C" w14:textId="067DB27B" w:rsidR="00C42396" w:rsidRDefault="00C42396" w:rsidP="001D3E52">
      <w:pPr>
        <w:pStyle w:val="Caption"/>
        <w:jc w:val="center"/>
      </w:pPr>
      <w:r>
        <w:t xml:space="preserve">Figure </w:t>
      </w:r>
      <w:fldSimple w:instr=" SEQ Figure \* ARABIC ">
        <w:r>
          <w:rPr>
            <w:noProof/>
          </w:rPr>
          <w:t>2</w:t>
        </w:r>
      </w:fldSimple>
    </w:p>
    <w:p w14:paraId="0AC4B8B3" w14:textId="4F97B25B" w:rsidR="00C42396" w:rsidRDefault="00C42396" w:rsidP="001D3E52">
      <w:pPr>
        <w:keepNext/>
        <w:ind w:firstLine="720"/>
      </w:pPr>
      <w:r w:rsidRPr="001D3E52">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37EE6493" w14:textId="2578DF6E" w:rsidR="00C42396" w:rsidRDefault="00C42396" w:rsidP="001D3E52">
      <w:pPr>
        <w:pStyle w:val="Caption"/>
        <w:jc w:val="center"/>
      </w:pPr>
      <w:r>
        <w:t xml:space="preserve">Figure </w:t>
      </w:r>
      <w:fldSimple w:instr=" SEQ Figure \* ARABIC ">
        <w:r>
          <w:rPr>
            <w:noProof/>
          </w:rPr>
          <w:t>3</w:t>
        </w:r>
      </w:fldSimple>
    </w:p>
    <w:p w14:paraId="7014629B" w14:textId="09A23D61" w:rsidR="00C42396" w:rsidRDefault="00C42396" w:rsidP="001D3E52">
      <w:pPr>
        <w:keepNext/>
        <w:ind w:firstLine="720"/>
      </w:pPr>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5917BE55" w14:textId="75275885" w:rsidR="00C42396" w:rsidRDefault="00C42396" w:rsidP="001D3E52">
      <w:pPr>
        <w:pStyle w:val="Caption"/>
        <w:jc w:val="center"/>
      </w:pPr>
      <w:r>
        <w:t xml:space="preserve">Figure </w:t>
      </w:r>
      <w:fldSimple w:instr=" SEQ Figure \* ARABIC ">
        <w:r>
          <w:rPr>
            <w:noProof/>
          </w:rPr>
          <w:t>4</w:t>
        </w:r>
      </w:fldSimple>
    </w:p>
    <w:p w14:paraId="0C22F077" w14:textId="00078A54" w:rsidR="005508C2" w:rsidRPr="001D3E52" w:rsidRDefault="005508C2" w:rsidP="001D3E52">
      <w:pPr>
        <w:ind w:firstLine="720"/>
        <w:rPr>
          <w:rFonts w:ascii="Times New Roman" w:hAnsi="Times New Roman" w:cs="Times New Roman"/>
          <w:sz w:val="24"/>
          <w:szCs w:val="24"/>
        </w:rPr>
      </w:pPr>
    </w:p>
    <w:p w14:paraId="0FBF0A62" w14:textId="77777777" w:rsidR="005508C2" w:rsidRPr="001D3E52" w:rsidRDefault="005508C2">
      <w:pPr>
        <w:rPr>
          <w:rFonts w:ascii="Times New Roman" w:hAnsi="Times New Roman" w:cs="Times New Roman"/>
          <w:sz w:val="24"/>
          <w:szCs w:val="24"/>
        </w:rPr>
      </w:pPr>
    </w:p>
    <w:p w14:paraId="607D744D" w14:textId="3C5262B3" w:rsidR="005508C2" w:rsidRPr="001D3E52" w:rsidRDefault="005508C2" w:rsidP="001D3E52">
      <w:pPr>
        <w:pStyle w:val="Heading2"/>
      </w:pPr>
      <w:bookmarkStart w:id="31" w:name="_Toc452995343"/>
      <w:r w:rsidRPr="00B46605">
        <w:t>3.</w:t>
      </w:r>
      <w:r w:rsidR="00C42396">
        <w:t>3</w:t>
      </w:r>
      <w:r w:rsidRPr="00223862">
        <w:t xml:space="preserve"> Esri Business Analyst Data</w:t>
      </w:r>
      <w:bookmarkEnd w:id="31"/>
    </w:p>
    <w:p w14:paraId="2CC7C17F" w14:textId="0D6C014E" w:rsidR="005508C2" w:rsidRPr="001D3E52" w:rsidRDefault="005508C2" w:rsidP="001D3E52">
      <w:pPr>
        <w:ind w:firstLine="720"/>
        <w:rPr>
          <w:rFonts w:ascii="Times New Roman" w:hAnsi="Times New Roman" w:cs="Times New Roman"/>
          <w:sz w:val="24"/>
          <w:szCs w:val="24"/>
        </w:rPr>
      </w:pPr>
      <w:r w:rsidRPr="001D3E52">
        <w:rPr>
          <w:rFonts w:ascii="Times New Roman" w:hAnsi="Times New Roman" w:cs="Times New Roman"/>
          <w:sz w:val="24"/>
          <w:szCs w:val="24"/>
        </w:rPr>
        <w:t>Esri Business Analyst was used as a source of commercial data for this project. Data was selected by NAICS codes for both markets</w:t>
      </w:r>
      <w:r w:rsidR="00C42396">
        <w:rPr>
          <w:rFonts w:ascii="Times New Roman" w:hAnsi="Times New Roman" w:cs="Times New Roman"/>
          <w:sz w:val="24"/>
          <w:szCs w:val="24"/>
        </w:rPr>
        <w:t xml:space="preserve"> (445%)</w:t>
      </w:r>
      <w:r w:rsidRPr="001D3E52">
        <w:rPr>
          <w:rFonts w:ascii="Times New Roman" w:hAnsi="Times New Roman" w:cs="Times New Roman"/>
          <w:sz w:val="24"/>
          <w:szCs w:val="24"/>
        </w:rPr>
        <w:t xml:space="preserve"> and restaurants</w:t>
      </w:r>
      <w:r w:rsidR="00C42396">
        <w:rPr>
          <w:rFonts w:ascii="Times New Roman" w:hAnsi="Times New Roman" w:cs="Times New Roman"/>
          <w:sz w:val="24"/>
          <w:szCs w:val="24"/>
        </w:rPr>
        <w:t xml:space="preserve"> (7225%)</w:t>
      </w:r>
      <w:r w:rsidRPr="001D3E52">
        <w:rPr>
          <w:rFonts w:ascii="Times New Roman" w:hAnsi="Times New Roman" w:cs="Times New Roman"/>
          <w:sz w:val="24"/>
          <w:szCs w:val="24"/>
        </w:rPr>
        <w:t xml:space="preserve">. Business Analyst produced a shapefile </w:t>
      </w:r>
      <w:r w:rsidR="00C42396">
        <w:rPr>
          <w:rFonts w:ascii="Times New Roman" w:hAnsi="Times New Roman" w:cs="Times New Roman"/>
          <w:sz w:val="24"/>
          <w:szCs w:val="24"/>
        </w:rPr>
        <w:t>containing</w:t>
      </w:r>
      <w:r w:rsidRPr="001D3E52">
        <w:rPr>
          <w:rFonts w:ascii="Times New Roman" w:hAnsi="Times New Roman" w:cs="Times New Roman"/>
          <w:sz w:val="24"/>
          <w:szCs w:val="24"/>
        </w:rPr>
        <w:t xml:space="preserve"> point data for the businesses within the greater Los Angeles area.</w:t>
      </w:r>
      <w:r w:rsidR="00C42396">
        <w:rPr>
          <w:rFonts w:ascii="Times New Roman" w:hAnsi="Times New Roman" w:cs="Times New Roman"/>
          <w:sz w:val="24"/>
          <w:szCs w:val="24"/>
        </w:rPr>
        <w:t xml:space="preserve"> Businesses within 1500 meters of the mean center of each tract were selected.</w:t>
      </w:r>
      <w:r w:rsidRPr="001D3E52">
        <w:rPr>
          <w:rFonts w:ascii="Times New Roman" w:hAnsi="Times New Roman" w:cs="Times New Roman"/>
          <w:sz w:val="24"/>
          <w:szCs w:val="24"/>
        </w:rPr>
        <w:t xml:space="preserve"> The </w:t>
      </w:r>
      <w:r w:rsidR="00C42396">
        <w:rPr>
          <w:rFonts w:ascii="Times New Roman" w:hAnsi="Times New Roman" w:cs="Times New Roman"/>
          <w:sz w:val="24"/>
          <w:szCs w:val="24"/>
        </w:rPr>
        <w:t>selection</w:t>
      </w:r>
      <w:r w:rsidRPr="001D3E52">
        <w:rPr>
          <w:rFonts w:ascii="Times New Roman" w:hAnsi="Times New Roman" w:cs="Times New Roman"/>
          <w:sz w:val="24"/>
          <w:szCs w:val="24"/>
        </w:rPr>
        <w:t xml:space="preserve"> resulted in </w:t>
      </w:r>
      <w:r w:rsidR="00C42396">
        <w:rPr>
          <w:rFonts w:ascii="Times New Roman" w:hAnsi="Times New Roman" w:cs="Times New Roman"/>
          <w:sz w:val="24"/>
          <w:szCs w:val="24"/>
        </w:rPr>
        <w:t>33</w:t>
      </w:r>
      <w:r w:rsidRPr="001D3E52">
        <w:rPr>
          <w:rFonts w:ascii="Times New Roman" w:hAnsi="Times New Roman" w:cs="Times New Roman"/>
          <w:sz w:val="24"/>
          <w:szCs w:val="24"/>
        </w:rPr>
        <w:t xml:space="preserve"> </w:t>
      </w:r>
      <w:r w:rsidR="00C42396">
        <w:rPr>
          <w:rFonts w:ascii="Times New Roman" w:hAnsi="Times New Roman" w:cs="Times New Roman"/>
          <w:sz w:val="24"/>
          <w:szCs w:val="24"/>
        </w:rPr>
        <w:t xml:space="preserve">grocery </w:t>
      </w:r>
      <w:r w:rsidRPr="001D3E52">
        <w:rPr>
          <w:rFonts w:ascii="Times New Roman" w:hAnsi="Times New Roman" w:cs="Times New Roman"/>
          <w:sz w:val="24"/>
          <w:szCs w:val="24"/>
        </w:rPr>
        <w:t xml:space="preserve">businesses in tract </w:t>
      </w:r>
      <w:r w:rsidR="00C42396">
        <w:rPr>
          <w:rFonts w:ascii="Times New Roman" w:hAnsi="Times New Roman" w:cs="Times New Roman"/>
          <w:sz w:val="24"/>
          <w:szCs w:val="24"/>
        </w:rPr>
        <w:t>460700</w:t>
      </w:r>
      <w:r w:rsidRPr="001D3E52">
        <w:rPr>
          <w:rFonts w:ascii="Times New Roman" w:hAnsi="Times New Roman" w:cs="Times New Roman"/>
          <w:sz w:val="24"/>
          <w:szCs w:val="24"/>
        </w:rPr>
        <w:t xml:space="preserve"> and </w:t>
      </w:r>
      <w:r w:rsidR="00C42396">
        <w:rPr>
          <w:rFonts w:ascii="Times New Roman" w:hAnsi="Times New Roman" w:cs="Times New Roman"/>
          <w:sz w:val="24"/>
          <w:szCs w:val="24"/>
        </w:rPr>
        <w:t>91 grocery</w:t>
      </w:r>
      <w:r w:rsidRPr="001D3E52">
        <w:rPr>
          <w:rFonts w:ascii="Times New Roman" w:hAnsi="Times New Roman" w:cs="Times New Roman"/>
          <w:sz w:val="24"/>
          <w:szCs w:val="24"/>
        </w:rPr>
        <w:t xml:space="preserve"> businesses in tract </w:t>
      </w:r>
      <w:r w:rsidR="00C42396">
        <w:rPr>
          <w:rFonts w:ascii="Times New Roman" w:hAnsi="Times New Roman" w:cs="Times New Roman"/>
          <w:sz w:val="24"/>
          <w:szCs w:val="24"/>
        </w:rPr>
        <w:t>224020</w:t>
      </w:r>
      <w:r w:rsidRPr="001D3E52">
        <w:rPr>
          <w:rFonts w:ascii="Times New Roman" w:hAnsi="Times New Roman" w:cs="Times New Roman"/>
          <w:sz w:val="24"/>
          <w:szCs w:val="24"/>
        </w:rPr>
        <w:t xml:space="preserve">.  </w:t>
      </w:r>
    </w:p>
    <w:p w14:paraId="15BFE74A" w14:textId="6E811F39" w:rsidR="005508C2" w:rsidRPr="001D3E52" w:rsidRDefault="005508C2" w:rsidP="001D3E52">
      <w:pPr>
        <w:ind w:firstLine="720"/>
        <w:rPr>
          <w:rFonts w:ascii="Times New Roman" w:hAnsi="Times New Roman" w:cs="Times New Roman"/>
          <w:sz w:val="24"/>
          <w:szCs w:val="24"/>
        </w:rPr>
      </w:pPr>
      <w:r w:rsidRPr="001D3E52">
        <w:rPr>
          <w:rFonts w:ascii="Times New Roman" w:hAnsi="Times New Roman" w:cs="Times New Roman"/>
          <w:sz w:val="24"/>
          <w:szCs w:val="24"/>
        </w:rPr>
        <w:t>The join was performed in ArcMap with the select by location tool. Businesses that were within each tract were selected, and a layer was then created from the selection.</w:t>
      </w:r>
      <w:r w:rsidR="00CF6B43" w:rsidRPr="001D3E52">
        <w:rPr>
          <w:rFonts w:ascii="Times New Roman" w:hAnsi="Times New Roman" w:cs="Times New Roman"/>
          <w:sz w:val="24"/>
          <w:szCs w:val="24"/>
        </w:rPr>
        <w:t xml:space="preserve"> The process resulted in two layers, one for each tract, that contained all of the Esri  Business Analyst data for each tract. </w:t>
      </w:r>
    </w:p>
    <w:p w14:paraId="433B3085" w14:textId="6A97CCEF" w:rsidR="00CF6B43" w:rsidRPr="001D3E52" w:rsidRDefault="00CF6B43" w:rsidP="001D3E52">
      <w:pPr>
        <w:pStyle w:val="Heading2"/>
      </w:pPr>
      <w:bookmarkStart w:id="32" w:name="_Toc452995344"/>
      <w:r w:rsidRPr="00B46605">
        <w:t>3.</w:t>
      </w:r>
      <w:r w:rsidR="00C42396">
        <w:t>4</w:t>
      </w:r>
      <w:r w:rsidRPr="00223862">
        <w:t xml:space="preserve"> Ambient Geographic Information</w:t>
      </w:r>
      <w:bookmarkEnd w:id="32"/>
    </w:p>
    <w:p w14:paraId="4B6CF0BB" w14:textId="69E4D1D3" w:rsidR="00CF6B43" w:rsidRPr="001D3E52" w:rsidRDefault="00CF6B43" w:rsidP="001D3E52">
      <w:pPr>
        <w:ind w:firstLine="720"/>
        <w:rPr>
          <w:rFonts w:ascii="Times New Roman" w:hAnsi="Times New Roman" w:cs="Times New Roman"/>
          <w:sz w:val="24"/>
          <w:szCs w:val="24"/>
        </w:rPr>
      </w:pPr>
      <w:r w:rsidRPr="001D3E52">
        <w:rPr>
          <w:rFonts w:ascii="Times New Roman" w:hAnsi="Times New Roman" w:cs="Times New Roman"/>
          <w:sz w:val="24"/>
          <w:szCs w:val="24"/>
        </w:rPr>
        <w:t>Ambient geographic information (AGI) was collected from both Google Places and Yelp for both of the census tracts in the study. Python code was used to access and record the data from both API’s. The data was subsequently imported into ArcMap and point data was derived from the latitude and longitude provided in the results.</w:t>
      </w:r>
    </w:p>
    <w:p w14:paraId="6EE1DCE9" w14:textId="02E12EF2" w:rsidR="00CF6B43" w:rsidRPr="001D3E52" w:rsidRDefault="00CF6B43" w:rsidP="001D3E52">
      <w:pPr>
        <w:pStyle w:val="Heading3"/>
      </w:pPr>
      <w:bookmarkStart w:id="33" w:name="_Toc452995345"/>
      <w:r w:rsidRPr="00B46605">
        <w:t>3.</w:t>
      </w:r>
      <w:r w:rsidR="00C42396">
        <w:t>4</w:t>
      </w:r>
      <w:r w:rsidRPr="00223862">
        <w:t>.1 Computing environment</w:t>
      </w:r>
      <w:bookmarkEnd w:id="33"/>
    </w:p>
    <w:p w14:paraId="0A527D2C" w14:textId="78DE1225" w:rsidR="00CF6B43" w:rsidRPr="001D3E52" w:rsidRDefault="00CF6B43"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The Anaconda package was used to install Python 2.7 onto a Windows computer; however, Anaconda was chosen because it is compatible with Windows, Mac, and Linux. </w:t>
      </w:r>
      <w:r w:rsidR="002021B8" w:rsidRPr="001D3E52">
        <w:rPr>
          <w:rFonts w:ascii="Times New Roman" w:hAnsi="Times New Roman" w:cs="Times New Roman"/>
          <w:sz w:val="24"/>
          <w:szCs w:val="24"/>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r w:rsidR="000B4E0A" w:rsidRPr="001D3E52">
        <w:rPr>
          <w:rFonts w:ascii="Times New Roman" w:hAnsi="Times New Roman" w:cs="Times New Roman"/>
          <w:sz w:val="24"/>
          <w:szCs w:val="24"/>
        </w:rPr>
        <w:t xml:space="preserve"> The library is installed on the command line with pip with the following syntax: pip install yelp. The Yelp API requires OAUTH authentication, and the client library simplifies the process.</w:t>
      </w:r>
    </w:p>
    <w:p w14:paraId="0EF890C9" w14:textId="7D443CA7" w:rsidR="002021B8" w:rsidRPr="001D3E52" w:rsidRDefault="002021B8" w:rsidP="001D3E52">
      <w:pPr>
        <w:pStyle w:val="Heading3"/>
      </w:pPr>
      <w:bookmarkStart w:id="34" w:name="_Toc452995346"/>
      <w:r w:rsidRPr="00B46605">
        <w:t>3.</w:t>
      </w:r>
      <w:r w:rsidR="00C42396">
        <w:t>4</w:t>
      </w:r>
      <w:r w:rsidRPr="00223862">
        <w:t>.2 Google Places API</w:t>
      </w:r>
      <w:bookmarkEnd w:id="34"/>
    </w:p>
    <w:p w14:paraId="7A6B181E" w14:textId="5F39A136" w:rsidR="000B4E0A" w:rsidRPr="001D3E52" w:rsidRDefault="002021B8"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is accessed via secure http request and returns paginated data. The API requires a client key to be passed with each https request as part of the query string.  Python’s native httplib was used to establish a connection with the Google API and collect results. </w:t>
      </w:r>
      <w:r w:rsidR="000B4E0A" w:rsidRPr="001D3E52">
        <w:rPr>
          <w:rFonts w:ascii="Times New Roman" w:hAnsi="Times New Roman" w:cs="Times New Roman"/>
          <w:sz w:val="24"/>
          <w:szCs w:val="24"/>
        </w:rPr>
        <w:t>A query string with all of the necessary components was assembled with concatenation operators in the Python code, and then passed to the API by httplib</w:t>
      </w:r>
      <w:r w:rsidR="00BD676B" w:rsidRPr="001D3E52">
        <w:rPr>
          <w:rFonts w:ascii="Times New Roman" w:hAnsi="Times New Roman" w:cs="Times New Roman"/>
          <w:sz w:val="24"/>
          <w:szCs w:val="24"/>
        </w:rPr>
        <w:t>.</w:t>
      </w:r>
    </w:p>
    <w:p w14:paraId="06F76376" w14:textId="79891F6C" w:rsidR="002021B8" w:rsidRPr="001D3E52" w:rsidRDefault="002021B8"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In addition to the key, the API request requires a location and a business category. </w:t>
      </w:r>
      <w:r w:rsidR="000B4E0A" w:rsidRPr="001D3E52">
        <w:rPr>
          <w:rFonts w:ascii="Times New Roman" w:hAnsi="Times New Roman" w:cs="Times New Roman"/>
          <w:sz w:val="24"/>
          <w:szCs w:val="24"/>
        </w:rPr>
        <w:t xml:space="preserve">The location is a latitude and longitude in an unprojected coordinate system (WGS84) . The ArcGIS find mean center tool is used to identify the center of each census tract, which is then used as a </w:t>
      </w:r>
      <w:r w:rsidR="000B4E0A" w:rsidRPr="001D3E52">
        <w:rPr>
          <w:rFonts w:ascii="Times New Roman" w:hAnsi="Times New Roman" w:cs="Times New Roman"/>
          <w:sz w:val="24"/>
          <w:szCs w:val="24"/>
        </w:rPr>
        <w:lastRenderedPageBreak/>
        <w:t>location input for the API call.  The categories are provided in tabular format in the API documentation. The restaurant and market categories were used for the purposes of this study.</w:t>
      </w:r>
    </w:p>
    <w:p w14:paraId="6E93B792" w14:textId="7EA42ECE" w:rsidR="00E97D53" w:rsidRPr="001D3E52" w:rsidRDefault="00E97D53"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The Google Places API returns twenty items per page along with a next page token. The Python code written for this study wraps the API call inside of a function that can be recursively called with the next page token in order to aggregate the data from multiple pages into a single data set. </w:t>
      </w:r>
      <w:r w:rsidR="00E24A86" w:rsidRPr="001D3E52">
        <w:rPr>
          <w:rFonts w:ascii="Times New Roman" w:hAnsi="Times New Roman" w:cs="Times New Roman"/>
          <w:sz w:val="24"/>
          <w:szCs w:val="24"/>
        </w:rPr>
        <w:t>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business name, and classification are written in CSV format. The CSV can then be opened in ArcMap and the plot XY feature can be used to create point features that represent each business.</w:t>
      </w:r>
    </w:p>
    <w:p w14:paraId="255720BE" w14:textId="77777777" w:rsidR="00E97D53" w:rsidRPr="001D3E52" w:rsidRDefault="00E97D53">
      <w:pPr>
        <w:rPr>
          <w:rFonts w:ascii="Times New Roman" w:hAnsi="Times New Roman" w:cs="Times New Roman"/>
          <w:sz w:val="24"/>
          <w:szCs w:val="24"/>
        </w:rPr>
      </w:pPr>
    </w:p>
    <w:p w14:paraId="1A8FD8F1" w14:textId="0DA97D26" w:rsidR="00E97D53" w:rsidRPr="001D3E52" w:rsidRDefault="00E97D53" w:rsidP="001D3E52">
      <w:pPr>
        <w:pStyle w:val="Heading3"/>
      </w:pPr>
      <w:bookmarkStart w:id="35" w:name="_Toc452995347"/>
      <w:r w:rsidRPr="00B46605">
        <w:t>3.</w:t>
      </w:r>
      <w:r w:rsidR="00C42396">
        <w:t>4</w:t>
      </w:r>
      <w:r w:rsidRPr="00223862">
        <w:t>.3 Yelp API</w:t>
      </w:r>
      <w:bookmarkEnd w:id="35"/>
    </w:p>
    <w:p w14:paraId="1B8246B5" w14:textId="2004ADFE" w:rsidR="00E97D53" w:rsidRPr="001D3E52" w:rsidRDefault="00E97D53" w:rsidP="001D3E52">
      <w:pPr>
        <w:ind w:firstLine="720"/>
        <w:rPr>
          <w:rFonts w:ascii="Times New Roman" w:hAnsi="Times New Roman" w:cs="Times New Roman"/>
          <w:sz w:val="24"/>
          <w:szCs w:val="24"/>
        </w:rPr>
      </w:pPr>
      <w:r w:rsidRPr="001D3E52">
        <w:rPr>
          <w:rFonts w:ascii="Times New Roman" w:hAnsi="Times New Roman" w:cs="Times New Roman"/>
          <w:sz w:val="24"/>
          <w:szCs w:val="24"/>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p>
    <w:p w14:paraId="7BA48D3E" w14:textId="3F65C0C7" w:rsidR="00E24A86" w:rsidRPr="001D3E52" w:rsidRDefault="00E24A86" w:rsidP="001D3E52">
      <w:pPr>
        <w:ind w:firstLine="720"/>
        <w:rPr>
          <w:rFonts w:ascii="Times New Roman" w:hAnsi="Times New Roman" w:cs="Times New Roman"/>
          <w:sz w:val="24"/>
          <w:szCs w:val="24"/>
        </w:rPr>
      </w:pPr>
      <w:r w:rsidRPr="001D3E52">
        <w:rPr>
          <w:rFonts w:ascii="Times New Roman" w:hAnsi="Times New Roman" w:cs="Times New Roman"/>
          <w:sz w:val="24"/>
          <w:szCs w:val="24"/>
        </w:rPr>
        <w:t xml:space="preserve">The Yelp API returns twenty businesses per function call, </w:t>
      </w:r>
      <w:r w:rsidR="00F33B5A" w:rsidRPr="001D3E52">
        <w:rPr>
          <w:rFonts w:ascii="Times New Roman" w:hAnsi="Times New Roman" w:cs="Times New Roman"/>
          <w:sz w:val="24"/>
          <w:szCs w:val="24"/>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p>
    <w:p w14:paraId="0436A892" w14:textId="062E318D" w:rsidR="00C42396" w:rsidRDefault="00A94DC1" w:rsidP="001D3E52">
      <w:pPr>
        <w:pStyle w:val="Heading3"/>
      </w:pPr>
      <w:bookmarkStart w:id="36" w:name="_Toc452995348"/>
      <w:r w:rsidRPr="00B46605">
        <w:t>3.</w:t>
      </w:r>
      <w:r w:rsidR="00C42396" w:rsidRPr="00223862">
        <w:t>4</w:t>
      </w:r>
      <w:r w:rsidRPr="001D3E52">
        <w:t>.4 In field evaluation of facilities</w:t>
      </w:r>
      <w:bookmarkEnd w:id="36"/>
    </w:p>
    <w:p w14:paraId="0B440AEB" w14:textId="3B1B9882" w:rsidR="00250EF8" w:rsidRPr="001D3E52" w:rsidRDefault="00D9794B">
      <w:pPr>
        <w:rPr>
          <w:rFonts w:ascii="Times New Roman" w:hAnsi="Times New Roman" w:cs="Times New Roman"/>
          <w:sz w:val="24"/>
          <w:szCs w:val="24"/>
        </w:rPr>
      </w:pPr>
      <w:r>
        <w:rPr>
          <w:b/>
        </w:rPr>
        <w:tab/>
      </w:r>
      <w:r w:rsidRPr="001D3E52">
        <w:rPr>
          <w:rFonts w:ascii="Times New Roman" w:hAnsi="Times New Roman" w:cs="Times New Roman"/>
          <w:sz w:val="24"/>
          <w:szCs w:val="24"/>
        </w:rPr>
        <w:t>Food facilities identified in the p</w:t>
      </w:r>
      <w:r w:rsidR="00250EF8" w:rsidRPr="001D3E52">
        <w:rPr>
          <w:rFonts w:ascii="Times New Roman" w:hAnsi="Times New Roman" w:cs="Times New Roman"/>
          <w:sz w:val="24"/>
          <w:szCs w:val="24"/>
        </w:rPr>
        <w:t>revious steps were</w:t>
      </w:r>
      <w:r w:rsidRPr="001D3E52">
        <w:rPr>
          <w:rFonts w:ascii="Times New Roman" w:hAnsi="Times New Roman" w:cs="Times New Roman"/>
          <w:sz w:val="24"/>
          <w:szCs w:val="24"/>
        </w:rPr>
        <w:t xml:space="preserve"> visited and ev</w:t>
      </w:r>
      <w:r w:rsidR="00250EF8" w:rsidRPr="001D3E52">
        <w:rPr>
          <w:rFonts w:ascii="Times New Roman" w:hAnsi="Times New Roman" w:cs="Times New Roman"/>
          <w:sz w:val="24"/>
          <w:szCs w:val="24"/>
        </w:rPr>
        <w:t>aluated. A worksheet, appendix b</w:t>
      </w:r>
      <w:r w:rsidRPr="001D3E52">
        <w:rPr>
          <w:rFonts w:ascii="Times New Roman" w:hAnsi="Times New Roman" w:cs="Times New Roman"/>
          <w:sz w:val="24"/>
          <w:szCs w:val="24"/>
        </w:rPr>
        <w:t xml:space="preserve">, </w:t>
      </w:r>
      <w:r w:rsidR="00250EF8" w:rsidRPr="001D3E52">
        <w:rPr>
          <w:rFonts w:ascii="Times New Roman" w:hAnsi="Times New Roman" w:cs="Times New Roman"/>
          <w:sz w:val="24"/>
          <w:szCs w:val="24"/>
        </w:rPr>
        <w:t>was</w:t>
      </w:r>
      <w:r w:rsidRPr="001D3E52">
        <w:rPr>
          <w:rFonts w:ascii="Times New Roman" w:hAnsi="Times New Roman" w:cs="Times New Roman"/>
          <w:sz w:val="24"/>
          <w:szCs w:val="24"/>
        </w:rPr>
        <w:t xml:space="preserve"> employed in order to </w:t>
      </w:r>
      <w:r w:rsidR="009B1DA3" w:rsidRPr="001D3E52">
        <w:rPr>
          <w:rFonts w:ascii="Times New Roman" w:hAnsi="Times New Roman" w:cs="Times New Roman"/>
          <w:sz w:val="24"/>
          <w:szCs w:val="24"/>
        </w:rPr>
        <w:t xml:space="preserve">ascertain the quality and cost of food in each of the facilities within the study area. </w:t>
      </w:r>
      <w:r w:rsidR="00250EF8" w:rsidRPr="001D3E52">
        <w:rPr>
          <w:rFonts w:ascii="Times New Roman" w:hAnsi="Times New Roman" w:cs="Times New Roman"/>
          <w:sz w:val="24"/>
          <w:szCs w:val="24"/>
        </w:rPr>
        <w:t>The worksheet is an abridged version of the worksheet developed by the University of Pennsylvania called the Nutrition Environment Measure Survey (NEMS). Sections of the NEMS that address packaged foods, baked goods, and hot dogs were omitted because processed foods and baked goods do not fall within the definition of healthy used by this thesis.</w:t>
      </w:r>
    </w:p>
    <w:p w14:paraId="0C646578" w14:textId="0F63C2CF" w:rsidR="005106D6" w:rsidRPr="001D3E52" w:rsidRDefault="00250EF8">
      <w:r w:rsidRPr="001D3E52">
        <w:rPr>
          <w:rFonts w:ascii="Times New Roman" w:hAnsi="Times New Roman" w:cs="Times New Roman"/>
          <w:sz w:val="24"/>
          <w:szCs w:val="24"/>
        </w:rPr>
        <w:tab/>
        <w:t>The worksheet evaluates four categories of food in the market for variety, price, and quality: dairy, bread, meat, and produce. These indicators provide insight into the availability of healthy foods in each market. The presence of skim milk, lean meat, whole grain bread, and fresh produce all indicate access to healthy food. Moreover, the greater variety in each of these items suggests variation in price that further facilitates access.</w:t>
      </w:r>
      <w:r w:rsidR="005106D6" w:rsidRPr="001D3E52">
        <w:rPr>
          <w:b/>
        </w:rPr>
        <w:br w:type="page"/>
      </w:r>
    </w:p>
    <w:p w14:paraId="7099D244" w14:textId="2ED52911" w:rsidR="00BB2617" w:rsidRPr="00E816C7" w:rsidRDefault="008A62C9" w:rsidP="001D3E52">
      <w:pPr>
        <w:pStyle w:val="Heading1"/>
      </w:pPr>
      <w:bookmarkStart w:id="37" w:name="_Toc452995349"/>
      <w:r>
        <w:lastRenderedPageBreak/>
        <w:t>REFEREN</w:t>
      </w:r>
      <w:r w:rsidR="00BB2617" w:rsidRPr="00E816C7">
        <w:t>CES</w:t>
      </w:r>
      <w:bookmarkStart w:id="38" w:name="REFERENCES"/>
      <w:bookmarkEnd w:id="37"/>
      <w:bookmarkEnd w:id="38"/>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6BB0A68C" w14:textId="35AE1393" w:rsidR="00E10556" w:rsidRDefault="00BB2617">
      <w:r>
        <w:fldChar w:fldCharType="end"/>
      </w:r>
      <w:r w:rsidR="00E10556">
        <w:br w:type="page"/>
      </w:r>
    </w:p>
    <w:p w14:paraId="51CA7513" w14:textId="0B3FF272" w:rsidR="00E10556" w:rsidRDefault="00E10556" w:rsidP="001D3E52">
      <w:pPr>
        <w:pStyle w:val="Heading1"/>
      </w:pPr>
      <w:bookmarkStart w:id="39" w:name="_Toc452995350"/>
      <w:r>
        <w:lastRenderedPageBreak/>
        <w:t>Appendix A – Code</w:t>
      </w:r>
      <w:bookmarkEnd w:id="39"/>
    </w:p>
    <w:p w14:paraId="79271C70" w14:textId="77777777" w:rsidR="00D6114F" w:rsidRDefault="00D6114F" w:rsidP="00D6114F">
      <w:pPr>
        <w:pStyle w:val="SourceCode"/>
      </w:pPr>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p>
    <w:p w14:paraId="5F8B3733" w14:textId="77777777" w:rsidR="00B367D5" w:rsidRDefault="00B367D5">
      <w:r>
        <w:br w:type="page"/>
      </w:r>
    </w:p>
    <w:p w14:paraId="02704EF4" w14:textId="297A5930" w:rsidR="002903C6" w:rsidRDefault="00B367D5" w:rsidP="001D3E52">
      <w:pPr>
        <w:pStyle w:val="Heading1"/>
      </w:pPr>
      <w:bookmarkStart w:id="40" w:name="_Toc452995351"/>
      <w:r>
        <w:lastRenderedPageBreak/>
        <w:t xml:space="preserve">Apendix B </w:t>
      </w:r>
      <w:r w:rsidR="002903C6">
        <w:t>–</w:t>
      </w:r>
      <w:r>
        <w:t xml:space="preserve"> </w:t>
      </w:r>
      <w:r w:rsidR="002903C6">
        <w:t>Food Outlet Survey Sheet</w:t>
      </w:r>
      <w:bookmarkEnd w:id="40"/>
    </w:p>
    <w:p w14:paraId="1949B193" w14:textId="23112184" w:rsidR="002903C6" w:rsidRPr="002903C6" w:rsidRDefault="002903C6" w:rsidP="002903C6"/>
    <w:p w14:paraId="5E5B1E86"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ID: ________________________________________________</w:t>
      </w:r>
    </w:p>
    <w:p w14:paraId="68AED6FD"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Name: _____________________________________________</w:t>
      </w:r>
    </w:p>
    <w:p w14:paraId="167A9FB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Store Location: ___________________________________________</w:t>
      </w:r>
    </w:p>
    <w:p w14:paraId="794E40B0"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Grocery Store</w:t>
      </w:r>
    </w:p>
    <w:p w14:paraId="4A14A0E4" w14:textId="77777777" w:rsidR="002903C6" w:rsidRPr="001D3E52" w:rsidRDefault="002903C6" w:rsidP="002903C6">
      <w:pPr>
        <w:pStyle w:val="ListParagraph"/>
        <w:numPr>
          <w:ilvl w:val="0"/>
          <w:numId w:val="7"/>
        </w:numPr>
        <w:rPr>
          <w:rFonts w:ascii="Times New Roman" w:hAnsi="Times New Roman" w:cs="Times New Roman"/>
          <w:sz w:val="24"/>
          <w:szCs w:val="24"/>
        </w:rPr>
      </w:pPr>
      <w:r w:rsidRPr="001D3E52">
        <w:rPr>
          <w:rFonts w:ascii="Times New Roman" w:hAnsi="Times New Roman" w:cs="Times New Roman"/>
          <w:sz w:val="24"/>
          <w:szCs w:val="24"/>
        </w:rPr>
        <w:t>Convenience Store</w:t>
      </w:r>
    </w:p>
    <w:p w14:paraId="146D1589" w14:textId="77777777"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Date: ______________</w:t>
      </w:r>
    </w:p>
    <w:p w14:paraId="37DFDFEB" w14:textId="36513344"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_____________________________________________________</w:t>
      </w:r>
      <w:r w:rsidR="00250EF8">
        <w:rPr>
          <w:rFonts w:ascii="Times New Roman" w:hAnsi="Times New Roman" w:cs="Times New Roman"/>
          <w:sz w:val="24"/>
          <w:szCs w:val="24"/>
        </w:rPr>
        <w:t>____________</w:t>
      </w:r>
    </w:p>
    <w:p w14:paraId="229E0839" w14:textId="5030134D"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_____________________________________________________</w:t>
      </w:r>
      <w:r w:rsidR="00250EF8">
        <w:rPr>
          <w:rFonts w:ascii="Times New Roman" w:hAnsi="Times New Roman" w:cs="Times New Roman"/>
          <w:sz w:val="24"/>
          <w:szCs w:val="24"/>
        </w:rPr>
        <w:t>______________________</w:t>
      </w:r>
    </w:p>
    <w:p w14:paraId="23AE41FC" w14:textId="77777777" w:rsidR="002903C6" w:rsidRPr="001D3E52" w:rsidRDefault="002903C6" w:rsidP="001D3E52">
      <w:r w:rsidRPr="001D3E52">
        <w:rPr>
          <w:b/>
        </w:rPr>
        <w:t>Dairy</w:t>
      </w:r>
    </w:p>
    <w:p w14:paraId="6F261AC3"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Skim Milk</w:t>
      </w:r>
    </w:p>
    <w:p w14:paraId="23DDB037" w14:textId="1EBB9976"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250EF8">
        <w:rPr>
          <w:rFonts w:ascii="Times New Roman" w:hAnsi="Times New Roman" w:cs="Times New Roman"/>
          <w:sz w:val="24"/>
          <w:szCs w:val="24"/>
        </w:rPr>
        <w:t>__________________________</w:t>
      </w:r>
    </w:p>
    <w:p w14:paraId="335681F8" w14:textId="43DDCF6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250EF8">
        <w:rPr>
          <w:rFonts w:ascii="Times New Roman" w:hAnsi="Times New Roman" w:cs="Times New Roman"/>
          <w:sz w:val="24"/>
          <w:szCs w:val="24"/>
        </w:rPr>
        <w:t>___________________________</w:t>
      </w:r>
    </w:p>
    <w:p w14:paraId="18C4C8CF" w14:textId="7D2E7749"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250EF8">
        <w:rPr>
          <w:rFonts w:ascii="Times New Roman" w:hAnsi="Times New Roman" w:cs="Times New Roman"/>
          <w:sz w:val="24"/>
          <w:szCs w:val="24"/>
        </w:rPr>
        <w:t>___________________________</w:t>
      </w:r>
    </w:p>
    <w:p w14:paraId="50586C23" w14:textId="10D1987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2B1374">
        <w:rPr>
          <w:rFonts w:ascii="Times New Roman" w:hAnsi="Times New Roman" w:cs="Times New Roman"/>
          <w:sz w:val="24"/>
          <w:szCs w:val="24"/>
        </w:rPr>
        <w:t>__________________________</w:t>
      </w:r>
    </w:p>
    <w:p w14:paraId="6B396ABB" w14:textId="5D3C6C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2B1374">
        <w:rPr>
          <w:rFonts w:ascii="Times New Roman" w:hAnsi="Times New Roman" w:cs="Times New Roman"/>
          <w:sz w:val="24"/>
          <w:szCs w:val="24"/>
        </w:rPr>
        <w:t>__________________________</w:t>
      </w:r>
    </w:p>
    <w:p w14:paraId="14C076FB" w14:textId="58CF53D1"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w:t>
      </w:r>
      <w:r w:rsidR="002B1374">
        <w:rPr>
          <w:rFonts w:ascii="Times New Roman" w:hAnsi="Times New Roman" w:cs="Times New Roman"/>
          <w:sz w:val="24"/>
          <w:szCs w:val="24"/>
        </w:rPr>
        <w:t>__________________________</w:t>
      </w:r>
    </w:p>
    <w:p w14:paraId="36A13627" w14:textId="431F5E6C"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2B1374">
        <w:rPr>
          <w:rFonts w:ascii="Times New Roman" w:hAnsi="Times New Roman" w:cs="Times New Roman"/>
          <w:sz w:val="24"/>
          <w:szCs w:val="24"/>
        </w:rPr>
        <w:t>__________________________</w:t>
      </w:r>
    </w:p>
    <w:p w14:paraId="61A74E22" w14:textId="77777777" w:rsidR="002903C6" w:rsidRPr="001D3E52" w:rsidRDefault="002903C6" w:rsidP="002903C6">
      <w:pPr>
        <w:pStyle w:val="ListParagraph"/>
        <w:numPr>
          <w:ilvl w:val="0"/>
          <w:numId w:val="6"/>
        </w:numPr>
        <w:rPr>
          <w:rFonts w:ascii="Times New Roman" w:hAnsi="Times New Roman" w:cs="Times New Roman"/>
          <w:sz w:val="24"/>
          <w:szCs w:val="24"/>
        </w:rPr>
      </w:pPr>
      <w:r w:rsidRPr="001D3E52">
        <w:rPr>
          <w:rFonts w:ascii="Times New Roman" w:hAnsi="Times New Roman" w:cs="Times New Roman"/>
          <w:sz w:val="24"/>
          <w:szCs w:val="24"/>
        </w:rPr>
        <w:t>Whole Milk</w:t>
      </w:r>
    </w:p>
    <w:p w14:paraId="6A6D51A1" w14:textId="6B6183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Brands available: _________________________</w:t>
      </w:r>
      <w:r w:rsidR="00F60CD3">
        <w:rPr>
          <w:rFonts w:ascii="Times New Roman" w:hAnsi="Times New Roman" w:cs="Times New Roman"/>
          <w:sz w:val="24"/>
          <w:szCs w:val="24"/>
        </w:rPr>
        <w:t>__________________________</w:t>
      </w:r>
    </w:p>
    <w:p w14:paraId="2C258692" w14:textId="02111EA2"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quart w/ brand: _______________</w:t>
      </w:r>
      <w:r w:rsidR="00F60CD3">
        <w:rPr>
          <w:rFonts w:ascii="Times New Roman" w:hAnsi="Times New Roman" w:cs="Times New Roman"/>
          <w:sz w:val="24"/>
          <w:szCs w:val="24"/>
        </w:rPr>
        <w:t>___________________________</w:t>
      </w:r>
    </w:p>
    <w:p w14:paraId="36A8662E" w14:textId="16F90230"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quart w/ brand: _______________</w:t>
      </w:r>
      <w:r w:rsidR="00F60CD3">
        <w:rPr>
          <w:rFonts w:ascii="Times New Roman" w:hAnsi="Times New Roman" w:cs="Times New Roman"/>
          <w:sz w:val="24"/>
          <w:szCs w:val="24"/>
        </w:rPr>
        <w:t>___________________________</w:t>
      </w:r>
    </w:p>
    <w:p w14:paraId="7564D610" w14:textId="4446BCC8"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half gallon w/ brand: ___________</w:t>
      </w:r>
      <w:r w:rsidR="00F60CD3">
        <w:rPr>
          <w:rFonts w:ascii="Times New Roman" w:hAnsi="Times New Roman" w:cs="Times New Roman"/>
          <w:sz w:val="24"/>
          <w:szCs w:val="24"/>
        </w:rPr>
        <w:t>__________________________</w:t>
      </w:r>
    </w:p>
    <w:p w14:paraId="38751E79" w14:textId="6DCAF8D3"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half gallon w/ brand: ___________</w:t>
      </w:r>
      <w:r w:rsidR="00F60CD3">
        <w:rPr>
          <w:rFonts w:ascii="Times New Roman" w:hAnsi="Times New Roman" w:cs="Times New Roman"/>
          <w:sz w:val="24"/>
          <w:szCs w:val="24"/>
        </w:rPr>
        <w:t>__________________________</w:t>
      </w:r>
    </w:p>
    <w:p w14:paraId="001EC8C6" w14:textId="2A9FF71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Lowest price gallon w/ brand: _________________________________</w:t>
      </w:r>
      <w:r w:rsidR="00F60CD3">
        <w:rPr>
          <w:rFonts w:ascii="Times New Roman" w:hAnsi="Times New Roman" w:cs="Times New Roman"/>
          <w:sz w:val="24"/>
          <w:szCs w:val="24"/>
        </w:rPr>
        <w:t>________</w:t>
      </w:r>
    </w:p>
    <w:p w14:paraId="38090BFA" w14:textId="4B68FB6B" w:rsidR="002903C6" w:rsidRPr="001D3E52" w:rsidRDefault="002903C6" w:rsidP="002903C6">
      <w:pPr>
        <w:pStyle w:val="ListParagraph"/>
        <w:numPr>
          <w:ilvl w:val="1"/>
          <w:numId w:val="6"/>
        </w:numPr>
        <w:rPr>
          <w:rFonts w:ascii="Times New Roman" w:hAnsi="Times New Roman" w:cs="Times New Roman"/>
          <w:sz w:val="24"/>
          <w:szCs w:val="24"/>
        </w:rPr>
      </w:pPr>
      <w:r w:rsidRPr="001D3E52">
        <w:rPr>
          <w:rFonts w:ascii="Times New Roman" w:hAnsi="Times New Roman" w:cs="Times New Roman"/>
          <w:sz w:val="24"/>
          <w:szCs w:val="24"/>
        </w:rPr>
        <w:t>Highest price gallon w/ brand: _______________</w:t>
      </w:r>
      <w:r w:rsidR="00F60CD3">
        <w:rPr>
          <w:rFonts w:ascii="Times New Roman" w:hAnsi="Times New Roman" w:cs="Times New Roman"/>
          <w:sz w:val="24"/>
          <w:szCs w:val="24"/>
        </w:rPr>
        <w:t>__________________________</w:t>
      </w:r>
    </w:p>
    <w:p w14:paraId="633F9413" w14:textId="0AE3D64A" w:rsidR="002903C6" w:rsidRDefault="002903C6" w:rsidP="001D3E52">
      <w:pPr>
        <w:ind w:left="360"/>
        <w:rPr>
          <w:rFonts w:cs="Times New Roman"/>
          <w:sz w:val="24"/>
          <w:szCs w:val="24"/>
        </w:rPr>
      </w:pPr>
      <w:r w:rsidRPr="001D3E52">
        <w:rPr>
          <w:rFonts w:ascii="Times New Roman" w:hAnsi="Times New Roman" w:cs="Times New Roman"/>
          <w:sz w:val="24"/>
          <w:szCs w:val="24"/>
        </w:rPr>
        <w:t>Comments: ___________________________________</w:t>
      </w:r>
      <w:r w:rsidR="00F60CD3" w:rsidRPr="001D3E52">
        <w:rPr>
          <w:rFonts w:ascii="Times New Roman" w:hAnsi="Times New Roman" w:cs="Times New Roman"/>
          <w:sz w:val="24"/>
          <w:szCs w:val="24"/>
        </w:rPr>
        <w:t>______________________________</w:t>
      </w:r>
    </w:p>
    <w:p w14:paraId="4ED99C05" w14:textId="77777777" w:rsidR="00D23837" w:rsidRDefault="00D23837">
      <w:pPr>
        <w:rPr>
          <w:rFonts w:ascii="Times New Roman" w:hAnsi="Times New Roman" w:cs="Times New Roman"/>
          <w:b/>
          <w:sz w:val="24"/>
          <w:szCs w:val="24"/>
        </w:rPr>
      </w:pPr>
      <w:r>
        <w:rPr>
          <w:rFonts w:ascii="Times New Roman" w:hAnsi="Times New Roman" w:cs="Times New Roman"/>
          <w:b/>
          <w:sz w:val="24"/>
          <w:szCs w:val="24"/>
        </w:rPr>
        <w:br w:type="page"/>
      </w:r>
    </w:p>
    <w:p w14:paraId="4232A42B" w14:textId="572202FE" w:rsidR="002903C6" w:rsidRPr="001D3E52" w:rsidRDefault="002903C6" w:rsidP="001D3E52">
      <w:pPr>
        <w:ind w:left="360"/>
        <w:rPr>
          <w:rFonts w:cs="Times New Roman"/>
          <w:sz w:val="24"/>
          <w:szCs w:val="24"/>
        </w:rPr>
      </w:pPr>
      <w:r w:rsidRPr="001D3E52">
        <w:rPr>
          <w:rFonts w:ascii="Times New Roman" w:hAnsi="Times New Roman" w:cs="Times New Roman"/>
          <w:b/>
          <w:sz w:val="24"/>
          <w:szCs w:val="24"/>
        </w:rPr>
        <w:lastRenderedPageBreak/>
        <w:t>Bread</w:t>
      </w:r>
    </w:p>
    <w:p w14:paraId="2BD0EF1F" w14:textId="70BB45A2"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Whole wheat brands available: _______________</w:t>
      </w:r>
      <w:r w:rsidR="00F60CD3">
        <w:rPr>
          <w:rFonts w:ascii="Times New Roman" w:hAnsi="Times New Roman" w:cs="Times New Roman"/>
          <w:sz w:val="24"/>
          <w:szCs w:val="24"/>
        </w:rPr>
        <w:t>_______________________________</w:t>
      </w:r>
    </w:p>
    <w:p w14:paraId="09724883" w14:textId="3FBF072D"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loaf w/ brand: ___________________</w:t>
      </w:r>
      <w:r w:rsidR="00F60CD3">
        <w:rPr>
          <w:rFonts w:ascii="Times New Roman" w:hAnsi="Times New Roman" w:cs="Times New Roman"/>
          <w:sz w:val="24"/>
          <w:szCs w:val="24"/>
        </w:rPr>
        <w:t>__________________________</w:t>
      </w:r>
    </w:p>
    <w:p w14:paraId="005491AD" w14:textId="275160F7"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w:t>
      </w:r>
      <w:r w:rsidR="00F60CD3">
        <w:rPr>
          <w:rFonts w:ascii="Times New Roman" w:hAnsi="Times New Roman" w:cs="Times New Roman"/>
          <w:sz w:val="24"/>
          <w:szCs w:val="24"/>
        </w:rPr>
        <w:t>__________________________</w:t>
      </w:r>
    </w:p>
    <w:p w14:paraId="47654348" w14:textId="73FDD0CA" w:rsidR="002903C6" w:rsidRPr="001D3E52" w:rsidRDefault="002903C6" w:rsidP="002903C6">
      <w:pPr>
        <w:pStyle w:val="ListParagraph"/>
        <w:numPr>
          <w:ilvl w:val="0"/>
          <w:numId w:val="8"/>
        </w:numPr>
        <w:rPr>
          <w:rFonts w:ascii="Times New Roman" w:hAnsi="Times New Roman" w:cs="Times New Roman"/>
          <w:sz w:val="24"/>
          <w:szCs w:val="24"/>
        </w:rPr>
      </w:pPr>
      <w:r w:rsidRPr="001D3E52">
        <w:rPr>
          <w:rFonts w:ascii="Times New Roman" w:hAnsi="Times New Roman" w:cs="Times New Roman"/>
          <w:sz w:val="24"/>
          <w:szCs w:val="24"/>
        </w:rPr>
        <w:t>White brands available: ___________________________</w:t>
      </w:r>
      <w:r w:rsidR="00F60CD3">
        <w:rPr>
          <w:rFonts w:ascii="Times New Roman" w:hAnsi="Times New Roman" w:cs="Times New Roman"/>
          <w:sz w:val="24"/>
          <w:szCs w:val="24"/>
        </w:rPr>
        <w:t>_________________________</w:t>
      </w:r>
    </w:p>
    <w:p w14:paraId="12D30C29" w14:textId="0811CE5A"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Low price load w/ brand: ___________________</w:t>
      </w:r>
      <w:r w:rsidR="00F60CD3">
        <w:rPr>
          <w:rFonts w:ascii="Times New Roman" w:hAnsi="Times New Roman" w:cs="Times New Roman"/>
          <w:sz w:val="24"/>
          <w:szCs w:val="24"/>
        </w:rPr>
        <w:t>__________________________</w:t>
      </w:r>
    </w:p>
    <w:p w14:paraId="45862B14" w14:textId="01E4AD63" w:rsidR="002903C6" w:rsidRPr="001D3E52" w:rsidRDefault="002903C6" w:rsidP="002903C6">
      <w:pPr>
        <w:pStyle w:val="ListParagraph"/>
        <w:numPr>
          <w:ilvl w:val="1"/>
          <w:numId w:val="8"/>
        </w:numPr>
        <w:rPr>
          <w:rFonts w:ascii="Times New Roman" w:hAnsi="Times New Roman" w:cs="Times New Roman"/>
          <w:sz w:val="24"/>
          <w:szCs w:val="24"/>
        </w:rPr>
      </w:pPr>
      <w:r w:rsidRPr="001D3E52">
        <w:rPr>
          <w:rFonts w:ascii="Times New Roman" w:hAnsi="Times New Roman" w:cs="Times New Roman"/>
          <w:sz w:val="24"/>
          <w:szCs w:val="24"/>
        </w:rPr>
        <w:t>High price load w/ brand: ___________________</w:t>
      </w:r>
      <w:r w:rsidR="00F60CD3">
        <w:rPr>
          <w:rFonts w:ascii="Times New Roman" w:hAnsi="Times New Roman" w:cs="Times New Roman"/>
          <w:sz w:val="24"/>
          <w:szCs w:val="24"/>
        </w:rPr>
        <w:t>_________________________</w:t>
      </w:r>
    </w:p>
    <w:p w14:paraId="472F8238" w14:textId="6DED1865" w:rsidR="002903C6" w:rsidRPr="001D3E52" w:rsidRDefault="002903C6" w:rsidP="002903C6">
      <w:pPr>
        <w:rPr>
          <w:rFonts w:ascii="Times New Roman" w:hAnsi="Times New Roman" w:cs="Times New Roman"/>
          <w:sz w:val="24"/>
          <w:szCs w:val="24"/>
        </w:rPr>
      </w:pPr>
      <w:r w:rsidRPr="001D3E52">
        <w:rPr>
          <w:rFonts w:ascii="Times New Roman" w:hAnsi="Times New Roman" w:cs="Times New Roman"/>
          <w:sz w:val="24"/>
          <w:szCs w:val="24"/>
        </w:rPr>
        <w:t xml:space="preserve">        Comments: _____________________________________</w:t>
      </w:r>
      <w:r w:rsidR="00F60CD3">
        <w:rPr>
          <w:rFonts w:ascii="Times New Roman" w:hAnsi="Times New Roman" w:cs="Times New Roman"/>
          <w:sz w:val="24"/>
          <w:szCs w:val="24"/>
        </w:rPr>
        <w:t>___________________________</w:t>
      </w:r>
    </w:p>
    <w:p w14:paraId="04A38406" w14:textId="77777777" w:rsidR="002903C6" w:rsidRPr="001D3E52" w:rsidRDefault="002903C6" w:rsidP="001D3E52">
      <w:r w:rsidRPr="001D3E52">
        <w:rPr>
          <w:b/>
        </w:rPr>
        <w:t>Meat</w:t>
      </w:r>
    </w:p>
    <w:p w14:paraId="100CA051" w14:textId="61568BE7"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Beef fat percentages available: ______________</w:t>
      </w:r>
      <w:r w:rsidR="00F60CD3">
        <w:rPr>
          <w:rFonts w:ascii="Times New Roman" w:hAnsi="Times New Roman" w:cs="Times New Roman"/>
          <w:sz w:val="24"/>
          <w:szCs w:val="24"/>
        </w:rPr>
        <w:t>__________________________</w:t>
      </w:r>
    </w:p>
    <w:p w14:paraId="4F6EF780" w14:textId="0FBDC9F8"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90% lean: _______________</w:t>
      </w:r>
      <w:r w:rsidR="00F60CD3">
        <w:rPr>
          <w:rFonts w:ascii="Times New Roman" w:hAnsi="Times New Roman" w:cs="Times New Roman"/>
          <w:sz w:val="24"/>
          <w:szCs w:val="24"/>
        </w:rPr>
        <w:t>__________________________</w:t>
      </w:r>
    </w:p>
    <w:p w14:paraId="6F19CC8D" w14:textId="52E3334E" w:rsidR="002903C6" w:rsidRPr="001D3E52" w:rsidRDefault="002903C6" w:rsidP="002903C6">
      <w:pPr>
        <w:pStyle w:val="ListParagraph"/>
        <w:numPr>
          <w:ilvl w:val="1"/>
          <w:numId w:val="9"/>
        </w:numPr>
        <w:rPr>
          <w:rFonts w:ascii="Times New Roman" w:hAnsi="Times New Roman" w:cs="Times New Roman"/>
          <w:sz w:val="24"/>
          <w:szCs w:val="24"/>
        </w:rPr>
      </w:pPr>
      <w:r w:rsidRPr="001D3E52">
        <w:rPr>
          <w:rFonts w:ascii="Times New Roman" w:hAnsi="Times New Roman" w:cs="Times New Roman"/>
          <w:sz w:val="24"/>
          <w:szCs w:val="24"/>
        </w:rPr>
        <w:t>Price per pound for 80% lean: _______________</w:t>
      </w:r>
      <w:r w:rsidR="00F60CD3">
        <w:rPr>
          <w:rFonts w:ascii="Times New Roman" w:hAnsi="Times New Roman" w:cs="Times New Roman"/>
          <w:sz w:val="24"/>
          <w:szCs w:val="24"/>
        </w:rPr>
        <w:t>__________________________</w:t>
      </w:r>
    </w:p>
    <w:p w14:paraId="4BC9425F" w14:textId="78359DFA"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turkey price per pound: ____________________</w:t>
      </w:r>
      <w:r w:rsidR="00F60CD3">
        <w:rPr>
          <w:rFonts w:ascii="Times New Roman" w:hAnsi="Times New Roman" w:cs="Times New Roman"/>
          <w:sz w:val="24"/>
          <w:szCs w:val="24"/>
        </w:rPr>
        <w:t>__________________________</w:t>
      </w:r>
    </w:p>
    <w:p w14:paraId="030407D0" w14:textId="1544A9F6" w:rsidR="002903C6" w:rsidRPr="001D3E52" w:rsidRDefault="002903C6" w:rsidP="002903C6">
      <w:pPr>
        <w:pStyle w:val="ListParagraph"/>
        <w:numPr>
          <w:ilvl w:val="0"/>
          <w:numId w:val="9"/>
        </w:numPr>
        <w:rPr>
          <w:rFonts w:ascii="Times New Roman" w:hAnsi="Times New Roman" w:cs="Times New Roman"/>
          <w:sz w:val="24"/>
          <w:szCs w:val="24"/>
        </w:rPr>
      </w:pPr>
      <w:r w:rsidRPr="001D3E52">
        <w:rPr>
          <w:rFonts w:ascii="Times New Roman" w:hAnsi="Times New Roman" w:cs="Times New Roman"/>
          <w:sz w:val="24"/>
          <w:szCs w:val="24"/>
        </w:rPr>
        <w:t>Ground chicken price per pound: ___________________</w:t>
      </w:r>
      <w:r w:rsidR="00F60CD3">
        <w:rPr>
          <w:rFonts w:ascii="Times New Roman" w:hAnsi="Times New Roman" w:cs="Times New Roman"/>
          <w:sz w:val="24"/>
          <w:szCs w:val="24"/>
        </w:rPr>
        <w:t>__________________________</w:t>
      </w:r>
    </w:p>
    <w:p w14:paraId="4CAC6D1C" w14:textId="5580AB81" w:rsidR="002903C6" w:rsidRPr="001D3E52" w:rsidRDefault="002903C6" w:rsidP="002903C6">
      <w:pPr>
        <w:ind w:left="360"/>
        <w:rPr>
          <w:rFonts w:ascii="Times New Roman" w:hAnsi="Times New Roman" w:cs="Times New Roman"/>
          <w:sz w:val="24"/>
          <w:szCs w:val="24"/>
        </w:rPr>
      </w:pPr>
      <w:r w:rsidRPr="001D3E52">
        <w:rPr>
          <w:rFonts w:ascii="Times New Roman" w:hAnsi="Times New Roman" w:cs="Times New Roman"/>
          <w:sz w:val="24"/>
          <w:szCs w:val="24"/>
        </w:rPr>
        <w:t>Comments: ________________________________________</w:t>
      </w:r>
      <w:r w:rsidR="00F60CD3">
        <w:rPr>
          <w:rFonts w:ascii="Times New Roman" w:hAnsi="Times New Roman" w:cs="Times New Roman"/>
          <w:sz w:val="24"/>
          <w:szCs w:val="24"/>
        </w:rPr>
        <w:t>_________________________</w:t>
      </w:r>
    </w:p>
    <w:p w14:paraId="0DE2AE02" w14:textId="77777777" w:rsidR="002903C6" w:rsidRPr="001D3E52" w:rsidRDefault="002903C6" w:rsidP="001D3E52">
      <w:r w:rsidRPr="001D3E52">
        <w:rPr>
          <w:b/>
        </w:rPr>
        <w:t>Produce</w:t>
      </w:r>
    </w:p>
    <w:p w14:paraId="4C3A3D3F" w14:textId="7621F3D2"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Apple varieties: _________________________________</w:t>
      </w:r>
      <w:r w:rsidR="00F60CD3">
        <w:rPr>
          <w:rFonts w:ascii="Times New Roman" w:hAnsi="Times New Roman" w:cs="Times New Roman"/>
          <w:sz w:val="24"/>
          <w:szCs w:val="24"/>
        </w:rPr>
        <w:t>_________________________</w:t>
      </w:r>
    </w:p>
    <w:p w14:paraId="714C6E67" w14:textId="4975355E"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Lowest price apple per pound _______________</w:t>
      </w:r>
      <w:r w:rsidR="00F60CD3">
        <w:rPr>
          <w:rFonts w:ascii="Times New Roman" w:hAnsi="Times New Roman" w:cs="Times New Roman"/>
          <w:sz w:val="24"/>
          <w:szCs w:val="24"/>
        </w:rPr>
        <w:t>__________________________</w:t>
      </w:r>
    </w:p>
    <w:p w14:paraId="1C34616D" w14:textId="1C0F19A2" w:rsidR="002903C6" w:rsidRPr="001D3E52" w:rsidRDefault="002903C6" w:rsidP="002903C6">
      <w:pPr>
        <w:pStyle w:val="ListParagraph"/>
        <w:numPr>
          <w:ilvl w:val="1"/>
          <w:numId w:val="10"/>
        </w:numPr>
        <w:rPr>
          <w:rFonts w:ascii="Times New Roman" w:hAnsi="Times New Roman" w:cs="Times New Roman"/>
          <w:sz w:val="24"/>
          <w:szCs w:val="24"/>
        </w:rPr>
      </w:pPr>
      <w:r w:rsidRPr="001D3E52">
        <w:rPr>
          <w:rFonts w:ascii="Times New Roman" w:hAnsi="Times New Roman" w:cs="Times New Roman"/>
          <w:sz w:val="24"/>
          <w:szCs w:val="24"/>
        </w:rPr>
        <w:t>Quality of apples: _________________________</w:t>
      </w:r>
      <w:r w:rsidR="00F60CD3">
        <w:rPr>
          <w:rFonts w:ascii="Times New Roman" w:hAnsi="Times New Roman" w:cs="Times New Roman"/>
          <w:sz w:val="24"/>
          <w:szCs w:val="24"/>
        </w:rPr>
        <w:t>__________________________</w:t>
      </w:r>
    </w:p>
    <w:p w14:paraId="208A5DC1" w14:textId="0BCEF799"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price per pound: __________________________</w:t>
      </w:r>
      <w:r w:rsidR="00F60CD3">
        <w:rPr>
          <w:rFonts w:ascii="Times New Roman" w:hAnsi="Times New Roman" w:cs="Times New Roman"/>
          <w:sz w:val="24"/>
          <w:szCs w:val="24"/>
        </w:rPr>
        <w:t>_________________________</w:t>
      </w:r>
    </w:p>
    <w:p w14:paraId="773B6FB4" w14:textId="1334A30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Banana quality / color: ___________________________</w:t>
      </w:r>
      <w:r w:rsidR="00F60CD3">
        <w:rPr>
          <w:rFonts w:ascii="Times New Roman" w:hAnsi="Times New Roman" w:cs="Times New Roman"/>
          <w:sz w:val="24"/>
          <w:szCs w:val="24"/>
        </w:rPr>
        <w:t>__________________________</w:t>
      </w:r>
    </w:p>
    <w:p w14:paraId="3E394E3E" w14:textId="78DB378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price per pound: __________________________</w:t>
      </w:r>
      <w:r w:rsidR="00F60CD3">
        <w:rPr>
          <w:rFonts w:ascii="Times New Roman" w:hAnsi="Times New Roman" w:cs="Times New Roman"/>
          <w:sz w:val="24"/>
          <w:szCs w:val="24"/>
        </w:rPr>
        <w:t>__________________________</w:t>
      </w:r>
    </w:p>
    <w:p w14:paraId="377B721F" w14:textId="0BD61F33"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Orange quality: _______________________________________</w:t>
      </w:r>
      <w:r w:rsidR="00F60CD3">
        <w:rPr>
          <w:rFonts w:ascii="Times New Roman" w:hAnsi="Times New Roman" w:cs="Times New Roman"/>
          <w:sz w:val="24"/>
          <w:szCs w:val="24"/>
        </w:rPr>
        <w:t>____________________</w:t>
      </w:r>
    </w:p>
    <w:p w14:paraId="15D5E1B0" w14:textId="46E6B6C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cost per pound: ___________________________</w:t>
      </w:r>
      <w:r w:rsidR="00F60CD3">
        <w:rPr>
          <w:rFonts w:ascii="Times New Roman" w:hAnsi="Times New Roman" w:cs="Times New Roman"/>
          <w:sz w:val="24"/>
          <w:szCs w:val="24"/>
        </w:rPr>
        <w:t>_________________________</w:t>
      </w:r>
    </w:p>
    <w:p w14:paraId="493FC8EC" w14:textId="5C68912C"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Carrots quality: _________________________________</w:t>
      </w:r>
      <w:r w:rsidR="00F60CD3">
        <w:rPr>
          <w:rFonts w:ascii="Times New Roman" w:hAnsi="Times New Roman" w:cs="Times New Roman"/>
          <w:sz w:val="24"/>
          <w:szCs w:val="24"/>
        </w:rPr>
        <w:t>__________________________</w:t>
      </w:r>
    </w:p>
    <w:p w14:paraId="2F0BD11D" w14:textId="16CD9335"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cost per pound: _____________________________________</w:t>
      </w:r>
      <w:r w:rsidR="00F60CD3">
        <w:rPr>
          <w:rFonts w:ascii="Times New Roman" w:hAnsi="Times New Roman" w:cs="Times New Roman"/>
          <w:sz w:val="24"/>
          <w:szCs w:val="24"/>
        </w:rPr>
        <w:t>_____________</w:t>
      </w:r>
    </w:p>
    <w:p w14:paraId="73621508" w14:textId="6449BC3A"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Tomatoes quality: _______________________________</w:t>
      </w:r>
      <w:r w:rsidR="00F60CD3">
        <w:rPr>
          <w:rFonts w:ascii="Times New Roman" w:hAnsi="Times New Roman" w:cs="Times New Roman"/>
          <w:sz w:val="24"/>
          <w:szCs w:val="24"/>
        </w:rPr>
        <w:t>_________________________</w:t>
      </w:r>
    </w:p>
    <w:p w14:paraId="14CDC966" w14:textId="23D86488"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cost per pound: __________________________</w:t>
      </w:r>
      <w:r w:rsidR="00F60CD3">
        <w:rPr>
          <w:rFonts w:ascii="Times New Roman" w:hAnsi="Times New Roman" w:cs="Times New Roman"/>
          <w:sz w:val="24"/>
          <w:szCs w:val="24"/>
        </w:rPr>
        <w:t>_________________________</w:t>
      </w:r>
    </w:p>
    <w:p w14:paraId="35B3FA57" w14:textId="31B03BE6" w:rsidR="002903C6" w:rsidRPr="001D3E52" w:rsidRDefault="002903C6" w:rsidP="002903C6">
      <w:pPr>
        <w:pStyle w:val="ListParagraph"/>
        <w:numPr>
          <w:ilvl w:val="0"/>
          <w:numId w:val="10"/>
        </w:numPr>
        <w:rPr>
          <w:rFonts w:ascii="Times New Roman" w:hAnsi="Times New Roman" w:cs="Times New Roman"/>
          <w:sz w:val="24"/>
          <w:szCs w:val="24"/>
        </w:rPr>
      </w:pPr>
      <w:r w:rsidRPr="001D3E52">
        <w:rPr>
          <w:rFonts w:ascii="Times New Roman" w:hAnsi="Times New Roman" w:cs="Times New Roman"/>
          <w:sz w:val="24"/>
          <w:szCs w:val="24"/>
        </w:rPr>
        <w:t>Broccoli quality: ____________________________________________________</w:t>
      </w:r>
      <w:r w:rsidR="00F60CD3">
        <w:rPr>
          <w:rFonts w:ascii="Times New Roman" w:hAnsi="Times New Roman" w:cs="Times New Roman"/>
          <w:sz w:val="24"/>
          <w:szCs w:val="24"/>
        </w:rPr>
        <w:t>______</w:t>
      </w:r>
    </w:p>
    <w:p w14:paraId="5EFA4CEA" w14:textId="5DD75660" w:rsidR="00E10556" w:rsidRPr="0036785B" w:rsidRDefault="00E10556" w:rsidP="001D3E52"/>
    <w:sectPr w:rsidR="00E10556" w:rsidRPr="0036785B" w:rsidSect="00223862">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en Kemp" w:date="2016-02-22T15:20:00Z" w:initials="KK">
    <w:p w14:paraId="51DC7779" w14:textId="77777777" w:rsidR="00826F73" w:rsidRDefault="00826F73" w:rsidP="00514643">
      <w:pPr>
        <w:pStyle w:val="CommentText"/>
      </w:pPr>
      <w:r>
        <w:rPr>
          <w:rStyle w:val="CommentReference"/>
        </w:rPr>
        <w:annotationRef/>
      </w:r>
      <w:r>
        <w:rPr>
          <w:rStyle w:val="CommentReference"/>
        </w:rPr>
        <w:t>Insert</w:t>
      </w:r>
      <w:r>
        <w:t xml:space="preserve"> 10 single spaced lines here.</w:t>
      </w:r>
    </w:p>
  </w:comment>
  <w:comment w:id="2" w:author="Karen Kemp" w:date="2016-02-22T15:20:00Z" w:initials="KK">
    <w:p w14:paraId="11E03826" w14:textId="77777777" w:rsidR="00826F73" w:rsidRDefault="00826F73" w:rsidP="00514643">
      <w:pPr>
        <w:pStyle w:val="CommentText"/>
      </w:pPr>
      <w:r>
        <w:rPr>
          <w:rStyle w:val="CommentReference"/>
        </w:rPr>
        <w:annotationRef/>
      </w:r>
      <w:r w:rsidRPr="00B61480">
        <w:t>Insert 5 single spaced lines here</w:t>
      </w:r>
    </w:p>
  </w:comment>
  <w:comment w:id="3" w:author="Karen Kemp" w:date="2016-02-22T15:20:00Z" w:initials="KK">
    <w:p w14:paraId="61D6BF74" w14:textId="77777777" w:rsidR="00826F73" w:rsidRDefault="00826F73" w:rsidP="00514643">
      <w:pPr>
        <w:pStyle w:val="CommentText"/>
      </w:pPr>
      <w:r>
        <w:rPr>
          <w:rStyle w:val="CommentReference"/>
        </w:rPr>
        <w:annotationRef/>
      </w:r>
      <w:r>
        <w:t>This is the month in which you expect to graduate – May, August of December only.</w:t>
      </w:r>
    </w:p>
  </w:comment>
  <w:comment w:id="7" w:author="Karen Kemp" w:date="2015-08-08T17:30:00Z" w:initials="KK">
    <w:p w14:paraId="1C8761F3" w14:textId="77777777" w:rsidR="00826F73" w:rsidRDefault="00826F73"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9" w:author="Karen Kemp" w:date="2015-08-06T16:13:00Z" w:initials="KK">
    <w:p w14:paraId="10C5641F" w14:textId="77777777" w:rsidR="00826F73" w:rsidRDefault="00826F73"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13" w:author="Robert Vos" w:date="2016-02-22T15:20:00Z" w:initials="RV">
    <w:p w14:paraId="1086E3A1" w14:textId="2DD6856E" w:rsidR="00826F73" w:rsidRDefault="00826F73" w:rsidP="00514643">
      <w:pPr>
        <w:pStyle w:val="CommentText"/>
      </w:pPr>
      <w:r>
        <w:rPr>
          <w:rStyle w:val="CommentReference"/>
        </w:rPr>
        <w:annotationRef/>
      </w:r>
      <w:r>
        <w:t>You need to spell out first use here, but I would also argue again</w:t>
      </w:r>
      <w:bookmarkStart w:id="14" w:name="_GoBack"/>
      <w:bookmarkEnd w:id="14"/>
      <w:r>
        <w:t xml:space="preserve"> that what you’re proposing is actually AGI –ambient geographical information.</w:t>
      </w:r>
    </w:p>
  </w:comment>
  <w:comment w:id="21" w:author="Robert Vos" w:date="2016-02-22T15:20:00Z" w:initials="RV">
    <w:p w14:paraId="62BF5099" w14:textId="77777777" w:rsidR="00826F73" w:rsidRDefault="00826F73"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11E03826" w15:done="0"/>
  <w15:commentEx w15:paraId="61D6BF74" w15:done="0"/>
  <w15:commentEx w15:paraId="1C8761F3" w15:done="0"/>
  <w15:commentEx w15:paraId="10C5641F" w15:done="0"/>
  <w15:commentEx w15:paraId="1086E3A1" w15:done="0"/>
  <w15:commentEx w15:paraId="62BF50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B73F4" w14:textId="77777777" w:rsidR="007A0F6E" w:rsidRDefault="007A0F6E" w:rsidP="00BB2617">
      <w:pPr>
        <w:spacing w:after="0" w:line="240" w:lineRule="auto"/>
      </w:pPr>
      <w:r>
        <w:separator/>
      </w:r>
    </w:p>
  </w:endnote>
  <w:endnote w:type="continuationSeparator" w:id="0">
    <w:p w14:paraId="3317B962" w14:textId="77777777" w:rsidR="007A0F6E" w:rsidRDefault="007A0F6E"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EBF9E" w14:textId="77777777" w:rsidR="00826F73" w:rsidRDefault="00826F7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268632"/>
      <w:docPartObj>
        <w:docPartGallery w:val="Page Numbers (Bottom of Page)"/>
        <w:docPartUnique/>
      </w:docPartObj>
    </w:sdtPr>
    <w:sdtEndPr>
      <w:rPr>
        <w:noProof/>
      </w:rPr>
    </w:sdtEndPr>
    <w:sdtContent>
      <w:p w14:paraId="14CB6D4C" w14:textId="5E99B493" w:rsidR="00826F73" w:rsidRDefault="00826F73">
        <w:pPr>
          <w:pStyle w:val="Footer"/>
          <w:jc w:val="right"/>
        </w:pPr>
        <w:r>
          <w:fldChar w:fldCharType="begin"/>
        </w:r>
        <w:r>
          <w:instrText xml:space="preserve"> PAGE   \* MERGEFORMAT </w:instrText>
        </w:r>
        <w:r>
          <w:fldChar w:fldCharType="separate"/>
        </w:r>
        <w:r w:rsidR="001D3E52">
          <w:rPr>
            <w:noProof/>
          </w:rPr>
          <w:t>ix</w:t>
        </w:r>
        <w:r>
          <w:rPr>
            <w:noProof/>
          </w:rPr>
          <w:fldChar w:fldCharType="end"/>
        </w:r>
      </w:p>
    </w:sdtContent>
  </w:sdt>
  <w:p w14:paraId="1A5B9D6A" w14:textId="77777777" w:rsidR="00826F73" w:rsidRDefault="00826F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479"/>
      <w:docPartObj>
        <w:docPartGallery w:val="Page Numbers (Bottom of Page)"/>
        <w:docPartUnique/>
      </w:docPartObj>
    </w:sdtPr>
    <w:sdtEndPr>
      <w:rPr>
        <w:noProof/>
      </w:rPr>
    </w:sdtEndPr>
    <w:sdtContent>
      <w:p w14:paraId="753AE1A4" w14:textId="77777777" w:rsidR="00826F73" w:rsidRDefault="00826F73">
        <w:pPr>
          <w:pStyle w:val="Footer"/>
          <w:jc w:val="right"/>
        </w:pPr>
        <w:r>
          <w:fldChar w:fldCharType="begin"/>
        </w:r>
        <w:r>
          <w:instrText xml:space="preserve"> PAGE   \* MERGEFORMAT </w:instrText>
        </w:r>
        <w:r>
          <w:fldChar w:fldCharType="separate"/>
        </w:r>
        <w:r w:rsidR="001D3E52">
          <w:rPr>
            <w:noProof/>
          </w:rPr>
          <w:t>3</w:t>
        </w:r>
        <w:r>
          <w:rPr>
            <w:noProof/>
          </w:rPr>
          <w:fldChar w:fldCharType="end"/>
        </w:r>
      </w:p>
    </w:sdtContent>
  </w:sdt>
  <w:p w14:paraId="6EEF4C82" w14:textId="77777777" w:rsidR="00826F73" w:rsidRDefault="00826F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94B08" w14:textId="77777777" w:rsidR="007A0F6E" w:rsidRDefault="007A0F6E" w:rsidP="00BB2617">
      <w:pPr>
        <w:spacing w:after="0" w:line="240" w:lineRule="auto"/>
      </w:pPr>
      <w:r>
        <w:separator/>
      </w:r>
    </w:p>
  </w:footnote>
  <w:footnote w:type="continuationSeparator" w:id="0">
    <w:p w14:paraId="1A8DEB17" w14:textId="77777777" w:rsidR="007A0F6E" w:rsidRDefault="007A0F6E"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95264"/>
    <w:multiLevelType w:val="hybridMultilevel"/>
    <w:tmpl w:val="246CA340"/>
    <w:lvl w:ilvl="0" w:tplc="D474063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327"/>
    <w:multiLevelType w:val="hybridMultilevel"/>
    <w:tmpl w:val="DC8EB9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657DB"/>
    <w:multiLevelType w:val="hybridMultilevel"/>
    <w:tmpl w:val="8DAC9C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D30"/>
    <w:multiLevelType w:val="multilevel"/>
    <w:tmpl w:val="652835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1042D3"/>
    <w:multiLevelType w:val="hybridMultilevel"/>
    <w:tmpl w:val="DA7A1E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E24E3"/>
    <w:multiLevelType w:val="hybridMultilevel"/>
    <w:tmpl w:val="8B782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B7C64"/>
    <w:multiLevelType w:val="multilevel"/>
    <w:tmpl w:val="0C822BE4"/>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2"/>
  </w:num>
  <w:num w:numId="8">
    <w:abstractNumId w:val="8"/>
  </w:num>
  <w:num w:numId="9">
    <w:abstractNumId w:val="7"/>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C9"/>
    <w:rsid w:val="00021D3C"/>
    <w:rsid w:val="0009578C"/>
    <w:rsid w:val="000A3BFA"/>
    <w:rsid w:val="000B1CB1"/>
    <w:rsid w:val="000B2392"/>
    <w:rsid w:val="000B4E0A"/>
    <w:rsid w:val="000B6721"/>
    <w:rsid w:val="000D021A"/>
    <w:rsid w:val="000F22D3"/>
    <w:rsid w:val="00102E6B"/>
    <w:rsid w:val="00137905"/>
    <w:rsid w:val="00137E6B"/>
    <w:rsid w:val="001803AE"/>
    <w:rsid w:val="001B25DB"/>
    <w:rsid w:val="001D3E52"/>
    <w:rsid w:val="002021B8"/>
    <w:rsid w:val="00223862"/>
    <w:rsid w:val="002278DD"/>
    <w:rsid w:val="00250EF8"/>
    <w:rsid w:val="00265E30"/>
    <w:rsid w:val="002903C6"/>
    <w:rsid w:val="00291F8E"/>
    <w:rsid w:val="00296795"/>
    <w:rsid w:val="002B1374"/>
    <w:rsid w:val="002B1CCD"/>
    <w:rsid w:val="002E558D"/>
    <w:rsid w:val="002E6EF2"/>
    <w:rsid w:val="00302032"/>
    <w:rsid w:val="00316DBE"/>
    <w:rsid w:val="0036785B"/>
    <w:rsid w:val="003C19E2"/>
    <w:rsid w:val="00412CAC"/>
    <w:rsid w:val="00413346"/>
    <w:rsid w:val="00491413"/>
    <w:rsid w:val="004A0899"/>
    <w:rsid w:val="004B0566"/>
    <w:rsid w:val="004C2E65"/>
    <w:rsid w:val="00510451"/>
    <w:rsid w:val="005106D6"/>
    <w:rsid w:val="00511FCF"/>
    <w:rsid w:val="00514643"/>
    <w:rsid w:val="005508C2"/>
    <w:rsid w:val="005721CD"/>
    <w:rsid w:val="00583D56"/>
    <w:rsid w:val="005E04BD"/>
    <w:rsid w:val="005E4536"/>
    <w:rsid w:val="00655FA3"/>
    <w:rsid w:val="0069103E"/>
    <w:rsid w:val="006911D3"/>
    <w:rsid w:val="006B0EBC"/>
    <w:rsid w:val="006C372E"/>
    <w:rsid w:val="006D5200"/>
    <w:rsid w:val="006D73DD"/>
    <w:rsid w:val="006F7148"/>
    <w:rsid w:val="0070292F"/>
    <w:rsid w:val="007420A8"/>
    <w:rsid w:val="007708C5"/>
    <w:rsid w:val="0077654B"/>
    <w:rsid w:val="007A0F6E"/>
    <w:rsid w:val="007E2FF7"/>
    <w:rsid w:val="007E666C"/>
    <w:rsid w:val="007F6942"/>
    <w:rsid w:val="00805784"/>
    <w:rsid w:val="00826F73"/>
    <w:rsid w:val="00844406"/>
    <w:rsid w:val="00845DF7"/>
    <w:rsid w:val="00851BA8"/>
    <w:rsid w:val="00876007"/>
    <w:rsid w:val="00891649"/>
    <w:rsid w:val="008A0470"/>
    <w:rsid w:val="008A5387"/>
    <w:rsid w:val="008A5F10"/>
    <w:rsid w:val="008A62C9"/>
    <w:rsid w:val="008A6F9E"/>
    <w:rsid w:val="008C3807"/>
    <w:rsid w:val="008D077C"/>
    <w:rsid w:val="008D2B3E"/>
    <w:rsid w:val="00905ECD"/>
    <w:rsid w:val="009121C9"/>
    <w:rsid w:val="0092380D"/>
    <w:rsid w:val="009304DF"/>
    <w:rsid w:val="009373C1"/>
    <w:rsid w:val="00937AF7"/>
    <w:rsid w:val="00940E87"/>
    <w:rsid w:val="00944D1B"/>
    <w:rsid w:val="009507DB"/>
    <w:rsid w:val="00957B5F"/>
    <w:rsid w:val="00986BBE"/>
    <w:rsid w:val="009B1DA3"/>
    <w:rsid w:val="009B2F46"/>
    <w:rsid w:val="009D0A4E"/>
    <w:rsid w:val="009D2E67"/>
    <w:rsid w:val="009E36F8"/>
    <w:rsid w:val="00A0749A"/>
    <w:rsid w:val="00A450A7"/>
    <w:rsid w:val="00A65CD3"/>
    <w:rsid w:val="00A65D40"/>
    <w:rsid w:val="00A81338"/>
    <w:rsid w:val="00A81F4B"/>
    <w:rsid w:val="00A94DC1"/>
    <w:rsid w:val="00AD152F"/>
    <w:rsid w:val="00AD1F85"/>
    <w:rsid w:val="00AD4D95"/>
    <w:rsid w:val="00AE57B8"/>
    <w:rsid w:val="00AE5EEB"/>
    <w:rsid w:val="00AF48B2"/>
    <w:rsid w:val="00B33A73"/>
    <w:rsid w:val="00B35395"/>
    <w:rsid w:val="00B367D5"/>
    <w:rsid w:val="00B46605"/>
    <w:rsid w:val="00B55283"/>
    <w:rsid w:val="00B938F5"/>
    <w:rsid w:val="00B953D7"/>
    <w:rsid w:val="00BB2617"/>
    <w:rsid w:val="00BD676B"/>
    <w:rsid w:val="00BF4385"/>
    <w:rsid w:val="00C33508"/>
    <w:rsid w:val="00C42396"/>
    <w:rsid w:val="00C45BBB"/>
    <w:rsid w:val="00C67A3F"/>
    <w:rsid w:val="00C8458D"/>
    <w:rsid w:val="00C9422C"/>
    <w:rsid w:val="00CB4AE6"/>
    <w:rsid w:val="00CC0552"/>
    <w:rsid w:val="00CE2790"/>
    <w:rsid w:val="00CE6030"/>
    <w:rsid w:val="00CF6B43"/>
    <w:rsid w:val="00D00576"/>
    <w:rsid w:val="00D23837"/>
    <w:rsid w:val="00D6114F"/>
    <w:rsid w:val="00D9794B"/>
    <w:rsid w:val="00E00DFF"/>
    <w:rsid w:val="00E10556"/>
    <w:rsid w:val="00E24A86"/>
    <w:rsid w:val="00E251B0"/>
    <w:rsid w:val="00E37FFC"/>
    <w:rsid w:val="00E75D79"/>
    <w:rsid w:val="00E97D53"/>
    <w:rsid w:val="00EB17AB"/>
    <w:rsid w:val="00EB4856"/>
    <w:rsid w:val="00EF2AA7"/>
    <w:rsid w:val="00F050CE"/>
    <w:rsid w:val="00F276B9"/>
    <w:rsid w:val="00F33B5A"/>
    <w:rsid w:val="00F542D6"/>
    <w:rsid w:val="00F60CD3"/>
    <w:rsid w:val="00F6136A"/>
    <w:rsid w:val="00F6639D"/>
    <w:rsid w:val="00F863E9"/>
    <w:rsid w:val="00FA7B1B"/>
    <w:rsid w:val="00FC291B"/>
    <w:rsid w:val="00FD0C63"/>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3D925673-4C3A-4403-80D3-0D691578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58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8D"/>
    <w:rPr>
      <w:rFonts w:ascii="Times New Roman" w:eastAsiaTheme="majorEastAsia" w:hAnsi="Times New Roman" w:cstheme="majorBidi"/>
      <w:b/>
      <w:sz w:val="28"/>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
    <w:rPr>
      <w:rFonts w:ascii="Times New Roman" w:eastAsia="Times New Roman" w:hAnsi="Times New Roman" w:cs="Times New Roman"/>
      <w:sz w:val="24"/>
      <w:szCs w:val="20"/>
      <w:shd w:val="clear" w:color="auto" w:fill="FFFFFF"/>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unhideWhenUsed/>
    <w:rsid w:val="003C19E2"/>
    <w:pPr>
      <w:spacing w:after="100"/>
      <w:ind w:left="220"/>
    </w:pPr>
  </w:style>
  <w:style w:type="paragraph" w:styleId="TOC3">
    <w:name w:val="toc 3"/>
    <w:basedOn w:val="Normal"/>
    <w:next w:val="Normal"/>
    <w:autoRedefine/>
    <w:uiPriority w:val="39"/>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0460A07D-5698-46B8-A776-260F0F88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30</Pages>
  <Words>6787</Words>
  <Characters>38688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36</cp:revision>
  <dcterms:created xsi:type="dcterms:W3CDTF">2016-04-29T20:09:00Z</dcterms:created>
  <dcterms:modified xsi:type="dcterms:W3CDTF">2016-06-14T00:11:00Z</dcterms:modified>
</cp:coreProperties>
</file>