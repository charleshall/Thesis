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FB43C7" w14:textId="77777777" w:rsidR="006F7148" w:rsidRPr="008A6B62" w:rsidRDefault="006F7148" w:rsidP="006F7148">
      <w:commentRangeStart w:id="1"/>
    </w:p>
    <w:p w14:paraId="696413D7" w14:textId="77777777" w:rsidR="006F7148" w:rsidRPr="008A6B62" w:rsidRDefault="006F7148" w:rsidP="006F7148"/>
    <w:p w14:paraId="3F5A042F" w14:textId="77777777" w:rsidR="006F7148" w:rsidRPr="008A6B62" w:rsidRDefault="006F7148" w:rsidP="006F7148"/>
    <w:p w14:paraId="7B5F5A2F" w14:textId="77777777" w:rsidR="006F7148" w:rsidRPr="008A6B62" w:rsidRDefault="006F7148" w:rsidP="006F7148"/>
    <w:p w14:paraId="1413B87C" w14:textId="77777777" w:rsidR="006F7148" w:rsidRPr="008A6B62" w:rsidDel="000D021A" w:rsidRDefault="006F7148" w:rsidP="006F7148">
      <w:pPr>
        <w:rPr>
          <w:del w:id="2" w:author="CMH" w:date="2016-05-20T13:37:00Z"/>
        </w:rPr>
      </w:pPr>
    </w:p>
    <w:p w14:paraId="539926D1" w14:textId="77777777" w:rsidR="006F7148" w:rsidRPr="008A6B62" w:rsidDel="000D021A" w:rsidRDefault="006F7148" w:rsidP="006F7148">
      <w:pPr>
        <w:rPr>
          <w:del w:id="3" w:author="CMH" w:date="2016-05-20T13:37:00Z"/>
        </w:rPr>
      </w:pPr>
    </w:p>
    <w:p w14:paraId="3572FB7D" w14:textId="77777777" w:rsidR="006F7148" w:rsidDel="000D021A" w:rsidRDefault="006F7148" w:rsidP="006F7148">
      <w:pPr>
        <w:rPr>
          <w:del w:id="4" w:author="CMH" w:date="2016-05-20T13:37:00Z"/>
        </w:rPr>
      </w:pPr>
    </w:p>
    <w:p w14:paraId="1726C2E7" w14:textId="77777777" w:rsidR="006F7148" w:rsidDel="000D021A" w:rsidRDefault="006F7148" w:rsidP="006F7148">
      <w:pPr>
        <w:rPr>
          <w:del w:id="5" w:author="CMH" w:date="2016-05-20T13:37:00Z"/>
        </w:rPr>
      </w:pPr>
    </w:p>
    <w:p w14:paraId="450FDF40" w14:textId="77777777" w:rsidR="006F7148" w:rsidRPr="009A15C6" w:rsidRDefault="006F7148" w:rsidP="006F7148"/>
    <w:commentRangeEnd w:id="1"/>
    <w:p w14:paraId="0CF47118" w14:textId="77777777" w:rsidR="006F7148" w:rsidRPr="008A6B62" w:rsidRDefault="006F7148" w:rsidP="006F7148">
      <w:r>
        <w:rPr>
          <w:rStyle w:val="CommentReference"/>
          <w:rFonts w:eastAsia="Times New Roman" w:cs="Times New Roman"/>
        </w:rPr>
        <w:commentReference w:id="1"/>
      </w:r>
    </w:p>
    <w:p w14:paraId="1EF35AA0" w14:textId="40171F07" w:rsidR="006F7148" w:rsidRPr="000D021A" w:rsidDel="000D021A" w:rsidRDefault="006F7148" w:rsidP="006F7148">
      <w:pPr>
        <w:jc w:val="center"/>
        <w:rPr>
          <w:del w:id="6" w:author="CMH" w:date="2016-05-20T13:37:00Z"/>
          <w:rFonts w:ascii="Times New Roman" w:hAnsi="Times New Roman" w:cs="Times New Roman"/>
          <w:b/>
          <w:sz w:val="28"/>
          <w:szCs w:val="28"/>
          <w:rPrChange w:id="7" w:author="CMH" w:date="2016-05-20T13:36:00Z">
            <w:rPr>
              <w:del w:id="8" w:author="CMH" w:date="2016-05-20T13:37:00Z"/>
              <w:b/>
              <w:sz w:val="28"/>
              <w:szCs w:val="28"/>
            </w:rPr>
          </w:rPrChange>
        </w:rPr>
      </w:pPr>
      <w:commentRangeStart w:id="9"/>
      <w:del w:id="10" w:author="CMH" w:date="2016-05-20T13:18:00Z">
        <w:r w:rsidRPr="000D021A" w:rsidDel="003C19E2">
          <w:rPr>
            <w:rFonts w:ascii="Times New Roman" w:hAnsi="Times New Roman" w:cs="Times New Roman"/>
            <w:b/>
            <w:sz w:val="28"/>
            <w:szCs w:val="28"/>
            <w:rPrChange w:id="11" w:author="CMH" w:date="2016-05-20T13:36:00Z">
              <w:rPr>
                <w:b/>
                <w:sz w:val="28"/>
                <w:szCs w:val="28"/>
              </w:rPr>
            </w:rPrChange>
          </w:rPr>
          <w:delText xml:space="preserve">Food Access: </w:delText>
        </w:r>
      </w:del>
      <w:ins w:id="12" w:author="CMH" w:date="2016-04-29T12:25:00Z">
        <w:r w:rsidR="0070292F" w:rsidRPr="000D021A">
          <w:rPr>
            <w:rFonts w:ascii="Times New Roman" w:hAnsi="Times New Roman" w:cs="Times New Roman"/>
            <w:b/>
            <w:sz w:val="28"/>
            <w:szCs w:val="28"/>
            <w:rPrChange w:id="13" w:author="CMH" w:date="2016-05-20T13:36:00Z">
              <w:rPr>
                <w:b/>
                <w:sz w:val="28"/>
                <w:szCs w:val="28"/>
              </w:rPr>
            </w:rPrChange>
          </w:rPr>
          <w:t xml:space="preserve">A case study of </w:t>
        </w:r>
      </w:ins>
      <w:ins w:id="14" w:author="CMH" w:date="2016-05-20T13:18:00Z">
        <w:r w:rsidR="003C19E2" w:rsidRPr="000D021A">
          <w:rPr>
            <w:rFonts w:ascii="Times New Roman" w:hAnsi="Times New Roman" w:cs="Times New Roman"/>
            <w:b/>
            <w:sz w:val="28"/>
            <w:szCs w:val="28"/>
            <w:rPrChange w:id="15" w:author="CMH" w:date="2016-05-20T13:36:00Z">
              <w:rPr>
                <w:b/>
                <w:sz w:val="28"/>
                <w:szCs w:val="28"/>
              </w:rPr>
            </w:rPrChange>
          </w:rPr>
          <w:t xml:space="preserve">food access </w:t>
        </w:r>
      </w:ins>
      <w:ins w:id="16" w:author="CMH" w:date="2016-04-29T12:25:00Z">
        <w:r w:rsidR="0070292F" w:rsidRPr="000D021A">
          <w:rPr>
            <w:rFonts w:ascii="Times New Roman" w:hAnsi="Times New Roman" w:cs="Times New Roman"/>
            <w:b/>
            <w:sz w:val="28"/>
            <w:szCs w:val="28"/>
            <w:rPrChange w:id="17" w:author="CMH" w:date="2016-05-20T13:36:00Z">
              <w:rPr>
                <w:b/>
                <w:sz w:val="28"/>
                <w:szCs w:val="28"/>
              </w:rPr>
            </w:rPrChange>
          </w:rPr>
          <w:t>data sources in Los Angeles, CA.</w:t>
        </w:r>
      </w:ins>
      <w:del w:id="18" w:author="CMH" w:date="2016-04-29T12:25:00Z">
        <w:r w:rsidRPr="000D021A" w:rsidDel="0070292F">
          <w:rPr>
            <w:rFonts w:ascii="Times New Roman" w:hAnsi="Times New Roman" w:cs="Times New Roman"/>
            <w:b/>
            <w:sz w:val="28"/>
            <w:szCs w:val="28"/>
            <w:rPrChange w:id="19" w:author="CMH" w:date="2016-05-20T13:36:00Z">
              <w:rPr>
                <w:b/>
                <w:sz w:val="28"/>
                <w:szCs w:val="28"/>
              </w:rPr>
            </w:rPrChange>
          </w:rPr>
          <w:delText xml:space="preserve">A model of food access </w:delText>
        </w:r>
        <w:commentRangeEnd w:id="9"/>
        <w:r w:rsidR="006B0EBC" w:rsidRPr="000D021A" w:rsidDel="0070292F">
          <w:rPr>
            <w:rStyle w:val="CommentReference"/>
            <w:rFonts w:ascii="Times New Roman" w:eastAsia="Times New Roman" w:hAnsi="Times New Roman" w:cs="Times New Roman"/>
            <w:shd w:val="clear" w:color="auto" w:fill="FFFFFF"/>
            <w:rPrChange w:id="20" w:author="CMH" w:date="2016-05-20T13:36:00Z">
              <w:rPr>
                <w:rStyle w:val="CommentReference"/>
                <w:rFonts w:ascii="Times New Roman" w:eastAsia="Times New Roman" w:hAnsi="Times New Roman" w:cs="Times New Roman"/>
                <w:shd w:val="clear" w:color="auto" w:fill="FFFFFF"/>
              </w:rPr>
            </w:rPrChange>
          </w:rPr>
          <w:commentReference w:id="9"/>
        </w:r>
        <w:r w:rsidR="008A5F10" w:rsidRPr="000D021A" w:rsidDel="0070292F">
          <w:rPr>
            <w:rFonts w:ascii="Times New Roman" w:hAnsi="Times New Roman" w:cs="Times New Roman"/>
            <w:b/>
            <w:sz w:val="28"/>
            <w:szCs w:val="28"/>
            <w:rPrChange w:id="21" w:author="CMH" w:date="2016-05-20T13:36:00Z">
              <w:rPr>
                <w:b/>
                <w:sz w:val="28"/>
                <w:szCs w:val="28"/>
              </w:rPr>
            </w:rPrChange>
          </w:rPr>
          <w:delText xml:space="preserve">using dasymetric mapping and </w:delText>
        </w:r>
      </w:del>
      <w:ins w:id="22" w:author="Charles Hall" w:date="2016-04-10T22:16:00Z">
        <w:del w:id="23" w:author="CMH" w:date="2016-04-29T12:25:00Z">
          <w:r w:rsidR="00291F8E" w:rsidRPr="000D021A" w:rsidDel="0070292F">
            <w:rPr>
              <w:rFonts w:ascii="Times New Roman" w:hAnsi="Times New Roman" w:cs="Times New Roman"/>
              <w:b/>
              <w:sz w:val="28"/>
              <w:szCs w:val="28"/>
              <w:rPrChange w:id="24" w:author="CMH" w:date="2016-05-20T13:36:00Z">
                <w:rPr>
                  <w:b/>
                  <w:sz w:val="28"/>
                  <w:szCs w:val="28"/>
                </w:rPr>
              </w:rPrChange>
            </w:rPr>
            <w:delText>ambient</w:delText>
          </w:r>
        </w:del>
      </w:ins>
      <w:del w:id="25" w:author="CMH" w:date="2016-04-29T12:25:00Z">
        <w:r w:rsidR="008A5F10" w:rsidRPr="000D021A" w:rsidDel="0070292F">
          <w:rPr>
            <w:rFonts w:ascii="Times New Roman" w:hAnsi="Times New Roman" w:cs="Times New Roman"/>
            <w:b/>
            <w:sz w:val="28"/>
            <w:szCs w:val="28"/>
            <w:rPrChange w:id="26" w:author="CMH" w:date="2016-05-20T13:36:00Z">
              <w:rPr>
                <w:b/>
                <w:sz w:val="28"/>
                <w:szCs w:val="28"/>
              </w:rPr>
            </w:rPrChange>
          </w:rPr>
          <w:delText>volunteered geographic information</w:delText>
        </w:r>
      </w:del>
    </w:p>
    <w:p w14:paraId="50ADEFF0" w14:textId="77777777" w:rsidR="006F7148" w:rsidRPr="000D021A" w:rsidRDefault="006F7148" w:rsidP="000D021A">
      <w:pPr>
        <w:jc w:val="center"/>
        <w:rPr>
          <w:rFonts w:ascii="Times New Roman" w:hAnsi="Times New Roman" w:cs="Times New Roman"/>
          <w:rPrChange w:id="27" w:author="CMH" w:date="2016-05-20T13:36:00Z">
            <w:rPr/>
          </w:rPrChange>
        </w:rPr>
        <w:pPrChange w:id="28" w:author="CMH" w:date="2016-05-20T13:37:00Z">
          <w:pPr/>
        </w:pPrChange>
      </w:pPr>
    </w:p>
    <w:p w14:paraId="3BDAAFB7" w14:textId="77777777" w:rsidR="006F7148" w:rsidRPr="000D021A" w:rsidDel="000D021A" w:rsidRDefault="006F7148" w:rsidP="006F7148">
      <w:pPr>
        <w:jc w:val="center"/>
        <w:rPr>
          <w:del w:id="29" w:author="CMH" w:date="2016-05-20T13:37:00Z"/>
          <w:rFonts w:ascii="Times New Roman" w:hAnsi="Times New Roman" w:cs="Times New Roman"/>
          <w:sz w:val="24"/>
          <w:szCs w:val="24"/>
          <w:rPrChange w:id="30" w:author="CMH" w:date="2016-05-20T13:36:00Z">
            <w:rPr>
              <w:del w:id="31" w:author="CMH" w:date="2016-05-20T13:37:00Z"/>
            </w:rPr>
          </w:rPrChange>
        </w:rPr>
      </w:pPr>
      <w:r w:rsidRPr="000D021A">
        <w:rPr>
          <w:rFonts w:ascii="Times New Roman" w:hAnsi="Times New Roman" w:cs="Times New Roman"/>
          <w:sz w:val="24"/>
          <w:szCs w:val="24"/>
          <w:rPrChange w:id="32" w:author="CMH" w:date="2016-05-20T13:36:00Z">
            <w:rPr/>
          </w:rPrChange>
        </w:rPr>
        <w:t>by</w:t>
      </w:r>
    </w:p>
    <w:p w14:paraId="4F93DE0A" w14:textId="77777777" w:rsidR="006F7148" w:rsidRPr="000D021A" w:rsidRDefault="006F7148" w:rsidP="000D021A">
      <w:pPr>
        <w:jc w:val="center"/>
        <w:rPr>
          <w:rFonts w:ascii="Times New Roman" w:hAnsi="Times New Roman" w:cs="Times New Roman"/>
          <w:sz w:val="24"/>
          <w:szCs w:val="24"/>
          <w:rPrChange w:id="33" w:author="CMH" w:date="2016-05-20T13:36:00Z">
            <w:rPr/>
          </w:rPrChange>
        </w:rPr>
        <w:pPrChange w:id="34" w:author="CMH" w:date="2016-05-20T13:37:00Z">
          <w:pPr/>
        </w:pPrChange>
      </w:pPr>
    </w:p>
    <w:p w14:paraId="76BA084F" w14:textId="053E0D68" w:rsidR="006F7148" w:rsidRPr="000D021A" w:rsidRDefault="006F7148" w:rsidP="006F7148">
      <w:pPr>
        <w:jc w:val="center"/>
        <w:rPr>
          <w:rFonts w:ascii="Times New Roman" w:hAnsi="Times New Roman" w:cs="Times New Roman"/>
          <w:sz w:val="24"/>
          <w:szCs w:val="24"/>
          <w:rPrChange w:id="35" w:author="CMH" w:date="2016-05-20T13:36:00Z">
            <w:rPr/>
          </w:rPrChange>
        </w:rPr>
      </w:pPr>
      <w:r w:rsidRPr="000D021A">
        <w:rPr>
          <w:rFonts w:ascii="Times New Roman" w:hAnsi="Times New Roman" w:cs="Times New Roman"/>
          <w:sz w:val="24"/>
          <w:szCs w:val="24"/>
          <w:rPrChange w:id="36" w:author="CMH" w:date="2016-05-20T13:36:00Z">
            <w:rPr/>
          </w:rPrChange>
        </w:rPr>
        <w:t>Charles Maurice Hall</w:t>
      </w:r>
    </w:p>
    <w:p w14:paraId="59DDC75E" w14:textId="77777777" w:rsidR="006F7148" w:rsidRPr="009523D2" w:rsidRDefault="006F7148" w:rsidP="006F7148">
      <w:commentRangeStart w:id="37"/>
    </w:p>
    <w:p w14:paraId="2C3646FA" w14:textId="77777777" w:rsidR="006F7148" w:rsidRPr="009523D2" w:rsidRDefault="006F7148" w:rsidP="006F7148"/>
    <w:p w14:paraId="394DB8E4" w14:textId="77777777" w:rsidR="006F7148" w:rsidRPr="009523D2" w:rsidRDefault="006F7148" w:rsidP="006F7148"/>
    <w:p w14:paraId="75BAD506" w14:textId="0EE67509" w:rsidR="006F7148" w:rsidRPr="009523D2" w:rsidDel="000D021A" w:rsidRDefault="006F7148" w:rsidP="006F7148">
      <w:pPr>
        <w:rPr>
          <w:del w:id="38" w:author="CMH" w:date="2016-05-20T13:37:00Z"/>
        </w:rPr>
      </w:pPr>
    </w:p>
    <w:commentRangeEnd w:id="37"/>
    <w:p w14:paraId="1B8B2AFD" w14:textId="77777777" w:rsidR="006F7148" w:rsidRPr="009523D2" w:rsidRDefault="006F7148" w:rsidP="006F7148">
      <w:r>
        <w:rPr>
          <w:rStyle w:val="CommentReference"/>
          <w:rFonts w:eastAsia="Times New Roman" w:cs="Times New Roman"/>
        </w:rPr>
        <w:commentReference w:id="37"/>
      </w:r>
    </w:p>
    <w:p w14:paraId="44FCDD4A" w14:textId="77777777" w:rsidR="006F7148" w:rsidRPr="000D021A" w:rsidRDefault="006F7148" w:rsidP="006F7148">
      <w:pPr>
        <w:spacing w:line="240" w:lineRule="auto"/>
        <w:jc w:val="center"/>
        <w:rPr>
          <w:rFonts w:ascii="Times New Roman" w:hAnsi="Times New Roman" w:cs="Times New Roman"/>
          <w:sz w:val="24"/>
          <w:szCs w:val="24"/>
          <w:rPrChange w:id="39" w:author="CMH" w:date="2016-05-20T13:36:00Z">
            <w:rPr/>
          </w:rPrChange>
        </w:rPr>
      </w:pPr>
      <w:r w:rsidRPr="000D021A">
        <w:rPr>
          <w:rFonts w:ascii="Times New Roman" w:hAnsi="Times New Roman" w:cs="Times New Roman"/>
          <w:sz w:val="24"/>
          <w:szCs w:val="24"/>
          <w:rPrChange w:id="40" w:author="CMH" w:date="2016-05-20T13:36:00Z">
            <w:rPr/>
          </w:rPrChange>
        </w:rPr>
        <w:t>A Thesis Presented to the</w:t>
      </w:r>
    </w:p>
    <w:p w14:paraId="33C22E42" w14:textId="77777777" w:rsidR="006F7148" w:rsidRPr="000D021A" w:rsidRDefault="006F7148" w:rsidP="006F7148">
      <w:pPr>
        <w:spacing w:line="240" w:lineRule="auto"/>
        <w:jc w:val="center"/>
        <w:rPr>
          <w:rFonts w:ascii="Times New Roman" w:hAnsi="Times New Roman" w:cs="Times New Roman"/>
          <w:sz w:val="24"/>
          <w:szCs w:val="24"/>
          <w:rPrChange w:id="41" w:author="CMH" w:date="2016-05-20T13:36:00Z">
            <w:rPr/>
          </w:rPrChange>
        </w:rPr>
      </w:pPr>
      <w:r w:rsidRPr="000D021A">
        <w:rPr>
          <w:rFonts w:ascii="Times New Roman" w:hAnsi="Times New Roman" w:cs="Times New Roman"/>
          <w:sz w:val="24"/>
          <w:szCs w:val="24"/>
          <w:rPrChange w:id="42" w:author="CMH" w:date="2016-05-20T13:36:00Z">
            <w:rPr/>
          </w:rPrChange>
        </w:rPr>
        <w:t>Faculty of the USC Graduate School</w:t>
      </w:r>
    </w:p>
    <w:p w14:paraId="3B7573AB" w14:textId="77777777" w:rsidR="006F7148" w:rsidRPr="000D021A" w:rsidRDefault="006F7148" w:rsidP="006F7148">
      <w:pPr>
        <w:spacing w:line="240" w:lineRule="auto"/>
        <w:jc w:val="center"/>
        <w:rPr>
          <w:rFonts w:ascii="Times New Roman" w:hAnsi="Times New Roman" w:cs="Times New Roman"/>
          <w:sz w:val="24"/>
          <w:szCs w:val="24"/>
          <w:rPrChange w:id="43" w:author="CMH" w:date="2016-05-20T13:36:00Z">
            <w:rPr/>
          </w:rPrChange>
        </w:rPr>
      </w:pPr>
      <w:r w:rsidRPr="000D021A">
        <w:rPr>
          <w:rFonts w:ascii="Times New Roman" w:hAnsi="Times New Roman" w:cs="Times New Roman"/>
          <w:sz w:val="24"/>
          <w:szCs w:val="24"/>
          <w:rPrChange w:id="44" w:author="CMH" w:date="2016-05-20T13:36:00Z">
            <w:rPr/>
          </w:rPrChange>
        </w:rPr>
        <w:t>University of Southern California</w:t>
      </w:r>
    </w:p>
    <w:p w14:paraId="23E32ADC" w14:textId="77777777" w:rsidR="006F7148" w:rsidRPr="000D021A" w:rsidRDefault="006F7148" w:rsidP="006F7148">
      <w:pPr>
        <w:spacing w:line="240" w:lineRule="auto"/>
        <w:jc w:val="center"/>
        <w:rPr>
          <w:rFonts w:ascii="Times New Roman" w:hAnsi="Times New Roman" w:cs="Times New Roman"/>
          <w:sz w:val="24"/>
          <w:szCs w:val="24"/>
          <w:rPrChange w:id="45" w:author="CMH" w:date="2016-05-20T13:36:00Z">
            <w:rPr/>
          </w:rPrChange>
        </w:rPr>
      </w:pPr>
      <w:r w:rsidRPr="000D021A">
        <w:rPr>
          <w:rFonts w:ascii="Times New Roman" w:hAnsi="Times New Roman" w:cs="Times New Roman"/>
          <w:sz w:val="24"/>
          <w:szCs w:val="24"/>
          <w:rPrChange w:id="46" w:author="CMH" w:date="2016-05-20T13:36:00Z">
            <w:rPr/>
          </w:rPrChange>
        </w:rPr>
        <w:t>In Partial Fulfillment of the</w:t>
      </w:r>
    </w:p>
    <w:p w14:paraId="5CEFF530" w14:textId="77777777" w:rsidR="006F7148" w:rsidRPr="000D021A" w:rsidRDefault="006F7148" w:rsidP="006F7148">
      <w:pPr>
        <w:spacing w:line="240" w:lineRule="auto"/>
        <w:jc w:val="center"/>
        <w:rPr>
          <w:rFonts w:ascii="Times New Roman" w:hAnsi="Times New Roman" w:cs="Times New Roman"/>
          <w:sz w:val="24"/>
          <w:szCs w:val="24"/>
          <w:rPrChange w:id="47" w:author="CMH" w:date="2016-05-20T13:36:00Z">
            <w:rPr/>
          </w:rPrChange>
        </w:rPr>
      </w:pPr>
      <w:r w:rsidRPr="000D021A">
        <w:rPr>
          <w:rFonts w:ascii="Times New Roman" w:hAnsi="Times New Roman" w:cs="Times New Roman"/>
          <w:sz w:val="24"/>
          <w:szCs w:val="24"/>
          <w:rPrChange w:id="48" w:author="CMH" w:date="2016-05-20T13:36:00Z">
            <w:rPr/>
          </w:rPrChange>
        </w:rPr>
        <w:t>Requirements for the Degree</w:t>
      </w:r>
    </w:p>
    <w:p w14:paraId="7C9E2646" w14:textId="77777777" w:rsidR="006F7148" w:rsidRPr="000D021A" w:rsidRDefault="006F7148" w:rsidP="006F7148">
      <w:pPr>
        <w:spacing w:line="240" w:lineRule="auto"/>
        <w:jc w:val="center"/>
        <w:rPr>
          <w:rFonts w:ascii="Times New Roman" w:hAnsi="Times New Roman" w:cs="Times New Roman"/>
          <w:sz w:val="24"/>
          <w:szCs w:val="24"/>
          <w:rPrChange w:id="49" w:author="CMH" w:date="2016-05-20T13:36:00Z">
            <w:rPr/>
          </w:rPrChange>
        </w:rPr>
      </w:pPr>
      <w:r w:rsidRPr="000D021A">
        <w:rPr>
          <w:rFonts w:ascii="Times New Roman" w:hAnsi="Times New Roman" w:cs="Times New Roman"/>
          <w:sz w:val="24"/>
          <w:szCs w:val="24"/>
          <w:rPrChange w:id="50" w:author="CMH" w:date="2016-05-20T13:36:00Z">
            <w:rPr/>
          </w:rPrChange>
        </w:rPr>
        <w:t>Master of Science</w:t>
      </w:r>
    </w:p>
    <w:p w14:paraId="5A2F4496" w14:textId="77777777" w:rsidR="006F7148" w:rsidRPr="000D021A" w:rsidRDefault="006F7148" w:rsidP="006F7148">
      <w:pPr>
        <w:spacing w:line="240" w:lineRule="auto"/>
        <w:jc w:val="center"/>
        <w:rPr>
          <w:rFonts w:ascii="Times New Roman" w:hAnsi="Times New Roman" w:cs="Times New Roman"/>
          <w:sz w:val="24"/>
          <w:szCs w:val="24"/>
          <w:rPrChange w:id="51" w:author="CMH" w:date="2016-05-20T13:36:00Z">
            <w:rPr/>
          </w:rPrChange>
        </w:rPr>
      </w:pPr>
      <w:r w:rsidRPr="000D021A">
        <w:rPr>
          <w:rFonts w:ascii="Times New Roman" w:hAnsi="Times New Roman" w:cs="Times New Roman"/>
          <w:sz w:val="24"/>
          <w:szCs w:val="24"/>
          <w:rPrChange w:id="52" w:author="CMH" w:date="2016-05-20T13:36:00Z">
            <w:rPr/>
          </w:rPrChange>
        </w:rPr>
        <w:t>(Geographic Information Science and Technology)</w:t>
      </w:r>
    </w:p>
    <w:p w14:paraId="125FC784" w14:textId="1C124315" w:rsidR="008C3807" w:rsidRPr="000D021A" w:rsidRDefault="006F7148" w:rsidP="00137905">
      <w:pPr>
        <w:spacing w:line="240" w:lineRule="auto"/>
        <w:jc w:val="center"/>
        <w:rPr>
          <w:rFonts w:ascii="Times New Roman" w:hAnsi="Times New Roman" w:cs="Times New Roman"/>
          <w:sz w:val="24"/>
          <w:szCs w:val="24"/>
          <w:rPrChange w:id="53" w:author="CMH" w:date="2016-05-20T13:36:00Z">
            <w:rPr/>
          </w:rPrChange>
        </w:rPr>
      </w:pPr>
      <w:r w:rsidRPr="000D021A">
        <w:rPr>
          <w:rFonts w:ascii="Times New Roman" w:hAnsi="Times New Roman" w:cs="Times New Roman"/>
          <w:sz w:val="24"/>
          <w:szCs w:val="24"/>
          <w:rPrChange w:id="54" w:author="CMH" w:date="2016-05-20T13:36:00Z">
            <w:rPr/>
          </w:rPrChange>
        </w:rPr>
        <w:t>July 2</w:t>
      </w:r>
      <w:commentRangeStart w:id="55"/>
      <w:r w:rsidRPr="000D021A">
        <w:rPr>
          <w:rFonts w:ascii="Times New Roman" w:hAnsi="Times New Roman" w:cs="Times New Roman"/>
          <w:sz w:val="24"/>
          <w:szCs w:val="24"/>
          <w:rPrChange w:id="56" w:author="CMH" w:date="2016-05-20T13:36:00Z">
            <w:rPr/>
          </w:rPrChange>
        </w:rPr>
        <w:t>0</w:t>
      </w:r>
      <w:commentRangeEnd w:id="55"/>
      <w:r w:rsidRPr="000D021A">
        <w:rPr>
          <w:rFonts w:ascii="Times New Roman" w:hAnsi="Times New Roman" w:cs="Times New Roman"/>
          <w:sz w:val="24"/>
          <w:szCs w:val="24"/>
          <w:rPrChange w:id="57" w:author="CMH" w:date="2016-05-20T13:36:00Z">
            <w:rPr/>
          </w:rPrChange>
        </w:rPr>
        <w:t>16</w:t>
      </w:r>
      <w:r w:rsidRPr="000D021A">
        <w:rPr>
          <w:rStyle w:val="CommentReference"/>
          <w:rFonts w:ascii="Times New Roman" w:eastAsia="Times New Roman" w:hAnsi="Times New Roman" w:cs="Times New Roman"/>
          <w:sz w:val="24"/>
          <w:szCs w:val="24"/>
          <w:rPrChange w:id="58" w:author="CMH" w:date="2016-05-20T13:36:00Z">
            <w:rPr>
              <w:rStyle w:val="CommentReference"/>
              <w:rFonts w:eastAsia="Times New Roman" w:cs="Times New Roman"/>
            </w:rPr>
          </w:rPrChange>
        </w:rPr>
        <w:commentReference w:id="55"/>
      </w:r>
    </w:p>
    <w:p w14:paraId="34721508" w14:textId="77777777" w:rsidR="003C19E2" w:rsidRDefault="003C19E2" w:rsidP="003C19E2">
      <w:pPr>
        <w:rPr>
          <w:ins w:id="59" w:author="CMH" w:date="2016-05-20T13:16:00Z"/>
        </w:rPr>
      </w:pPr>
    </w:p>
    <w:p w14:paraId="179D994B" w14:textId="77777777" w:rsidR="003C19E2" w:rsidRDefault="003C19E2" w:rsidP="003C19E2">
      <w:pPr>
        <w:rPr>
          <w:ins w:id="60" w:author="CMH" w:date="2016-05-20T13:16:00Z"/>
        </w:rPr>
      </w:pPr>
    </w:p>
    <w:p w14:paraId="140E8D5E" w14:textId="77777777" w:rsidR="003C19E2" w:rsidRDefault="003C19E2" w:rsidP="003C19E2">
      <w:pPr>
        <w:rPr>
          <w:ins w:id="61" w:author="CMH" w:date="2016-05-20T13:16:00Z"/>
        </w:rPr>
      </w:pPr>
    </w:p>
    <w:p w14:paraId="0D520EB1" w14:textId="77777777" w:rsidR="003C19E2" w:rsidRDefault="003C19E2" w:rsidP="003C19E2">
      <w:pPr>
        <w:rPr>
          <w:ins w:id="62" w:author="CMH" w:date="2016-05-20T13:16:00Z"/>
        </w:rPr>
      </w:pPr>
    </w:p>
    <w:p w14:paraId="200A50FA" w14:textId="77777777" w:rsidR="003C19E2" w:rsidRDefault="003C19E2" w:rsidP="003C19E2">
      <w:pPr>
        <w:rPr>
          <w:ins w:id="63" w:author="CMH" w:date="2016-05-20T13:16:00Z"/>
        </w:rPr>
      </w:pPr>
    </w:p>
    <w:p w14:paraId="46D154E5" w14:textId="77777777" w:rsidR="003C19E2" w:rsidRDefault="003C19E2" w:rsidP="003C19E2">
      <w:pPr>
        <w:rPr>
          <w:ins w:id="64" w:author="CMH" w:date="2016-05-20T13:16:00Z"/>
        </w:rPr>
      </w:pPr>
    </w:p>
    <w:p w14:paraId="67B2B95E" w14:textId="77777777" w:rsidR="003C19E2" w:rsidRDefault="003C19E2" w:rsidP="003C19E2">
      <w:pPr>
        <w:rPr>
          <w:ins w:id="65" w:author="CMH" w:date="2016-05-20T13:16:00Z"/>
        </w:rPr>
      </w:pPr>
    </w:p>
    <w:p w14:paraId="4E7E45BB" w14:textId="77777777" w:rsidR="003C19E2" w:rsidRDefault="003C19E2" w:rsidP="003C19E2">
      <w:pPr>
        <w:rPr>
          <w:ins w:id="66" w:author="CMH" w:date="2016-05-20T13:16:00Z"/>
        </w:rPr>
      </w:pPr>
    </w:p>
    <w:p w14:paraId="5D45F711" w14:textId="77777777" w:rsidR="003C19E2" w:rsidRDefault="003C19E2" w:rsidP="003C19E2">
      <w:pPr>
        <w:rPr>
          <w:ins w:id="67" w:author="CMH" w:date="2016-05-20T13:16:00Z"/>
        </w:rPr>
      </w:pPr>
    </w:p>
    <w:p w14:paraId="602422BD" w14:textId="77777777" w:rsidR="003C19E2" w:rsidRDefault="003C19E2" w:rsidP="003C19E2">
      <w:pPr>
        <w:rPr>
          <w:ins w:id="68" w:author="CMH" w:date="2016-05-20T13:16:00Z"/>
        </w:rPr>
      </w:pPr>
    </w:p>
    <w:p w14:paraId="65558526" w14:textId="77777777" w:rsidR="003C19E2" w:rsidRDefault="003C19E2" w:rsidP="003C19E2">
      <w:pPr>
        <w:rPr>
          <w:ins w:id="69" w:author="CMH" w:date="2016-05-20T13:16:00Z"/>
        </w:rPr>
      </w:pPr>
    </w:p>
    <w:p w14:paraId="1CE1F081" w14:textId="77777777" w:rsidR="003C19E2" w:rsidRDefault="003C19E2" w:rsidP="003C19E2">
      <w:pPr>
        <w:rPr>
          <w:ins w:id="70" w:author="CMH" w:date="2016-05-20T13:16:00Z"/>
        </w:rPr>
      </w:pPr>
    </w:p>
    <w:p w14:paraId="22D43558" w14:textId="77777777" w:rsidR="003C19E2" w:rsidRDefault="003C19E2" w:rsidP="003C19E2">
      <w:pPr>
        <w:rPr>
          <w:ins w:id="71" w:author="CMH" w:date="2016-05-20T13:16:00Z"/>
        </w:rPr>
      </w:pPr>
    </w:p>
    <w:p w14:paraId="1E5CE950" w14:textId="77777777" w:rsidR="003C19E2" w:rsidRDefault="003C19E2" w:rsidP="003C19E2">
      <w:pPr>
        <w:rPr>
          <w:ins w:id="72" w:author="CMH" w:date="2016-05-20T13:16:00Z"/>
        </w:rPr>
      </w:pPr>
    </w:p>
    <w:p w14:paraId="6D6F6B6A" w14:textId="77777777" w:rsidR="003C19E2" w:rsidRDefault="003C19E2" w:rsidP="003C19E2">
      <w:pPr>
        <w:rPr>
          <w:ins w:id="73" w:author="CMH" w:date="2016-05-20T13:16:00Z"/>
        </w:rPr>
      </w:pPr>
    </w:p>
    <w:p w14:paraId="6678BB0A" w14:textId="77777777" w:rsidR="003C19E2" w:rsidRDefault="003C19E2" w:rsidP="003C19E2">
      <w:pPr>
        <w:rPr>
          <w:ins w:id="74" w:author="CMH" w:date="2016-05-20T13:16:00Z"/>
        </w:rPr>
      </w:pPr>
    </w:p>
    <w:p w14:paraId="40AC6073" w14:textId="77777777" w:rsidR="003C19E2" w:rsidRDefault="003C19E2" w:rsidP="003C19E2">
      <w:pPr>
        <w:rPr>
          <w:ins w:id="75" w:author="CMH" w:date="2016-05-20T13:16:00Z"/>
        </w:rPr>
      </w:pPr>
    </w:p>
    <w:p w14:paraId="2FFCF23F" w14:textId="77777777" w:rsidR="003C19E2" w:rsidRDefault="003C19E2" w:rsidP="003C19E2">
      <w:pPr>
        <w:rPr>
          <w:ins w:id="76" w:author="CMH" w:date="2016-05-20T13:16:00Z"/>
        </w:rPr>
      </w:pPr>
    </w:p>
    <w:p w14:paraId="15E625E5" w14:textId="77777777" w:rsidR="003C19E2" w:rsidRDefault="003C19E2" w:rsidP="003C19E2">
      <w:pPr>
        <w:rPr>
          <w:ins w:id="77" w:author="CMH" w:date="2016-05-20T13:16:00Z"/>
        </w:rPr>
      </w:pPr>
    </w:p>
    <w:p w14:paraId="39486ED9" w14:textId="77777777" w:rsidR="003C19E2" w:rsidRDefault="003C19E2" w:rsidP="003C19E2">
      <w:pPr>
        <w:rPr>
          <w:ins w:id="78" w:author="CMH" w:date="2016-05-20T13:16:00Z"/>
        </w:rPr>
      </w:pPr>
    </w:p>
    <w:p w14:paraId="2AD15E90" w14:textId="77777777" w:rsidR="003C19E2" w:rsidRDefault="003C19E2" w:rsidP="003C19E2">
      <w:pPr>
        <w:rPr>
          <w:ins w:id="79" w:author="CMH" w:date="2016-05-20T13:16:00Z"/>
        </w:rPr>
      </w:pPr>
    </w:p>
    <w:p w14:paraId="3D258B16" w14:textId="77777777" w:rsidR="003C19E2" w:rsidRDefault="003C19E2" w:rsidP="003C19E2">
      <w:pPr>
        <w:rPr>
          <w:ins w:id="80" w:author="CMH" w:date="2016-05-20T13:16:00Z"/>
        </w:rPr>
      </w:pPr>
    </w:p>
    <w:p w14:paraId="64559D7D" w14:textId="77777777" w:rsidR="003C19E2" w:rsidRDefault="003C19E2" w:rsidP="003C19E2">
      <w:pPr>
        <w:rPr>
          <w:ins w:id="81" w:author="CMH" w:date="2016-05-20T13:16:00Z"/>
        </w:rPr>
      </w:pPr>
    </w:p>
    <w:p w14:paraId="43879DBA" w14:textId="77777777" w:rsidR="003C19E2" w:rsidRDefault="003C19E2" w:rsidP="003C19E2">
      <w:pPr>
        <w:rPr>
          <w:ins w:id="82" w:author="CMH" w:date="2016-05-20T13:16:00Z"/>
        </w:rPr>
      </w:pPr>
    </w:p>
    <w:p w14:paraId="44BAAFD4" w14:textId="77777777" w:rsidR="003C19E2" w:rsidRDefault="003C19E2" w:rsidP="003C19E2">
      <w:pPr>
        <w:rPr>
          <w:ins w:id="83" w:author="CMH" w:date="2016-05-20T13:38:00Z"/>
        </w:rPr>
      </w:pPr>
    </w:p>
    <w:p w14:paraId="3A248A00" w14:textId="77777777" w:rsidR="000D021A" w:rsidRDefault="000D021A" w:rsidP="003C19E2">
      <w:pPr>
        <w:rPr>
          <w:ins w:id="84" w:author="CMH" w:date="2016-05-20T13:38:00Z"/>
        </w:rPr>
      </w:pPr>
    </w:p>
    <w:p w14:paraId="26CEF087" w14:textId="77777777" w:rsidR="000D021A" w:rsidRDefault="000D021A" w:rsidP="003C19E2">
      <w:pPr>
        <w:rPr>
          <w:ins w:id="85" w:author="CMH" w:date="2016-05-20T13:38:00Z"/>
        </w:rPr>
      </w:pPr>
    </w:p>
    <w:p w14:paraId="6BEE2C4E" w14:textId="77777777" w:rsidR="000D021A" w:rsidRDefault="000D021A" w:rsidP="003C19E2">
      <w:pPr>
        <w:rPr>
          <w:ins w:id="86" w:author="CMH" w:date="2016-05-20T13:38:00Z"/>
        </w:rPr>
      </w:pPr>
    </w:p>
    <w:p w14:paraId="2B268E32" w14:textId="77777777" w:rsidR="000D021A" w:rsidRDefault="000D021A" w:rsidP="003C19E2">
      <w:pPr>
        <w:rPr>
          <w:ins w:id="87" w:author="CMH" w:date="2016-05-20T13:38:00Z"/>
        </w:rPr>
      </w:pPr>
    </w:p>
    <w:p w14:paraId="0129D056" w14:textId="77777777" w:rsidR="000D021A" w:rsidRDefault="000D021A" w:rsidP="003C19E2">
      <w:pPr>
        <w:rPr>
          <w:ins w:id="88" w:author="CMH" w:date="2016-05-20T13:38:00Z"/>
        </w:rPr>
      </w:pPr>
    </w:p>
    <w:p w14:paraId="3C2A2140" w14:textId="77777777" w:rsidR="000D021A" w:rsidRDefault="000D021A" w:rsidP="003C19E2">
      <w:pPr>
        <w:rPr>
          <w:ins w:id="89" w:author="CMH" w:date="2016-05-20T13:38:00Z"/>
        </w:rPr>
      </w:pPr>
    </w:p>
    <w:p w14:paraId="374A5BF5" w14:textId="77777777" w:rsidR="000D021A" w:rsidRDefault="000D021A" w:rsidP="003C19E2">
      <w:pPr>
        <w:rPr>
          <w:ins w:id="90" w:author="CMH" w:date="2016-05-20T13:16:00Z"/>
        </w:rPr>
      </w:pPr>
    </w:p>
    <w:p w14:paraId="48F827E4" w14:textId="77777777" w:rsidR="003C19E2" w:rsidRDefault="003C19E2" w:rsidP="003C19E2">
      <w:pPr>
        <w:rPr>
          <w:ins w:id="91" w:author="CMH" w:date="2016-05-20T13:16:00Z"/>
        </w:rPr>
      </w:pPr>
    </w:p>
    <w:p w14:paraId="731F216E" w14:textId="42CE0DDF" w:rsidR="003C19E2" w:rsidRPr="000D021A" w:rsidRDefault="003C19E2" w:rsidP="003C19E2">
      <w:pPr>
        <w:rPr>
          <w:ins w:id="92" w:author="CMH" w:date="2016-05-20T13:16:00Z"/>
          <w:rFonts w:ascii="Times New Roman" w:hAnsi="Times New Roman" w:cs="Times New Roman"/>
          <w:sz w:val="24"/>
          <w:szCs w:val="24"/>
          <w:rPrChange w:id="93" w:author="CMH" w:date="2016-05-20T13:35:00Z">
            <w:rPr>
              <w:ins w:id="94" w:author="CMH" w:date="2016-05-20T13:16:00Z"/>
            </w:rPr>
          </w:rPrChange>
        </w:rPr>
      </w:pPr>
      <w:ins w:id="95" w:author="CMH" w:date="2016-05-20T13:16:00Z">
        <w:r w:rsidRPr="000D021A">
          <w:rPr>
            <w:rFonts w:ascii="Times New Roman" w:hAnsi="Times New Roman" w:cs="Times New Roman"/>
            <w:sz w:val="24"/>
            <w:szCs w:val="24"/>
            <w:rPrChange w:id="96" w:author="CMH" w:date="2016-05-20T13:35:00Z">
              <w:rPr/>
            </w:rPrChange>
          </w:rPr>
          <w:t>Copyright ® 2016 by Charles Hall</w:t>
        </w:r>
      </w:ins>
    </w:p>
    <w:p w14:paraId="0C525D5E" w14:textId="77777777" w:rsidR="003C19E2" w:rsidRDefault="003C19E2" w:rsidP="003C19E2">
      <w:pPr>
        <w:rPr>
          <w:ins w:id="97" w:author="CMH" w:date="2016-05-20T13:16:00Z"/>
          <w:rFonts w:eastAsiaTheme="majorEastAsia" w:cstheme="majorBidi"/>
          <w:b/>
          <w:bCs/>
          <w:szCs w:val="28"/>
        </w:rPr>
      </w:pPr>
      <w:bookmarkStart w:id="98" w:name="_Toc423420459"/>
      <w:ins w:id="99" w:author="CMH" w:date="2016-05-20T13:16:00Z">
        <w:r>
          <w:br w:type="page"/>
        </w:r>
      </w:ins>
    </w:p>
    <w:bookmarkEnd w:id="98"/>
    <w:p w14:paraId="4ED4A1E9" w14:textId="77777777" w:rsidR="003C19E2" w:rsidRDefault="003C19E2" w:rsidP="003C19E2">
      <w:pPr>
        <w:rPr>
          <w:ins w:id="100" w:author="CMH" w:date="2016-05-20T13:16:00Z"/>
        </w:rPr>
      </w:pPr>
    </w:p>
    <w:p w14:paraId="4E543B6A" w14:textId="77777777" w:rsidR="003C19E2" w:rsidRDefault="003C19E2" w:rsidP="003C19E2">
      <w:pPr>
        <w:rPr>
          <w:ins w:id="101" w:author="CMH" w:date="2016-05-20T13:16:00Z"/>
        </w:rPr>
      </w:pPr>
    </w:p>
    <w:p w14:paraId="10782E33" w14:textId="77777777" w:rsidR="003C19E2" w:rsidRDefault="003C19E2" w:rsidP="003C19E2">
      <w:pPr>
        <w:rPr>
          <w:ins w:id="102" w:author="CMH" w:date="2016-05-20T13:16:00Z"/>
        </w:rPr>
      </w:pPr>
    </w:p>
    <w:p w14:paraId="6D910216" w14:textId="77777777" w:rsidR="003C19E2" w:rsidRDefault="003C19E2" w:rsidP="003C19E2">
      <w:pPr>
        <w:rPr>
          <w:ins w:id="103" w:author="CMH" w:date="2016-05-20T13:16:00Z"/>
        </w:rPr>
      </w:pPr>
    </w:p>
    <w:p w14:paraId="6F0A0298" w14:textId="77777777" w:rsidR="003C19E2" w:rsidRDefault="003C19E2" w:rsidP="003C19E2">
      <w:pPr>
        <w:rPr>
          <w:ins w:id="104" w:author="CMH" w:date="2016-05-20T13:16:00Z"/>
        </w:rPr>
      </w:pPr>
    </w:p>
    <w:p w14:paraId="6E12841E" w14:textId="77777777" w:rsidR="003C19E2" w:rsidRDefault="003C19E2" w:rsidP="003C19E2">
      <w:pPr>
        <w:rPr>
          <w:ins w:id="105" w:author="CMH" w:date="2016-05-20T13:16:00Z"/>
        </w:rPr>
      </w:pPr>
    </w:p>
    <w:p w14:paraId="57635953" w14:textId="77777777" w:rsidR="003C19E2" w:rsidRDefault="003C19E2" w:rsidP="003C19E2">
      <w:pPr>
        <w:rPr>
          <w:ins w:id="106" w:author="CMH" w:date="2016-05-20T13:16:00Z"/>
        </w:rPr>
      </w:pPr>
    </w:p>
    <w:p w14:paraId="1966AAAF" w14:textId="77777777" w:rsidR="003C19E2" w:rsidRDefault="003C19E2" w:rsidP="003C19E2">
      <w:pPr>
        <w:rPr>
          <w:ins w:id="107" w:author="CMH" w:date="2016-05-20T13:16:00Z"/>
        </w:rPr>
      </w:pPr>
    </w:p>
    <w:p w14:paraId="12AEB3C6" w14:textId="77777777" w:rsidR="003C19E2" w:rsidRDefault="003C19E2" w:rsidP="003C19E2">
      <w:pPr>
        <w:rPr>
          <w:ins w:id="108" w:author="CMH" w:date="2016-05-20T13:16:00Z"/>
        </w:rPr>
      </w:pPr>
    </w:p>
    <w:p w14:paraId="61F72A92" w14:textId="4B789B18" w:rsidR="003C19E2" w:rsidRDefault="003C19E2" w:rsidP="003C19E2">
      <w:pPr>
        <w:jc w:val="center"/>
        <w:rPr>
          <w:ins w:id="109" w:author="CMH" w:date="2016-05-20T13:16:00Z"/>
        </w:rPr>
      </w:pPr>
      <w:ins w:id="110" w:author="CMH" w:date="2016-05-20T13:16:00Z">
        <w:r>
          <w:t>To MK, this wouldn</w:t>
        </w:r>
      </w:ins>
      <w:ins w:id="111" w:author="CMH" w:date="2016-05-20T13:17:00Z">
        <w:r>
          <w:t>’t have happened without you.</w:t>
        </w:r>
      </w:ins>
    </w:p>
    <w:p w14:paraId="62290C29" w14:textId="77777777" w:rsidR="003C19E2" w:rsidRDefault="003C19E2" w:rsidP="003C19E2">
      <w:pPr>
        <w:spacing w:after="200" w:line="276" w:lineRule="auto"/>
        <w:rPr>
          <w:ins w:id="112" w:author="CMH" w:date="2016-05-20T13:16:00Z"/>
        </w:rPr>
      </w:pPr>
    </w:p>
    <w:p w14:paraId="5BC47B07" w14:textId="77777777" w:rsidR="003C19E2" w:rsidRDefault="003C19E2" w:rsidP="003C19E2">
      <w:pPr>
        <w:spacing w:after="200" w:line="276" w:lineRule="auto"/>
        <w:rPr>
          <w:ins w:id="113" w:author="CMH" w:date="2016-05-20T13:16:00Z"/>
        </w:rPr>
        <w:sectPr w:rsidR="003C19E2" w:rsidSect="003C19E2">
          <w:footerReference w:type="default" r:id="rId10"/>
          <w:pgSz w:w="12240" w:h="15840"/>
          <w:pgMar w:top="1440" w:right="1440" w:bottom="1440" w:left="1440" w:header="720" w:footer="720" w:gutter="0"/>
          <w:pgNumType w:fmt="lowerRoman"/>
          <w:cols w:space="720"/>
          <w:docGrid w:linePitch="360"/>
        </w:sectPr>
      </w:pPr>
    </w:p>
    <w:customXmlInsRangeStart w:id="114" w:author="CMH" w:date="2016-05-20T13:16:00Z"/>
    <w:bookmarkStart w:id="115" w:name="_Toc423420460" w:displacedByCustomXml="next"/>
    <w:sdt>
      <w:sdtPr>
        <w:rPr>
          <w:b w:val="0"/>
          <w:sz w:val="24"/>
          <w:lang w:bidi="ar-SA"/>
        </w:rPr>
        <w:id w:val="2110472400"/>
        <w:docPartObj>
          <w:docPartGallery w:val="Table of Contents"/>
          <w:docPartUnique/>
        </w:docPartObj>
      </w:sdtPr>
      <w:sdtEndPr>
        <w:rPr>
          <w:rFonts w:asciiTheme="minorHAnsi" w:eastAsiaTheme="minorHAnsi" w:hAnsiTheme="minorHAnsi"/>
          <w:bCs/>
          <w:noProof/>
          <w:sz w:val="22"/>
          <w:shd w:val="clear" w:color="auto" w:fill="auto"/>
        </w:rPr>
      </w:sdtEndPr>
      <w:sdtContent>
        <w:customXmlInsRangeEnd w:id="114"/>
        <w:p w14:paraId="1BB0983B" w14:textId="77777777" w:rsidR="003C19E2" w:rsidRPr="000D021A" w:rsidRDefault="003C19E2" w:rsidP="003C19E2">
          <w:pPr>
            <w:pStyle w:val="TOCHeading"/>
            <w:rPr>
              <w:ins w:id="116" w:author="CMH" w:date="2016-05-20T13:16:00Z"/>
              <w:rFonts w:cs="Times New Roman"/>
              <w:rPrChange w:id="117" w:author="CMH" w:date="2016-05-20T13:38:00Z">
                <w:rPr>
                  <w:ins w:id="118" w:author="CMH" w:date="2016-05-20T13:16:00Z"/>
                </w:rPr>
              </w:rPrChange>
            </w:rPr>
          </w:pPr>
          <w:ins w:id="119" w:author="CMH" w:date="2016-05-20T13:16:00Z">
            <w:r w:rsidRPr="000D021A">
              <w:rPr>
                <w:rFonts w:cs="Times New Roman"/>
                <w:rPrChange w:id="120" w:author="CMH" w:date="2016-05-20T13:38:00Z">
                  <w:rPr/>
                </w:rPrChange>
              </w:rPr>
              <w:t>Table of Contents</w:t>
            </w:r>
          </w:ins>
        </w:p>
        <w:p w14:paraId="032E615E" w14:textId="77777777" w:rsidR="000D021A" w:rsidRDefault="000D021A">
          <w:pPr>
            <w:pStyle w:val="TOC1"/>
            <w:tabs>
              <w:tab w:val="right" w:leader="dot" w:pos="9350"/>
            </w:tabs>
            <w:rPr>
              <w:ins w:id="121" w:author="CMH" w:date="2016-05-20T13:39:00Z"/>
              <w:rFonts w:eastAsiaTheme="minorEastAsia"/>
              <w:noProof/>
            </w:rPr>
          </w:pPr>
          <w:ins w:id="122" w:author="CMH" w:date="2016-05-20T13:39:00Z">
            <w:r>
              <w:fldChar w:fldCharType="begin"/>
            </w:r>
            <w:r>
              <w:instrText xml:space="preserve"> TOC \o "1-3" \h \z \u </w:instrText>
            </w:r>
            <w:r>
              <w:fldChar w:fldCharType="separate"/>
            </w:r>
            <w:r w:rsidRPr="00A26131">
              <w:rPr>
                <w:rStyle w:val="Hyperlink"/>
                <w:noProof/>
              </w:rPr>
              <w:fldChar w:fldCharType="begin"/>
            </w:r>
            <w:r w:rsidRPr="00A26131">
              <w:rPr>
                <w:rStyle w:val="Hyperlink"/>
                <w:noProof/>
              </w:rPr>
              <w:instrText xml:space="preserve"> </w:instrText>
            </w:r>
            <w:r>
              <w:rPr>
                <w:noProof/>
              </w:rPr>
              <w:instrText>HYPERLINK \l "_Toc451514888"</w:instrText>
            </w:r>
            <w:r w:rsidRPr="00A26131">
              <w:rPr>
                <w:rStyle w:val="Hyperlink"/>
                <w:noProof/>
              </w:rPr>
              <w:instrText xml:space="preserve"> </w:instrText>
            </w:r>
            <w:r w:rsidRPr="00A26131">
              <w:rPr>
                <w:rStyle w:val="Hyperlink"/>
                <w:noProof/>
              </w:rPr>
            </w:r>
            <w:r w:rsidRPr="00A26131">
              <w:rPr>
                <w:rStyle w:val="Hyperlink"/>
                <w:noProof/>
              </w:rPr>
              <w:fldChar w:fldCharType="separate"/>
            </w:r>
            <w:r w:rsidRPr="00A26131">
              <w:rPr>
                <w:rStyle w:val="Hyperlink"/>
                <w:noProof/>
              </w:rPr>
              <w:t>List of Figures</w:t>
            </w:r>
            <w:r>
              <w:rPr>
                <w:noProof/>
                <w:webHidden/>
              </w:rPr>
              <w:tab/>
            </w:r>
            <w:r>
              <w:rPr>
                <w:noProof/>
                <w:webHidden/>
              </w:rPr>
              <w:fldChar w:fldCharType="begin"/>
            </w:r>
            <w:r>
              <w:rPr>
                <w:noProof/>
                <w:webHidden/>
              </w:rPr>
              <w:instrText xml:space="preserve"> PAGEREF _Toc451514888 \h </w:instrText>
            </w:r>
            <w:r>
              <w:rPr>
                <w:noProof/>
                <w:webHidden/>
              </w:rPr>
            </w:r>
          </w:ins>
          <w:r>
            <w:rPr>
              <w:noProof/>
              <w:webHidden/>
            </w:rPr>
            <w:fldChar w:fldCharType="separate"/>
          </w:r>
          <w:ins w:id="123" w:author="CMH" w:date="2016-05-20T13:39:00Z">
            <w:r>
              <w:rPr>
                <w:noProof/>
                <w:webHidden/>
              </w:rPr>
              <w:t>5</w:t>
            </w:r>
            <w:r>
              <w:rPr>
                <w:noProof/>
                <w:webHidden/>
              </w:rPr>
              <w:fldChar w:fldCharType="end"/>
            </w:r>
            <w:r w:rsidRPr="00A26131">
              <w:rPr>
                <w:rStyle w:val="Hyperlink"/>
                <w:noProof/>
              </w:rPr>
              <w:fldChar w:fldCharType="end"/>
            </w:r>
          </w:ins>
        </w:p>
        <w:p w14:paraId="2559F611" w14:textId="77777777" w:rsidR="000D021A" w:rsidRDefault="000D021A">
          <w:pPr>
            <w:pStyle w:val="TOC1"/>
            <w:tabs>
              <w:tab w:val="right" w:leader="dot" w:pos="9350"/>
            </w:tabs>
            <w:rPr>
              <w:ins w:id="124" w:author="CMH" w:date="2016-05-20T13:39:00Z"/>
              <w:rFonts w:eastAsiaTheme="minorEastAsia"/>
              <w:noProof/>
            </w:rPr>
          </w:pPr>
          <w:ins w:id="125" w:author="CMH" w:date="2016-05-20T13:39:00Z">
            <w:r w:rsidRPr="00A26131">
              <w:rPr>
                <w:rStyle w:val="Hyperlink"/>
                <w:noProof/>
              </w:rPr>
              <w:fldChar w:fldCharType="begin"/>
            </w:r>
            <w:r w:rsidRPr="00A26131">
              <w:rPr>
                <w:rStyle w:val="Hyperlink"/>
                <w:noProof/>
              </w:rPr>
              <w:instrText xml:space="preserve"> </w:instrText>
            </w:r>
            <w:r>
              <w:rPr>
                <w:noProof/>
              </w:rPr>
              <w:instrText>HYPERLINK \l "_Toc451514889"</w:instrText>
            </w:r>
            <w:r w:rsidRPr="00A26131">
              <w:rPr>
                <w:rStyle w:val="Hyperlink"/>
                <w:noProof/>
              </w:rPr>
              <w:instrText xml:space="preserve"> </w:instrText>
            </w:r>
            <w:r w:rsidRPr="00A26131">
              <w:rPr>
                <w:rStyle w:val="Hyperlink"/>
                <w:noProof/>
              </w:rPr>
            </w:r>
            <w:r w:rsidRPr="00A26131">
              <w:rPr>
                <w:rStyle w:val="Hyperlink"/>
                <w:noProof/>
              </w:rPr>
              <w:fldChar w:fldCharType="separate"/>
            </w:r>
            <w:r w:rsidRPr="00A26131">
              <w:rPr>
                <w:rStyle w:val="Hyperlink"/>
                <w:noProof/>
              </w:rPr>
              <w:t>List of Tables</w:t>
            </w:r>
            <w:r>
              <w:rPr>
                <w:noProof/>
                <w:webHidden/>
              </w:rPr>
              <w:tab/>
            </w:r>
            <w:r>
              <w:rPr>
                <w:noProof/>
                <w:webHidden/>
              </w:rPr>
              <w:fldChar w:fldCharType="begin"/>
            </w:r>
            <w:r>
              <w:rPr>
                <w:noProof/>
                <w:webHidden/>
              </w:rPr>
              <w:instrText xml:space="preserve"> PAGEREF _Toc451514889 \h </w:instrText>
            </w:r>
            <w:r>
              <w:rPr>
                <w:noProof/>
                <w:webHidden/>
              </w:rPr>
            </w:r>
          </w:ins>
          <w:r>
            <w:rPr>
              <w:noProof/>
              <w:webHidden/>
            </w:rPr>
            <w:fldChar w:fldCharType="separate"/>
          </w:r>
          <w:ins w:id="126" w:author="CMH" w:date="2016-05-20T13:39:00Z">
            <w:r>
              <w:rPr>
                <w:noProof/>
                <w:webHidden/>
              </w:rPr>
              <w:t>6</w:t>
            </w:r>
            <w:r>
              <w:rPr>
                <w:noProof/>
                <w:webHidden/>
              </w:rPr>
              <w:fldChar w:fldCharType="end"/>
            </w:r>
            <w:r w:rsidRPr="00A26131">
              <w:rPr>
                <w:rStyle w:val="Hyperlink"/>
                <w:noProof/>
              </w:rPr>
              <w:fldChar w:fldCharType="end"/>
            </w:r>
          </w:ins>
        </w:p>
        <w:p w14:paraId="0741B662" w14:textId="77777777" w:rsidR="000D021A" w:rsidRDefault="000D021A">
          <w:pPr>
            <w:pStyle w:val="TOC1"/>
            <w:tabs>
              <w:tab w:val="right" w:leader="dot" w:pos="9350"/>
            </w:tabs>
            <w:rPr>
              <w:ins w:id="127" w:author="CMH" w:date="2016-05-20T13:39:00Z"/>
              <w:rFonts w:eastAsiaTheme="minorEastAsia"/>
              <w:noProof/>
            </w:rPr>
          </w:pPr>
          <w:ins w:id="128" w:author="CMH" w:date="2016-05-20T13:39:00Z">
            <w:r w:rsidRPr="00A26131">
              <w:rPr>
                <w:rStyle w:val="Hyperlink"/>
                <w:noProof/>
              </w:rPr>
              <w:fldChar w:fldCharType="begin"/>
            </w:r>
            <w:r w:rsidRPr="00A26131">
              <w:rPr>
                <w:rStyle w:val="Hyperlink"/>
                <w:noProof/>
              </w:rPr>
              <w:instrText xml:space="preserve"> </w:instrText>
            </w:r>
            <w:r>
              <w:rPr>
                <w:noProof/>
              </w:rPr>
              <w:instrText>HYPERLINK \l "_Toc451514890"</w:instrText>
            </w:r>
            <w:r w:rsidRPr="00A26131">
              <w:rPr>
                <w:rStyle w:val="Hyperlink"/>
                <w:noProof/>
              </w:rPr>
              <w:instrText xml:space="preserve"> </w:instrText>
            </w:r>
            <w:r w:rsidRPr="00A26131">
              <w:rPr>
                <w:rStyle w:val="Hyperlink"/>
                <w:noProof/>
              </w:rPr>
            </w:r>
            <w:r w:rsidRPr="00A26131">
              <w:rPr>
                <w:rStyle w:val="Hyperlink"/>
                <w:noProof/>
              </w:rPr>
              <w:fldChar w:fldCharType="separate"/>
            </w:r>
            <w:r w:rsidRPr="00A26131">
              <w:rPr>
                <w:rStyle w:val="Hyperlink"/>
                <w:rFonts w:cs="Times New Roman"/>
                <w:noProof/>
              </w:rPr>
              <w:t>Acknowledgements</w:t>
            </w:r>
            <w:r>
              <w:rPr>
                <w:noProof/>
                <w:webHidden/>
              </w:rPr>
              <w:tab/>
            </w:r>
            <w:r>
              <w:rPr>
                <w:noProof/>
                <w:webHidden/>
              </w:rPr>
              <w:fldChar w:fldCharType="begin"/>
            </w:r>
            <w:r>
              <w:rPr>
                <w:noProof/>
                <w:webHidden/>
              </w:rPr>
              <w:instrText xml:space="preserve"> PAGEREF _Toc451514890 \h </w:instrText>
            </w:r>
            <w:r>
              <w:rPr>
                <w:noProof/>
                <w:webHidden/>
              </w:rPr>
            </w:r>
          </w:ins>
          <w:r>
            <w:rPr>
              <w:noProof/>
              <w:webHidden/>
            </w:rPr>
            <w:fldChar w:fldCharType="separate"/>
          </w:r>
          <w:ins w:id="129" w:author="CMH" w:date="2016-05-20T13:39:00Z">
            <w:r>
              <w:rPr>
                <w:noProof/>
                <w:webHidden/>
              </w:rPr>
              <w:t>7</w:t>
            </w:r>
            <w:r>
              <w:rPr>
                <w:noProof/>
                <w:webHidden/>
              </w:rPr>
              <w:fldChar w:fldCharType="end"/>
            </w:r>
            <w:r w:rsidRPr="00A26131">
              <w:rPr>
                <w:rStyle w:val="Hyperlink"/>
                <w:noProof/>
              </w:rPr>
              <w:fldChar w:fldCharType="end"/>
            </w:r>
          </w:ins>
        </w:p>
        <w:p w14:paraId="7EFE8DA9" w14:textId="77777777" w:rsidR="000D021A" w:rsidRDefault="000D021A">
          <w:pPr>
            <w:pStyle w:val="TOC1"/>
            <w:tabs>
              <w:tab w:val="right" w:leader="dot" w:pos="9350"/>
            </w:tabs>
            <w:rPr>
              <w:ins w:id="130" w:author="CMH" w:date="2016-05-20T13:39:00Z"/>
              <w:rFonts w:eastAsiaTheme="minorEastAsia"/>
              <w:noProof/>
            </w:rPr>
          </w:pPr>
          <w:ins w:id="131" w:author="CMH" w:date="2016-05-20T13:39:00Z">
            <w:r w:rsidRPr="00A26131">
              <w:rPr>
                <w:rStyle w:val="Hyperlink"/>
                <w:noProof/>
              </w:rPr>
              <w:fldChar w:fldCharType="begin"/>
            </w:r>
            <w:r w:rsidRPr="00A26131">
              <w:rPr>
                <w:rStyle w:val="Hyperlink"/>
                <w:noProof/>
              </w:rPr>
              <w:instrText xml:space="preserve"> </w:instrText>
            </w:r>
            <w:r>
              <w:rPr>
                <w:noProof/>
              </w:rPr>
              <w:instrText>HYPERLINK \l "_Toc451514891"</w:instrText>
            </w:r>
            <w:r w:rsidRPr="00A26131">
              <w:rPr>
                <w:rStyle w:val="Hyperlink"/>
                <w:noProof/>
              </w:rPr>
              <w:instrText xml:space="preserve"> </w:instrText>
            </w:r>
            <w:r w:rsidRPr="00A26131">
              <w:rPr>
                <w:rStyle w:val="Hyperlink"/>
                <w:noProof/>
              </w:rPr>
            </w:r>
            <w:r w:rsidRPr="00A26131">
              <w:rPr>
                <w:rStyle w:val="Hyperlink"/>
                <w:noProof/>
              </w:rPr>
              <w:fldChar w:fldCharType="separate"/>
            </w:r>
            <w:r w:rsidRPr="00A26131">
              <w:rPr>
                <w:rStyle w:val="Hyperlink"/>
                <w:noProof/>
              </w:rPr>
              <w:t>List of Abbreviations</w:t>
            </w:r>
            <w:r>
              <w:rPr>
                <w:noProof/>
                <w:webHidden/>
              </w:rPr>
              <w:tab/>
            </w:r>
            <w:r>
              <w:rPr>
                <w:noProof/>
                <w:webHidden/>
              </w:rPr>
              <w:fldChar w:fldCharType="begin"/>
            </w:r>
            <w:r>
              <w:rPr>
                <w:noProof/>
                <w:webHidden/>
              </w:rPr>
              <w:instrText xml:space="preserve"> PAGEREF _Toc451514891 \h </w:instrText>
            </w:r>
            <w:r>
              <w:rPr>
                <w:noProof/>
                <w:webHidden/>
              </w:rPr>
            </w:r>
          </w:ins>
          <w:r>
            <w:rPr>
              <w:noProof/>
              <w:webHidden/>
            </w:rPr>
            <w:fldChar w:fldCharType="separate"/>
          </w:r>
          <w:ins w:id="132" w:author="CMH" w:date="2016-05-20T13:39:00Z">
            <w:r>
              <w:rPr>
                <w:noProof/>
                <w:webHidden/>
              </w:rPr>
              <w:t>8</w:t>
            </w:r>
            <w:r>
              <w:rPr>
                <w:noProof/>
                <w:webHidden/>
              </w:rPr>
              <w:fldChar w:fldCharType="end"/>
            </w:r>
            <w:r w:rsidRPr="00A26131">
              <w:rPr>
                <w:rStyle w:val="Hyperlink"/>
                <w:noProof/>
              </w:rPr>
              <w:fldChar w:fldCharType="end"/>
            </w:r>
          </w:ins>
        </w:p>
        <w:p w14:paraId="67ABCC43" w14:textId="655CD245" w:rsidR="003C19E2" w:rsidRDefault="000D021A" w:rsidP="000D021A">
          <w:pPr>
            <w:rPr>
              <w:ins w:id="133" w:author="CMH" w:date="2016-05-20T13:16:00Z"/>
            </w:rPr>
          </w:pPr>
          <w:ins w:id="134" w:author="CMH" w:date="2016-05-20T13:39:00Z">
            <w:r>
              <w:rPr>
                <w:b/>
                <w:bCs/>
                <w:noProof/>
              </w:rPr>
              <w:fldChar w:fldCharType="end"/>
            </w:r>
          </w:ins>
        </w:p>
        <w:customXmlInsRangeStart w:id="135" w:author="CMH" w:date="2016-05-20T13:16:00Z"/>
      </w:sdtContent>
    </w:sdt>
    <w:customXmlInsRangeEnd w:id="135"/>
    <w:p w14:paraId="44C82292" w14:textId="77777777" w:rsidR="003C19E2" w:rsidRDefault="003C19E2" w:rsidP="003C19E2">
      <w:pPr>
        <w:pStyle w:val="TOC1"/>
        <w:rPr>
          <w:ins w:id="136" w:author="CMH" w:date="2016-05-20T13:16:00Z"/>
          <w:lang w:bidi="en-US"/>
        </w:rPr>
      </w:pPr>
      <w:ins w:id="137" w:author="CMH" w:date="2016-05-20T13:16:00Z">
        <w:r>
          <w:br w:type="page"/>
        </w:r>
      </w:ins>
    </w:p>
    <w:p w14:paraId="4CE31B06" w14:textId="77777777" w:rsidR="003C19E2" w:rsidRPr="00102E6B" w:rsidRDefault="003C19E2" w:rsidP="000D021A">
      <w:pPr>
        <w:pStyle w:val="Heading1"/>
        <w:jc w:val="center"/>
        <w:rPr>
          <w:ins w:id="138" w:author="CMH" w:date="2016-05-20T13:16:00Z"/>
          <w:rFonts w:ascii="Times New Roman" w:hAnsi="Times New Roman" w:cs="Times New Roman"/>
          <w:b/>
          <w:color w:val="auto"/>
          <w:sz w:val="28"/>
          <w:szCs w:val="28"/>
          <w:rPrChange w:id="139" w:author="CMH" w:date="2016-05-20T13:41:00Z">
            <w:rPr>
              <w:ins w:id="140" w:author="CMH" w:date="2016-05-20T13:16:00Z"/>
            </w:rPr>
          </w:rPrChange>
        </w:rPr>
        <w:pPrChange w:id="141" w:author="CMH" w:date="2016-05-20T13:40:00Z">
          <w:pPr>
            <w:pStyle w:val="Heading1"/>
          </w:pPr>
        </w:pPrChange>
      </w:pPr>
      <w:bookmarkStart w:id="142" w:name="_Toc451514888"/>
      <w:commentRangeStart w:id="143"/>
      <w:ins w:id="144" w:author="CMH" w:date="2016-05-20T13:16:00Z">
        <w:r w:rsidRPr="00102E6B">
          <w:rPr>
            <w:rFonts w:ascii="Times New Roman" w:hAnsi="Times New Roman" w:cs="Times New Roman"/>
            <w:b/>
            <w:color w:val="auto"/>
            <w:sz w:val="28"/>
            <w:szCs w:val="28"/>
            <w:rPrChange w:id="145" w:author="CMH" w:date="2016-05-20T13:41:00Z">
              <w:rPr/>
            </w:rPrChange>
          </w:rPr>
          <w:lastRenderedPageBreak/>
          <w:t>List of Figures</w:t>
        </w:r>
        <w:commentRangeEnd w:id="143"/>
        <w:r w:rsidRPr="00102E6B">
          <w:rPr>
            <w:rStyle w:val="CommentReference"/>
            <w:rFonts w:ascii="Times New Roman" w:eastAsia="Times New Roman" w:hAnsi="Times New Roman" w:cs="Times New Roman"/>
            <w:b/>
            <w:bCs/>
            <w:color w:val="auto"/>
            <w:sz w:val="28"/>
            <w:szCs w:val="28"/>
            <w:rPrChange w:id="146" w:author="CMH" w:date="2016-05-20T13:41:00Z">
              <w:rPr>
                <w:rStyle w:val="CommentReference"/>
                <w:rFonts w:eastAsia="Times New Roman" w:cs="Times New Roman"/>
                <w:b/>
                <w:bCs/>
              </w:rPr>
            </w:rPrChange>
          </w:rPr>
          <w:commentReference w:id="143"/>
        </w:r>
        <w:bookmarkEnd w:id="142"/>
      </w:ins>
    </w:p>
    <w:p w14:paraId="0255464C" w14:textId="77777777" w:rsidR="000D021A" w:rsidRDefault="000D021A" w:rsidP="003C19E2">
      <w:pPr>
        <w:pStyle w:val="TOC1"/>
        <w:rPr>
          <w:ins w:id="147" w:author="CMH" w:date="2016-05-20T13:40:00Z"/>
          <w:rFonts w:ascii="Times New Roman" w:hAnsi="Times New Roman" w:cs="Times New Roman"/>
          <w:sz w:val="24"/>
          <w:szCs w:val="24"/>
        </w:rPr>
      </w:pPr>
    </w:p>
    <w:p w14:paraId="3F9082CE" w14:textId="77777777" w:rsidR="003C19E2" w:rsidRPr="000D021A" w:rsidRDefault="003C19E2" w:rsidP="003C19E2">
      <w:pPr>
        <w:pStyle w:val="TOC1"/>
        <w:rPr>
          <w:ins w:id="148" w:author="CMH" w:date="2016-05-20T13:16:00Z"/>
          <w:rFonts w:ascii="Times New Roman" w:hAnsi="Times New Roman" w:cs="Times New Roman"/>
          <w:sz w:val="24"/>
          <w:szCs w:val="24"/>
          <w:rPrChange w:id="149" w:author="CMH" w:date="2016-05-20T13:40:00Z">
            <w:rPr>
              <w:ins w:id="150" w:author="CMH" w:date="2016-05-20T13:16:00Z"/>
            </w:rPr>
          </w:rPrChange>
        </w:rPr>
      </w:pPr>
      <w:ins w:id="151" w:author="CMH" w:date="2016-05-20T13:16:00Z">
        <w:r w:rsidRPr="000D021A">
          <w:rPr>
            <w:rFonts w:ascii="Times New Roman" w:hAnsi="Times New Roman" w:cs="Times New Roman"/>
            <w:sz w:val="24"/>
            <w:szCs w:val="24"/>
            <w:rPrChange w:id="152" w:author="CMH" w:date="2016-05-20T13:40:00Z">
              <w:rPr/>
            </w:rPrChange>
          </w:rPr>
          <w:t>Figure 1 Conceptual framework of the research</w:t>
        </w:r>
        <w:r w:rsidRPr="000D021A">
          <w:rPr>
            <w:rFonts w:ascii="Times New Roman" w:hAnsi="Times New Roman" w:cs="Times New Roman"/>
            <w:sz w:val="24"/>
            <w:szCs w:val="24"/>
            <w:rPrChange w:id="153" w:author="CMH" w:date="2016-05-20T13:40:00Z">
              <w:rPr/>
            </w:rPrChange>
          </w:rPr>
          <w:tab/>
          <w:t>3</w:t>
        </w:r>
      </w:ins>
    </w:p>
    <w:p w14:paraId="25F6F992" w14:textId="77777777" w:rsidR="003C19E2" w:rsidRPr="000D021A" w:rsidRDefault="003C19E2" w:rsidP="003C19E2">
      <w:pPr>
        <w:pStyle w:val="TOC1"/>
        <w:rPr>
          <w:ins w:id="154" w:author="CMH" w:date="2016-05-20T13:16:00Z"/>
          <w:rFonts w:ascii="Times New Roman" w:hAnsi="Times New Roman" w:cs="Times New Roman"/>
          <w:sz w:val="24"/>
          <w:szCs w:val="24"/>
          <w:rPrChange w:id="155" w:author="CMH" w:date="2016-05-20T13:40:00Z">
            <w:rPr>
              <w:ins w:id="156" w:author="CMH" w:date="2016-05-20T13:16:00Z"/>
            </w:rPr>
          </w:rPrChange>
        </w:rPr>
      </w:pPr>
      <w:ins w:id="157" w:author="CMH" w:date="2016-05-20T13:16:00Z">
        <w:r w:rsidRPr="000D021A">
          <w:rPr>
            <w:rFonts w:ascii="Times New Roman" w:hAnsi="Times New Roman" w:cs="Times New Roman"/>
            <w:sz w:val="24"/>
            <w:szCs w:val="24"/>
            <w:rPrChange w:id="158" w:author="CMH" w:date="2016-05-20T13:40:00Z">
              <w:rPr/>
            </w:rPrChange>
          </w:rPr>
          <w:t xml:space="preserve">Figure 2 Work flow of the research </w:t>
        </w:r>
        <w:r w:rsidRPr="000D021A">
          <w:rPr>
            <w:rFonts w:ascii="Times New Roman" w:hAnsi="Times New Roman" w:cs="Times New Roman"/>
            <w:sz w:val="24"/>
            <w:szCs w:val="24"/>
            <w:rPrChange w:id="159" w:author="CMH" w:date="2016-05-20T13:40:00Z">
              <w:rPr/>
            </w:rPrChange>
          </w:rPr>
          <w:tab/>
          <w:t>6</w:t>
        </w:r>
      </w:ins>
    </w:p>
    <w:p w14:paraId="0ED11CA0" w14:textId="6930D6B5" w:rsidR="003C19E2" w:rsidRDefault="003C19E2" w:rsidP="003C19E2">
      <w:pPr>
        <w:spacing w:after="200" w:line="276" w:lineRule="auto"/>
        <w:rPr>
          <w:ins w:id="160" w:author="CMH" w:date="2016-05-20T13:16:00Z"/>
          <w:rFonts w:eastAsiaTheme="majorEastAsia" w:cstheme="majorBidi"/>
          <w:b/>
          <w:bCs/>
          <w:szCs w:val="28"/>
        </w:rPr>
      </w:pPr>
      <w:ins w:id="161" w:author="CMH" w:date="2016-05-20T13:16:00Z">
        <w:r>
          <w:br w:type="page"/>
        </w:r>
      </w:ins>
    </w:p>
    <w:p w14:paraId="0743DDA7" w14:textId="77777777" w:rsidR="003C19E2" w:rsidRPr="00102E6B" w:rsidRDefault="003C19E2" w:rsidP="000D021A">
      <w:pPr>
        <w:pStyle w:val="Heading1"/>
        <w:jc w:val="center"/>
        <w:rPr>
          <w:ins w:id="162" w:author="CMH" w:date="2016-05-20T13:16:00Z"/>
          <w:rFonts w:ascii="Times New Roman" w:hAnsi="Times New Roman" w:cs="Times New Roman"/>
          <w:b/>
          <w:color w:val="auto"/>
          <w:sz w:val="28"/>
          <w:szCs w:val="28"/>
          <w:rPrChange w:id="163" w:author="CMH" w:date="2016-05-20T13:41:00Z">
            <w:rPr>
              <w:ins w:id="164" w:author="CMH" w:date="2016-05-20T13:16:00Z"/>
            </w:rPr>
          </w:rPrChange>
        </w:rPr>
        <w:pPrChange w:id="165" w:author="CMH" w:date="2016-05-20T13:40:00Z">
          <w:pPr>
            <w:pStyle w:val="Heading1"/>
          </w:pPr>
        </w:pPrChange>
      </w:pPr>
      <w:bookmarkStart w:id="166" w:name="_Toc451514889"/>
      <w:bookmarkEnd w:id="115"/>
      <w:ins w:id="167" w:author="CMH" w:date="2016-05-20T13:16:00Z">
        <w:r w:rsidRPr="00102E6B">
          <w:rPr>
            <w:rFonts w:ascii="Times New Roman" w:hAnsi="Times New Roman" w:cs="Times New Roman"/>
            <w:b/>
            <w:color w:val="auto"/>
            <w:sz w:val="28"/>
            <w:szCs w:val="28"/>
            <w:rPrChange w:id="168" w:author="CMH" w:date="2016-05-20T13:41:00Z">
              <w:rPr/>
            </w:rPrChange>
          </w:rPr>
          <w:lastRenderedPageBreak/>
          <w:t>List of Tables</w:t>
        </w:r>
        <w:bookmarkEnd w:id="166"/>
      </w:ins>
    </w:p>
    <w:p w14:paraId="3A7CB1FC" w14:textId="77777777" w:rsidR="000D021A" w:rsidRDefault="000D021A" w:rsidP="003C19E2">
      <w:pPr>
        <w:pStyle w:val="TOC1"/>
        <w:rPr>
          <w:ins w:id="169" w:author="CMH" w:date="2016-05-20T13:40:00Z"/>
          <w:rFonts w:ascii="Times New Roman" w:hAnsi="Times New Roman" w:cs="Times New Roman"/>
          <w:sz w:val="24"/>
          <w:szCs w:val="24"/>
        </w:rPr>
      </w:pPr>
    </w:p>
    <w:p w14:paraId="519AF3A2" w14:textId="77777777" w:rsidR="003C19E2" w:rsidRPr="000D021A" w:rsidRDefault="003C19E2" w:rsidP="003C19E2">
      <w:pPr>
        <w:pStyle w:val="TOC1"/>
        <w:rPr>
          <w:ins w:id="170" w:author="CMH" w:date="2016-05-20T13:16:00Z"/>
          <w:rFonts w:ascii="Times New Roman" w:hAnsi="Times New Roman" w:cs="Times New Roman"/>
          <w:sz w:val="24"/>
          <w:szCs w:val="24"/>
          <w:rPrChange w:id="171" w:author="CMH" w:date="2016-05-20T13:40:00Z">
            <w:rPr>
              <w:ins w:id="172" w:author="CMH" w:date="2016-05-20T13:16:00Z"/>
            </w:rPr>
          </w:rPrChange>
        </w:rPr>
      </w:pPr>
      <w:ins w:id="173" w:author="CMH" w:date="2016-05-20T13:16:00Z">
        <w:r w:rsidRPr="000D021A">
          <w:rPr>
            <w:rFonts w:ascii="Times New Roman" w:hAnsi="Times New Roman" w:cs="Times New Roman"/>
            <w:sz w:val="24"/>
            <w:szCs w:val="24"/>
            <w:rPrChange w:id="174" w:author="CMH" w:date="2016-05-20T13:40:00Z">
              <w:rPr/>
            </w:rPrChange>
          </w:rPr>
          <w:t>Table 1 A short title</w:t>
        </w:r>
        <w:r w:rsidRPr="000D021A">
          <w:rPr>
            <w:rFonts w:ascii="Times New Roman" w:hAnsi="Times New Roman" w:cs="Times New Roman"/>
            <w:sz w:val="24"/>
            <w:szCs w:val="24"/>
            <w:rPrChange w:id="175" w:author="CMH" w:date="2016-05-20T13:40:00Z">
              <w:rPr/>
            </w:rPrChange>
          </w:rPr>
          <w:tab/>
          <w:t>5</w:t>
        </w:r>
      </w:ins>
    </w:p>
    <w:p w14:paraId="40816EE2" w14:textId="77777777" w:rsidR="003C19E2" w:rsidRPr="000D021A" w:rsidRDefault="003C19E2" w:rsidP="003C19E2">
      <w:pPr>
        <w:pStyle w:val="TOC1"/>
        <w:rPr>
          <w:ins w:id="176" w:author="CMH" w:date="2016-05-20T13:16:00Z"/>
          <w:rFonts w:ascii="Times New Roman" w:hAnsi="Times New Roman" w:cs="Times New Roman"/>
          <w:sz w:val="24"/>
          <w:szCs w:val="24"/>
          <w:rPrChange w:id="177" w:author="CMH" w:date="2016-05-20T13:40:00Z">
            <w:rPr>
              <w:ins w:id="178" w:author="CMH" w:date="2016-05-20T13:16:00Z"/>
            </w:rPr>
          </w:rPrChange>
        </w:rPr>
      </w:pPr>
      <w:ins w:id="179" w:author="CMH" w:date="2016-05-20T13:16:00Z">
        <w:r w:rsidRPr="000D021A">
          <w:rPr>
            <w:rFonts w:ascii="Times New Roman" w:hAnsi="Times New Roman" w:cs="Times New Roman"/>
            <w:sz w:val="24"/>
            <w:szCs w:val="24"/>
            <w:rPrChange w:id="180" w:author="CMH" w:date="2016-05-20T13:40:00Z">
              <w:rPr/>
            </w:rPrChange>
          </w:rPr>
          <w:t>Table</w:t>
        </w:r>
        <w:commentRangeStart w:id="181"/>
        <w:r w:rsidRPr="000D021A">
          <w:rPr>
            <w:rFonts w:ascii="Times New Roman" w:hAnsi="Times New Roman" w:cs="Times New Roman"/>
            <w:sz w:val="24"/>
            <w:szCs w:val="24"/>
            <w:rPrChange w:id="182" w:author="CMH" w:date="2016-05-20T13:40:00Z">
              <w:rPr/>
            </w:rPrChange>
          </w:rPr>
          <w:t xml:space="preserve"> 2 Summary of previous research including examples of work completed by other </w:t>
        </w:r>
        <w:r w:rsidRPr="000D021A">
          <w:rPr>
            <w:rFonts w:ascii="Times New Roman" w:hAnsi="Times New Roman" w:cs="Times New Roman"/>
            <w:sz w:val="24"/>
            <w:szCs w:val="24"/>
            <w:rPrChange w:id="183" w:author="CMH" w:date="2016-05-20T13:40:00Z">
              <w:rPr/>
            </w:rPrChange>
          </w:rPr>
          <w:br/>
          <w:t>scholars working around the world</w:t>
        </w:r>
        <w:r w:rsidRPr="000D021A">
          <w:rPr>
            <w:rFonts w:ascii="Times New Roman" w:hAnsi="Times New Roman" w:cs="Times New Roman"/>
            <w:sz w:val="24"/>
            <w:szCs w:val="24"/>
            <w:rPrChange w:id="184" w:author="CMH" w:date="2016-05-20T13:40:00Z">
              <w:rPr/>
            </w:rPrChange>
          </w:rPr>
          <w:tab/>
          <w:t>5</w:t>
        </w:r>
        <w:commentRangeEnd w:id="181"/>
        <w:r w:rsidRPr="000D021A">
          <w:rPr>
            <w:rStyle w:val="CommentReference"/>
            <w:rFonts w:ascii="Times New Roman" w:eastAsia="Times New Roman" w:hAnsi="Times New Roman" w:cs="Times New Roman"/>
            <w:sz w:val="24"/>
            <w:szCs w:val="24"/>
            <w:rPrChange w:id="185" w:author="CMH" w:date="2016-05-20T13:40:00Z">
              <w:rPr>
                <w:rStyle w:val="CommentReference"/>
                <w:rFonts w:eastAsia="Times New Roman" w:cs="Times New Roman"/>
              </w:rPr>
            </w:rPrChange>
          </w:rPr>
          <w:commentReference w:id="181"/>
        </w:r>
      </w:ins>
    </w:p>
    <w:p w14:paraId="4087B68F" w14:textId="77777777" w:rsidR="003C19E2" w:rsidRPr="000D021A" w:rsidRDefault="003C19E2" w:rsidP="003C19E2">
      <w:pPr>
        <w:pStyle w:val="TOC1"/>
        <w:rPr>
          <w:ins w:id="186" w:author="CMH" w:date="2016-05-20T13:16:00Z"/>
          <w:rFonts w:ascii="Times New Roman" w:hAnsi="Times New Roman" w:cs="Times New Roman"/>
          <w:sz w:val="24"/>
          <w:szCs w:val="24"/>
          <w:rPrChange w:id="187" w:author="CMH" w:date="2016-05-20T13:40:00Z">
            <w:rPr>
              <w:ins w:id="188" w:author="CMH" w:date="2016-05-20T13:16:00Z"/>
            </w:rPr>
          </w:rPrChange>
        </w:rPr>
      </w:pPr>
      <w:ins w:id="189" w:author="CMH" w:date="2016-05-20T13:16:00Z">
        <w:r w:rsidRPr="000D021A">
          <w:rPr>
            <w:rFonts w:ascii="Times New Roman" w:hAnsi="Times New Roman" w:cs="Times New Roman"/>
            <w:sz w:val="24"/>
            <w:szCs w:val="24"/>
            <w:rPrChange w:id="190" w:author="CMH" w:date="2016-05-20T13:40:00Z">
              <w:rPr/>
            </w:rPrChange>
          </w:rPr>
          <w:t>Table 3 A title which has been shortened from the actual caption</w:t>
        </w:r>
        <w:r w:rsidRPr="000D021A">
          <w:rPr>
            <w:rFonts w:ascii="Times New Roman" w:hAnsi="Times New Roman" w:cs="Times New Roman"/>
            <w:sz w:val="24"/>
            <w:szCs w:val="24"/>
            <w:rPrChange w:id="191" w:author="CMH" w:date="2016-05-20T13:40:00Z">
              <w:rPr/>
            </w:rPrChange>
          </w:rPr>
          <w:tab/>
          <w:t>6</w:t>
        </w:r>
      </w:ins>
    </w:p>
    <w:p w14:paraId="3173595A" w14:textId="77777777" w:rsidR="003C19E2" w:rsidRDefault="003C19E2" w:rsidP="003C19E2">
      <w:pPr>
        <w:spacing w:after="200" w:line="276" w:lineRule="auto"/>
        <w:rPr>
          <w:ins w:id="192" w:author="CMH" w:date="2016-05-20T13:16:00Z"/>
          <w:rFonts w:eastAsiaTheme="majorEastAsia" w:cstheme="majorBidi"/>
          <w:b/>
          <w:bCs/>
          <w:sz w:val="28"/>
          <w:szCs w:val="28"/>
        </w:rPr>
      </w:pPr>
      <w:ins w:id="193" w:author="CMH" w:date="2016-05-20T13:16:00Z">
        <w:r>
          <w:br w:type="page"/>
        </w:r>
      </w:ins>
    </w:p>
    <w:p w14:paraId="31379D86" w14:textId="77777777" w:rsidR="003C19E2" w:rsidRPr="00102E6B" w:rsidRDefault="003C19E2" w:rsidP="000D021A">
      <w:pPr>
        <w:pStyle w:val="Heading1"/>
        <w:jc w:val="center"/>
        <w:rPr>
          <w:ins w:id="194" w:author="CMH" w:date="2016-05-20T13:40:00Z"/>
          <w:rFonts w:ascii="Times New Roman" w:hAnsi="Times New Roman" w:cs="Times New Roman"/>
          <w:b/>
          <w:color w:val="auto"/>
          <w:sz w:val="28"/>
          <w:szCs w:val="28"/>
          <w:rPrChange w:id="195" w:author="CMH" w:date="2016-05-20T13:41:00Z">
            <w:rPr>
              <w:ins w:id="196" w:author="CMH" w:date="2016-05-20T13:40:00Z"/>
              <w:rFonts w:ascii="Times New Roman" w:hAnsi="Times New Roman" w:cs="Times New Roman"/>
              <w:color w:val="auto"/>
            </w:rPr>
          </w:rPrChange>
        </w:rPr>
        <w:pPrChange w:id="197" w:author="CMH" w:date="2016-05-20T13:34:00Z">
          <w:pPr>
            <w:pStyle w:val="Heading1"/>
          </w:pPr>
        </w:pPrChange>
      </w:pPr>
      <w:bookmarkStart w:id="198" w:name="_Toc451514890"/>
      <w:ins w:id="199" w:author="CMH" w:date="2016-05-20T13:16:00Z">
        <w:r w:rsidRPr="00102E6B">
          <w:rPr>
            <w:rFonts w:ascii="Times New Roman" w:hAnsi="Times New Roman" w:cs="Times New Roman"/>
            <w:b/>
            <w:color w:val="auto"/>
            <w:sz w:val="28"/>
            <w:szCs w:val="28"/>
            <w:rPrChange w:id="200" w:author="CMH" w:date="2016-05-20T13:41:00Z">
              <w:rPr/>
            </w:rPrChange>
          </w:rPr>
          <w:lastRenderedPageBreak/>
          <w:t>Acknowledgements</w:t>
        </w:r>
      </w:ins>
      <w:bookmarkEnd w:id="198"/>
    </w:p>
    <w:p w14:paraId="5CC4D1F5" w14:textId="77777777" w:rsidR="000D021A" w:rsidRPr="000D021A" w:rsidRDefault="000D021A" w:rsidP="000D021A">
      <w:pPr>
        <w:rPr>
          <w:ins w:id="201" w:author="CMH" w:date="2016-05-20T13:16:00Z"/>
          <w:rPrChange w:id="202" w:author="CMH" w:date="2016-05-20T13:40:00Z">
            <w:rPr>
              <w:ins w:id="203" w:author="CMH" w:date="2016-05-20T13:16:00Z"/>
            </w:rPr>
          </w:rPrChange>
        </w:rPr>
        <w:pPrChange w:id="204" w:author="CMH" w:date="2016-05-20T13:40:00Z">
          <w:pPr>
            <w:pStyle w:val="Heading1"/>
          </w:pPr>
        </w:pPrChange>
      </w:pPr>
    </w:p>
    <w:p w14:paraId="3DA2F0A0" w14:textId="77777777" w:rsidR="003C19E2" w:rsidRPr="000D021A" w:rsidRDefault="003C19E2" w:rsidP="003C19E2">
      <w:pPr>
        <w:pStyle w:val="Normalnoindentdbl"/>
        <w:rPr>
          <w:ins w:id="205" w:author="CMH" w:date="2016-05-20T13:16:00Z"/>
          <w:rFonts w:cs="Times New Roman"/>
          <w:rPrChange w:id="206" w:author="CMH" w:date="2016-05-20T13:34:00Z">
            <w:rPr>
              <w:ins w:id="207" w:author="CMH" w:date="2016-05-20T13:16:00Z"/>
            </w:rPr>
          </w:rPrChange>
        </w:rPr>
      </w:pPr>
      <w:ins w:id="208" w:author="CMH" w:date="2016-05-20T13:16:00Z">
        <w:r w:rsidRPr="000D021A">
          <w:rPr>
            <w:rFonts w:cs="Times New Roman"/>
            <w:rPrChange w:id="209" w:author="CMH" w:date="2016-05-20T13:34:00Z">
              <w:rPr/>
            </w:rPrChange>
          </w:rPr>
          <w:t xml:space="preserve">I am grateful to my mentor, Professor Smith, for the direction I needed and my other faculty who gave me assistance when I needed it. I would like to thank my employer, X Company, who allowed me to complete some of this work using my office computer. I am grateful for the data provided to me by Y Organization and the assistance in coding the analysis given my friend, George Day. </w:t>
        </w:r>
      </w:ins>
    </w:p>
    <w:p w14:paraId="2EF606E3" w14:textId="77777777" w:rsidR="003C19E2" w:rsidRDefault="003C19E2" w:rsidP="003C19E2">
      <w:pPr>
        <w:rPr>
          <w:ins w:id="210" w:author="CMH" w:date="2016-05-20T13:16:00Z"/>
        </w:rPr>
      </w:pPr>
    </w:p>
    <w:p w14:paraId="2F73075C" w14:textId="77777777" w:rsidR="003C19E2" w:rsidRDefault="003C19E2" w:rsidP="003C19E2">
      <w:pPr>
        <w:rPr>
          <w:ins w:id="211" w:author="CMH" w:date="2016-05-20T13:16:00Z"/>
        </w:rPr>
      </w:pPr>
      <w:ins w:id="212" w:author="CMH" w:date="2016-05-20T13:16:00Z">
        <w:r>
          <w:br w:type="page"/>
        </w:r>
      </w:ins>
    </w:p>
    <w:p w14:paraId="6AEE268A" w14:textId="77777777" w:rsidR="003C19E2" w:rsidRPr="00102E6B" w:rsidRDefault="003C19E2" w:rsidP="00102E6B">
      <w:pPr>
        <w:pStyle w:val="Heading1"/>
        <w:jc w:val="center"/>
        <w:rPr>
          <w:ins w:id="213" w:author="CMH" w:date="2016-05-20T13:16:00Z"/>
          <w:rFonts w:ascii="Times New Roman" w:hAnsi="Times New Roman" w:cs="Times New Roman"/>
          <w:b/>
          <w:color w:val="auto"/>
          <w:sz w:val="28"/>
          <w:szCs w:val="28"/>
          <w:rPrChange w:id="214" w:author="CMH" w:date="2016-05-20T13:47:00Z">
            <w:rPr>
              <w:ins w:id="215" w:author="CMH" w:date="2016-05-20T13:16:00Z"/>
            </w:rPr>
          </w:rPrChange>
        </w:rPr>
        <w:pPrChange w:id="216" w:author="CMH" w:date="2016-05-20T13:47:00Z">
          <w:pPr>
            <w:pStyle w:val="Heading1"/>
          </w:pPr>
        </w:pPrChange>
      </w:pPr>
      <w:bookmarkStart w:id="217" w:name="_Toc451514891"/>
      <w:ins w:id="218" w:author="CMH" w:date="2016-05-20T13:16:00Z">
        <w:r w:rsidRPr="00102E6B">
          <w:rPr>
            <w:rFonts w:ascii="Times New Roman" w:hAnsi="Times New Roman" w:cs="Times New Roman"/>
            <w:b/>
            <w:color w:val="auto"/>
            <w:sz w:val="28"/>
            <w:szCs w:val="28"/>
            <w:rPrChange w:id="219" w:author="CMH" w:date="2016-05-20T13:47:00Z">
              <w:rPr/>
            </w:rPrChange>
          </w:rPr>
          <w:lastRenderedPageBreak/>
          <w:t>List of Abbreviations</w:t>
        </w:r>
        <w:bookmarkEnd w:id="217"/>
      </w:ins>
    </w:p>
    <w:p w14:paraId="4897DC19" w14:textId="77777777" w:rsidR="00102E6B" w:rsidRDefault="00102E6B" w:rsidP="003C19E2">
      <w:pPr>
        <w:pStyle w:val="Normalnoindentdbl"/>
        <w:ind w:left="1440" w:hanging="1440"/>
        <w:rPr>
          <w:ins w:id="220" w:author="CMH" w:date="2016-05-20T13:47:00Z"/>
          <w:rFonts w:cs="Times New Roman"/>
        </w:rPr>
      </w:pPr>
    </w:p>
    <w:p w14:paraId="4D497F55" w14:textId="77777777" w:rsidR="003C19E2" w:rsidRPr="00102E6B" w:rsidRDefault="003C19E2" w:rsidP="003C19E2">
      <w:pPr>
        <w:pStyle w:val="Normalnoindentdbl"/>
        <w:ind w:left="1440" w:hanging="1440"/>
        <w:rPr>
          <w:ins w:id="221" w:author="CMH" w:date="2016-05-20T13:16:00Z"/>
          <w:rFonts w:cs="Times New Roman"/>
          <w:rPrChange w:id="222" w:author="CMH" w:date="2016-05-20T13:47:00Z">
            <w:rPr>
              <w:ins w:id="223" w:author="CMH" w:date="2016-05-20T13:16:00Z"/>
            </w:rPr>
          </w:rPrChange>
        </w:rPr>
      </w:pPr>
      <w:bookmarkStart w:id="224" w:name="_GoBack"/>
      <w:bookmarkEnd w:id="224"/>
      <w:ins w:id="225" w:author="CMH" w:date="2016-05-20T13:16:00Z">
        <w:r w:rsidRPr="00102E6B">
          <w:rPr>
            <w:rFonts w:cs="Times New Roman"/>
            <w:rPrChange w:id="226" w:author="CMH" w:date="2016-05-20T13:47:00Z">
              <w:rPr/>
            </w:rPrChange>
          </w:rPr>
          <w:t>GIS</w:t>
        </w:r>
        <w:r w:rsidRPr="00102E6B">
          <w:rPr>
            <w:rFonts w:cs="Times New Roman"/>
            <w:rPrChange w:id="227" w:author="CMH" w:date="2016-05-20T13:47:00Z">
              <w:rPr/>
            </w:rPrChange>
          </w:rPr>
          <w:tab/>
          <w:t>Geographic information system</w:t>
        </w:r>
      </w:ins>
    </w:p>
    <w:p w14:paraId="17A6BBD2" w14:textId="77777777" w:rsidR="003C19E2" w:rsidRPr="00102E6B" w:rsidRDefault="003C19E2" w:rsidP="003C19E2">
      <w:pPr>
        <w:pStyle w:val="Normalnoindentdbl"/>
        <w:ind w:left="1440" w:hanging="1440"/>
        <w:rPr>
          <w:ins w:id="228" w:author="CMH" w:date="2016-05-20T13:16:00Z"/>
          <w:rFonts w:cs="Times New Roman"/>
          <w:rPrChange w:id="229" w:author="CMH" w:date="2016-05-20T13:47:00Z">
            <w:rPr>
              <w:ins w:id="230" w:author="CMH" w:date="2016-05-20T13:16:00Z"/>
            </w:rPr>
          </w:rPrChange>
        </w:rPr>
      </w:pPr>
      <w:ins w:id="231" w:author="CMH" w:date="2016-05-20T13:16:00Z">
        <w:r w:rsidRPr="00102E6B">
          <w:rPr>
            <w:rFonts w:cs="Times New Roman"/>
            <w:rPrChange w:id="232" w:author="CMH" w:date="2016-05-20T13:47:00Z">
              <w:rPr/>
            </w:rPrChange>
          </w:rPr>
          <w:t>GISci</w:t>
        </w:r>
        <w:r w:rsidRPr="00102E6B">
          <w:rPr>
            <w:rFonts w:cs="Times New Roman"/>
            <w:rPrChange w:id="233" w:author="CMH" w:date="2016-05-20T13:47:00Z">
              <w:rPr/>
            </w:rPrChange>
          </w:rPr>
          <w:tab/>
          <w:t>Geographic information science</w:t>
        </w:r>
      </w:ins>
    </w:p>
    <w:p w14:paraId="728015E4" w14:textId="77777777" w:rsidR="003C19E2" w:rsidRPr="00102E6B" w:rsidRDefault="003C19E2" w:rsidP="003C19E2">
      <w:pPr>
        <w:pStyle w:val="Normalnoindentdbl"/>
        <w:ind w:left="1440" w:hanging="1440"/>
        <w:rPr>
          <w:ins w:id="234" w:author="CMH" w:date="2016-05-20T13:16:00Z"/>
          <w:rFonts w:cs="Times New Roman"/>
          <w:rPrChange w:id="235" w:author="CMH" w:date="2016-05-20T13:47:00Z">
            <w:rPr>
              <w:ins w:id="236" w:author="CMH" w:date="2016-05-20T13:16:00Z"/>
            </w:rPr>
          </w:rPrChange>
        </w:rPr>
      </w:pPr>
      <w:ins w:id="237" w:author="CMH" w:date="2016-05-20T13:16:00Z">
        <w:r w:rsidRPr="00102E6B">
          <w:rPr>
            <w:rFonts w:cs="Times New Roman"/>
            <w:rPrChange w:id="238" w:author="CMH" w:date="2016-05-20T13:47:00Z">
              <w:rPr/>
            </w:rPrChange>
          </w:rPr>
          <w:t>SSI</w:t>
        </w:r>
        <w:r w:rsidRPr="00102E6B">
          <w:rPr>
            <w:rFonts w:cs="Times New Roman"/>
            <w:rPrChange w:id="239" w:author="CMH" w:date="2016-05-20T13:47:00Z">
              <w:rPr/>
            </w:rPrChange>
          </w:rPr>
          <w:tab/>
          <w:t>Spatial Sciences Institute</w:t>
        </w:r>
      </w:ins>
    </w:p>
    <w:p w14:paraId="36D4CB48" w14:textId="77777777" w:rsidR="003C19E2" w:rsidRPr="00102E6B" w:rsidRDefault="003C19E2" w:rsidP="003C19E2">
      <w:pPr>
        <w:pStyle w:val="Normalnoindentdbl"/>
        <w:ind w:left="1440" w:hanging="1440"/>
        <w:rPr>
          <w:ins w:id="240" w:author="CMH" w:date="2016-05-20T13:16:00Z"/>
          <w:rFonts w:cs="Times New Roman"/>
          <w:rPrChange w:id="241" w:author="CMH" w:date="2016-05-20T13:47:00Z">
            <w:rPr>
              <w:ins w:id="242" w:author="CMH" w:date="2016-05-20T13:16:00Z"/>
            </w:rPr>
          </w:rPrChange>
        </w:rPr>
      </w:pPr>
      <w:ins w:id="243" w:author="CMH" w:date="2016-05-20T13:16:00Z">
        <w:r w:rsidRPr="00102E6B">
          <w:rPr>
            <w:rFonts w:cs="Times New Roman"/>
            <w:rPrChange w:id="244" w:author="CMH" w:date="2016-05-20T13:47:00Z">
              <w:rPr/>
            </w:rPrChange>
          </w:rPr>
          <w:t>USC</w:t>
        </w:r>
        <w:r w:rsidRPr="00102E6B">
          <w:rPr>
            <w:rFonts w:cs="Times New Roman"/>
            <w:rPrChange w:id="245" w:author="CMH" w:date="2016-05-20T13:47:00Z">
              <w:rPr/>
            </w:rPrChange>
          </w:rPr>
          <w:tab/>
          <w:t>University of Southern California</w:t>
        </w:r>
      </w:ins>
    </w:p>
    <w:p w14:paraId="142D99CD" w14:textId="77777777" w:rsidR="003C19E2" w:rsidRDefault="003C19E2">
      <w:pPr>
        <w:rPr>
          <w:ins w:id="246" w:author="CMH" w:date="2016-05-20T13:16:00Z"/>
          <w:b/>
          <w:sz w:val="28"/>
          <w:szCs w:val="28"/>
        </w:rPr>
      </w:pPr>
      <w:ins w:id="247" w:author="CMH" w:date="2016-05-20T13:16:00Z">
        <w:r>
          <w:rPr>
            <w:b/>
            <w:sz w:val="28"/>
            <w:szCs w:val="28"/>
          </w:rPr>
          <w:br w:type="page"/>
        </w:r>
      </w:ins>
    </w:p>
    <w:p w14:paraId="1DF450DF" w14:textId="20270668" w:rsidR="00A450A7" w:rsidRPr="009121C9" w:rsidRDefault="00A450A7" w:rsidP="00A450A7">
      <w:pPr>
        <w:jc w:val="center"/>
        <w:rPr>
          <w:b/>
          <w:sz w:val="28"/>
          <w:szCs w:val="28"/>
        </w:rPr>
      </w:pPr>
      <w:r>
        <w:rPr>
          <w:b/>
          <w:sz w:val="28"/>
          <w:szCs w:val="28"/>
        </w:rPr>
        <w:lastRenderedPageBreak/>
        <w:t>Abstract</w:t>
      </w:r>
    </w:p>
    <w:p w14:paraId="04DB2E45" w14:textId="22314466" w:rsidR="00A450A7" w:rsidRPr="00C42396" w:rsidRDefault="00A450A7" w:rsidP="00A450A7">
      <w:pPr>
        <w:rPr>
          <w:ins w:id="248" w:author="CMH" w:date="2016-02-26T17:27:00Z"/>
          <w:rFonts w:ascii="Times New Roman" w:eastAsia="Times New Roman" w:hAnsi="Times New Roman" w:cs="Times New Roman"/>
          <w:sz w:val="24"/>
          <w:szCs w:val="24"/>
          <w:rPrChange w:id="249" w:author="CMH" w:date="2016-04-29T13:14:00Z">
            <w:rPr>
              <w:ins w:id="250" w:author="CMH" w:date="2016-02-26T17:27:00Z"/>
              <w:sz w:val="28"/>
              <w:szCs w:val="28"/>
            </w:rPr>
          </w:rPrChange>
        </w:rPr>
      </w:pPr>
      <w:r w:rsidRPr="00C42396">
        <w:rPr>
          <w:rFonts w:ascii="Times New Roman" w:hAnsi="Times New Roman" w:cs="Times New Roman"/>
          <w:sz w:val="24"/>
          <w:szCs w:val="24"/>
          <w:rPrChange w:id="251" w:author="CMH" w:date="2016-04-29T13:14:00Z">
            <w:rPr>
              <w:sz w:val="28"/>
              <w:szCs w:val="28"/>
            </w:rPr>
          </w:rPrChange>
        </w:rPr>
        <w:t xml:space="preserve">This thesis </w:t>
      </w:r>
      <w:del w:id="252" w:author="Charles Hall" w:date="2016-04-17T22:34:00Z">
        <w:r w:rsidRPr="00C42396" w:rsidDel="005721CD">
          <w:rPr>
            <w:rFonts w:ascii="Times New Roman" w:hAnsi="Times New Roman" w:cs="Times New Roman"/>
            <w:sz w:val="24"/>
            <w:szCs w:val="24"/>
            <w:rPrChange w:id="253" w:author="CMH" w:date="2016-04-29T13:14:00Z">
              <w:rPr>
                <w:sz w:val="28"/>
                <w:szCs w:val="28"/>
              </w:rPr>
            </w:rPrChange>
          </w:rPr>
          <w:delText>endeavors to generate a better</w:delText>
        </w:r>
      </w:del>
      <w:ins w:id="254" w:author="Charles Hall" w:date="2016-04-17T22:34:00Z">
        <w:r w:rsidR="005721CD" w:rsidRPr="00C42396">
          <w:rPr>
            <w:rFonts w:ascii="Times New Roman" w:hAnsi="Times New Roman" w:cs="Times New Roman"/>
            <w:sz w:val="24"/>
            <w:szCs w:val="24"/>
            <w:rPrChange w:id="255" w:author="CMH" w:date="2016-04-29T13:14:00Z">
              <w:rPr>
                <w:sz w:val="28"/>
                <w:szCs w:val="28"/>
              </w:rPr>
            </w:rPrChange>
          </w:rPr>
          <w:t>performs a comparative analysis of traditional models of food access and a proposed</w:t>
        </w:r>
      </w:ins>
      <w:r w:rsidRPr="00C42396">
        <w:rPr>
          <w:rFonts w:ascii="Times New Roman" w:hAnsi="Times New Roman" w:cs="Times New Roman"/>
          <w:sz w:val="24"/>
          <w:szCs w:val="24"/>
          <w:rPrChange w:id="256" w:author="CMH" w:date="2016-04-29T13:14:00Z">
            <w:rPr>
              <w:sz w:val="28"/>
              <w:szCs w:val="28"/>
            </w:rPr>
          </w:rPrChange>
        </w:rPr>
        <w:t xml:space="preserve"> model of food access </w:t>
      </w:r>
      <w:del w:id="257" w:author="Charles Hall" w:date="2016-04-17T22:34:00Z">
        <w:r w:rsidRPr="00C42396" w:rsidDel="005721CD">
          <w:rPr>
            <w:rFonts w:ascii="Times New Roman" w:hAnsi="Times New Roman" w:cs="Times New Roman"/>
            <w:sz w:val="24"/>
            <w:szCs w:val="24"/>
            <w:rPrChange w:id="258" w:author="CMH" w:date="2016-04-29T13:14:00Z">
              <w:rPr>
                <w:sz w:val="28"/>
                <w:szCs w:val="28"/>
              </w:rPr>
            </w:rPrChange>
          </w:rPr>
          <w:delText>through the use of</w:delText>
        </w:r>
      </w:del>
      <w:ins w:id="259" w:author="Charles Hall" w:date="2016-04-17T22:34:00Z">
        <w:r w:rsidR="005721CD" w:rsidRPr="00C42396">
          <w:rPr>
            <w:rFonts w:ascii="Times New Roman" w:hAnsi="Times New Roman" w:cs="Times New Roman"/>
            <w:sz w:val="24"/>
            <w:szCs w:val="24"/>
            <w:rPrChange w:id="260" w:author="CMH" w:date="2016-04-29T13:14:00Z">
              <w:rPr>
                <w:sz w:val="28"/>
                <w:szCs w:val="28"/>
              </w:rPr>
            </w:rPrChange>
          </w:rPr>
          <w:t>that uses</w:t>
        </w:r>
      </w:ins>
      <w:r w:rsidRPr="00C42396">
        <w:rPr>
          <w:rFonts w:ascii="Times New Roman" w:hAnsi="Times New Roman" w:cs="Times New Roman"/>
          <w:sz w:val="24"/>
          <w:szCs w:val="24"/>
          <w:rPrChange w:id="261" w:author="CMH" w:date="2016-04-29T13:14:00Z">
            <w:rPr>
              <w:sz w:val="28"/>
              <w:szCs w:val="28"/>
            </w:rPr>
          </w:rPrChange>
        </w:rPr>
        <w:t xml:space="preserve"> </w:t>
      </w:r>
      <w:del w:id="262" w:author="Charles Hall" w:date="2016-04-26T22:05:00Z">
        <w:r w:rsidRPr="00C42396" w:rsidDel="006911D3">
          <w:rPr>
            <w:rFonts w:ascii="Times New Roman" w:hAnsi="Times New Roman" w:cs="Times New Roman"/>
            <w:sz w:val="24"/>
            <w:szCs w:val="24"/>
            <w:rPrChange w:id="263" w:author="CMH" w:date="2016-04-29T13:14:00Z">
              <w:rPr>
                <w:sz w:val="28"/>
                <w:szCs w:val="28"/>
              </w:rPr>
            </w:rPrChange>
          </w:rPr>
          <w:delText xml:space="preserve">dasymetric maps and </w:delText>
        </w:r>
      </w:del>
      <w:ins w:id="264" w:author="Charles Hall" w:date="2016-04-17T22:34:00Z">
        <w:r w:rsidR="005721CD" w:rsidRPr="00C42396">
          <w:rPr>
            <w:rFonts w:ascii="Times New Roman" w:hAnsi="Times New Roman" w:cs="Times New Roman"/>
            <w:sz w:val="24"/>
            <w:szCs w:val="24"/>
            <w:rPrChange w:id="265" w:author="CMH" w:date="2016-04-29T13:14:00Z">
              <w:rPr>
                <w:sz w:val="28"/>
                <w:szCs w:val="28"/>
              </w:rPr>
            </w:rPrChange>
          </w:rPr>
          <w:t>ambient</w:t>
        </w:r>
      </w:ins>
      <w:del w:id="266" w:author="Charles Hall" w:date="2016-04-17T22:34:00Z">
        <w:r w:rsidRPr="00C42396" w:rsidDel="005721CD">
          <w:rPr>
            <w:rFonts w:ascii="Times New Roman" w:hAnsi="Times New Roman" w:cs="Times New Roman"/>
            <w:sz w:val="24"/>
            <w:szCs w:val="24"/>
            <w:rPrChange w:id="267" w:author="CMH" w:date="2016-04-29T13:14:00Z">
              <w:rPr>
                <w:sz w:val="28"/>
                <w:szCs w:val="28"/>
              </w:rPr>
            </w:rPrChange>
          </w:rPr>
          <w:delText>vo</w:delText>
        </w:r>
      </w:del>
      <w:del w:id="268" w:author="Charles Hall" w:date="2016-04-17T22:33:00Z">
        <w:r w:rsidRPr="00C42396" w:rsidDel="005721CD">
          <w:rPr>
            <w:rFonts w:ascii="Times New Roman" w:hAnsi="Times New Roman" w:cs="Times New Roman"/>
            <w:sz w:val="24"/>
            <w:szCs w:val="24"/>
            <w:rPrChange w:id="269" w:author="CMH" w:date="2016-04-29T13:14:00Z">
              <w:rPr>
                <w:sz w:val="28"/>
                <w:szCs w:val="28"/>
              </w:rPr>
            </w:rPrChange>
          </w:rPr>
          <w:delText>lunteered</w:delText>
        </w:r>
      </w:del>
      <w:r w:rsidRPr="00C42396">
        <w:rPr>
          <w:rFonts w:ascii="Times New Roman" w:hAnsi="Times New Roman" w:cs="Times New Roman"/>
          <w:sz w:val="24"/>
          <w:szCs w:val="24"/>
          <w:rPrChange w:id="270" w:author="CMH" w:date="2016-04-29T13:14:00Z">
            <w:rPr>
              <w:sz w:val="28"/>
              <w:szCs w:val="28"/>
            </w:rPr>
          </w:rPrChange>
        </w:rPr>
        <w:t xml:space="preserve"> geographic information</w:t>
      </w:r>
      <w:ins w:id="271" w:author="Charles Hall" w:date="2016-04-17T22:35:00Z">
        <w:r w:rsidR="005721CD" w:rsidRPr="00C42396">
          <w:rPr>
            <w:rFonts w:ascii="Times New Roman" w:hAnsi="Times New Roman" w:cs="Times New Roman"/>
            <w:sz w:val="24"/>
            <w:szCs w:val="24"/>
            <w:rPrChange w:id="272" w:author="CMH" w:date="2016-04-29T13:14:00Z">
              <w:rPr>
                <w:sz w:val="28"/>
                <w:szCs w:val="28"/>
              </w:rPr>
            </w:rPrChange>
          </w:rPr>
          <w:t xml:space="preserve"> (AGI)</w:t>
        </w:r>
      </w:ins>
      <w:r w:rsidRPr="00C42396">
        <w:rPr>
          <w:rFonts w:ascii="Times New Roman" w:hAnsi="Times New Roman" w:cs="Times New Roman"/>
          <w:sz w:val="24"/>
          <w:szCs w:val="24"/>
          <w:rPrChange w:id="273" w:author="CMH" w:date="2016-04-29T13:14:00Z">
            <w:rPr>
              <w:sz w:val="28"/>
              <w:szCs w:val="28"/>
            </w:rPr>
          </w:rPrChange>
        </w:rPr>
        <w:t xml:space="preserve">. </w:t>
      </w:r>
      <w:del w:id="274" w:author="Charles Hall" w:date="2016-04-27T22:04:00Z">
        <w:r w:rsidRPr="00C42396" w:rsidDel="00B938F5">
          <w:rPr>
            <w:rFonts w:ascii="Times New Roman" w:hAnsi="Times New Roman" w:cs="Times New Roman"/>
            <w:sz w:val="24"/>
            <w:szCs w:val="24"/>
            <w:rPrChange w:id="275" w:author="CMH" w:date="2016-04-29T13:14:00Z">
              <w:rPr>
                <w:sz w:val="28"/>
                <w:szCs w:val="28"/>
              </w:rPr>
            </w:rPrChange>
          </w:rPr>
          <w:delText xml:space="preserve">Traditional analysis has often been performed with the </w:delText>
        </w:r>
        <w:r w:rsidR="008A5F10" w:rsidRPr="00C42396" w:rsidDel="00B938F5">
          <w:rPr>
            <w:rFonts w:ascii="Times New Roman" w:hAnsi="Times New Roman" w:cs="Times New Roman"/>
            <w:sz w:val="24"/>
            <w:szCs w:val="24"/>
            <w:rPrChange w:id="276" w:author="CMH" w:date="2016-04-29T13:14:00Z">
              <w:rPr>
                <w:sz w:val="28"/>
                <w:szCs w:val="28"/>
              </w:rPr>
            </w:rPrChange>
          </w:rPr>
          <w:delText>population-weighted</w:delText>
        </w:r>
        <w:r w:rsidRPr="00C42396" w:rsidDel="00B938F5">
          <w:rPr>
            <w:rFonts w:ascii="Times New Roman" w:hAnsi="Times New Roman" w:cs="Times New Roman"/>
            <w:sz w:val="24"/>
            <w:szCs w:val="24"/>
            <w:rPrChange w:id="277" w:author="CMH" w:date="2016-04-29T13:14:00Z">
              <w:rPr>
                <w:sz w:val="28"/>
                <w:szCs w:val="28"/>
              </w:rPr>
            </w:rPrChange>
          </w:rPr>
          <w:delText xml:space="preserve"> centroids of census tracts, which is not a very accurate representation of the population distribution in a given place. </w:delText>
        </w:r>
      </w:del>
      <w:r w:rsidRPr="00C42396">
        <w:rPr>
          <w:rFonts w:ascii="Times New Roman" w:hAnsi="Times New Roman" w:cs="Times New Roman"/>
          <w:sz w:val="24"/>
          <w:szCs w:val="24"/>
          <w:rPrChange w:id="278" w:author="CMH" w:date="2016-04-29T13:14:00Z">
            <w:rPr>
              <w:sz w:val="28"/>
              <w:szCs w:val="28"/>
            </w:rPr>
          </w:rPrChange>
        </w:rPr>
        <w:t xml:space="preserve">Moreover, food businesses are often manually classified, which limits the number of businesses used for a given study. This paper </w:t>
      </w:r>
      <w:del w:id="279" w:author="Charles Hall" w:date="2016-04-26T22:06:00Z">
        <w:r w:rsidRPr="00C42396" w:rsidDel="006911D3">
          <w:rPr>
            <w:rFonts w:ascii="Times New Roman" w:hAnsi="Times New Roman" w:cs="Times New Roman"/>
            <w:sz w:val="24"/>
            <w:szCs w:val="24"/>
            <w:rPrChange w:id="280" w:author="CMH" w:date="2016-04-29T13:14:00Z">
              <w:rPr>
                <w:sz w:val="28"/>
                <w:szCs w:val="28"/>
              </w:rPr>
            </w:rPrChange>
          </w:rPr>
          <w:delText xml:space="preserve">uses dasymetric methods to apportion population at the parcel level, </w:delText>
        </w:r>
        <w:commentRangeStart w:id="281"/>
        <w:r w:rsidRPr="00C42396" w:rsidDel="006911D3">
          <w:rPr>
            <w:rFonts w:ascii="Times New Roman" w:hAnsi="Times New Roman" w:cs="Times New Roman"/>
            <w:sz w:val="24"/>
            <w:szCs w:val="24"/>
            <w:rPrChange w:id="282" w:author="CMH" w:date="2016-04-29T13:14:00Z">
              <w:rPr>
                <w:sz w:val="28"/>
                <w:szCs w:val="28"/>
              </w:rPr>
            </w:rPrChange>
          </w:rPr>
          <w:delText xml:space="preserve">and </w:delText>
        </w:r>
      </w:del>
      <w:ins w:id="283" w:author="Charles Hall" w:date="2016-04-17T22:35:00Z">
        <w:r w:rsidR="005721CD" w:rsidRPr="00C42396">
          <w:rPr>
            <w:rFonts w:ascii="Times New Roman" w:hAnsi="Times New Roman" w:cs="Times New Roman"/>
            <w:sz w:val="24"/>
            <w:szCs w:val="24"/>
            <w:rPrChange w:id="284" w:author="CMH" w:date="2016-04-29T13:14:00Z">
              <w:rPr>
                <w:sz w:val="28"/>
                <w:szCs w:val="28"/>
              </w:rPr>
            </w:rPrChange>
          </w:rPr>
          <w:t xml:space="preserve">explores </w:t>
        </w:r>
      </w:ins>
      <w:ins w:id="285" w:author="Charles Hall" w:date="2016-04-17T13:00:00Z">
        <w:r w:rsidR="00EB4856" w:rsidRPr="00C42396">
          <w:rPr>
            <w:rFonts w:ascii="Times New Roman" w:hAnsi="Times New Roman" w:cs="Times New Roman"/>
            <w:sz w:val="24"/>
            <w:szCs w:val="24"/>
            <w:rPrChange w:id="286" w:author="CMH" w:date="2016-04-29T13:14:00Z">
              <w:rPr>
                <w:sz w:val="28"/>
                <w:szCs w:val="28"/>
              </w:rPr>
            </w:rPrChange>
          </w:rPr>
          <w:t>A</w:t>
        </w:r>
      </w:ins>
      <w:del w:id="287" w:author="Charles Hall" w:date="2016-04-17T13:00:00Z">
        <w:r w:rsidRPr="00C42396" w:rsidDel="00EB4856">
          <w:rPr>
            <w:rFonts w:ascii="Times New Roman" w:hAnsi="Times New Roman" w:cs="Times New Roman"/>
            <w:sz w:val="24"/>
            <w:szCs w:val="24"/>
            <w:rPrChange w:id="288" w:author="CMH" w:date="2016-04-29T13:14:00Z">
              <w:rPr>
                <w:sz w:val="28"/>
                <w:szCs w:val="28"/>
              </w:rPr>
            </w:rPrChange>
          </w:rPr>
          <w:delText>V</w:delText>
        </w:r>
      </w:del>
      <w:r w:rsidRPr="00C42396">
        <w:rPr>
          <w:rFonts w:ascii="Times New Roman" w:hAnsi="Times New Roman" w:cs="Times New Roman"/>
          <w:sz w:val="24"/>
          <w:szCs w:val="24"/>
          <w:rPrChange w:id="289" w:author="CMH" w:date="2016-04-29T13:14:00Z">
            <w:rPr>
              <w:sz w:val="28"/>
              <w:szCs w:val="28"/>
            </w:rPr>
          </w:rPrChange>
        </w:rPr>
        <w:t xml:space="preserve">GI </w:t>
      </w:r>
      <w:commentRangeEnd w:id="281"/>
      <w:r w:rsidR="006B0EBC" w:rsidRPr="00C42396">
        <w:rPr>
          <w:rStyle w:val="CommentReference"/>
          <w:rFonts w:ascii="Times New Roman" w:eastAsia="Times New Roman" w:hAnsi="Times New Roman" w:cs="Times New Roman"/>
          <w:sz w:val="24"/>
          <w:szCs w:val="24"/>
          <w:shd w:val="clear" w:color="auto" w:fill="FFFFFF"/>
          <w:rPrChange w:id="290" w:author="CMH" w:date="2016-04-29T13:14:00Z">
            <w:rPr>
              <w:rStyle w:val="CommentReference"/>
              <w:rFonts w:ascii="Times New Roman" w:eastAsia="Times New Roman" w:hAnsi="Times New Roman" w:cs="Times New Roman"/>
              <w:shd w:val="clear" w:color="auto" w:fill="FFFFFF"/>
            </w:rPr>
          </w:rPrChange>
        </w:rPr>
        <w:commentReference w:id="281"/>
      </w:r>
      <w:del w:id="291" w:author="Charles Hall" w:date="2016-04-17T22:35:00Z">
        <w:r w:rsidRPr="00C42396" w:rsidDel="005721CD">
          <w:rPr>
            <w:rFonts w:ascii="Times New Roman" w:hAnsi="Times New Roman" w:cs="Times New Roman"/>
            <w:sz w:val="24"/>
            <w:szCs w:val="24"/>
            <w:rPrChange w:id="292" w:author="CMH" w:date="2016-04-29T13:14:00Z">
              <w:rPr>
                <w:sz w:val="28"/>
                <w:szCs w:val="28"/>
              </w:rPr>
            </w:rPrChange>
          </w:rPr>
          <w:delText>to more clearly</w:delText>
        </w:r>
      </w:del>
      <w:ins w:id="293" w:author="Charles Hall" w:date="2016-04-17T22:35:00Z">
        <w:r w:rsidR="005721CD" w:rsidRPr="00C42396">
          <w:rPr>
            <w:rFonts w:ascii="Times New Roman" w:hAnsi="Times New Roman" w:cs="Times New Roman"/>
            <w:sz w:val="24"/>
            <w:szCs w:val="24"/>
            <w:rPrChange w:id="294" w:author="CMH" w:date="2016-04-29T13:14:00Z">
              <w:rPr>
                <w:sz w:val="28"/>
                <w:szCs w:val="28"/>
              </w:rPr>
            </w:rPrChange>
          </w:rPr>
          <w:t>as a potential improvement in the</w:t>
        </w:r>
      </w:ins>
      <w:r w:rsidRPr="00C42396">
        <w:rPr>
          <w:rFonts w:ascii="Times New Roman" w:hAnsi="Times New Roman" w:cs="Times New Roman"/>
          <w:sz w:val="24"/>
          <w:szCs w:val="24"/>
          <w:rPrChange w:id="295" w:author="CMH" w:date="2016-04-29T13:14:00Z">
            <w:rPr>
              <w:sz w:val="28"/>
              <w:szCs w:val="28"/>
            </w:rPr>
          </w:rPrChange>
        </w:rPr>
        <w:t xml:space="preserve"> classi</w:t>
      </w:r>
      <w:ins w:id="296" w:author="Charles Hall" w:date="2016-04-17T22:35:00Z">
        <w:r w:rsidR="005721CD" w:rsidRPr="00C42396">
          <w:rPr>
            <w:rFonts w:ascii="Times New Roman" w:hAnsi="Times New Roman" w:cs="Times New Roman"/>
            <w:sz w:val="24"/>
            <w:szCs w:val="24"/>
            <w:rPrChange w:id="297" w:author="CMH" w:date="2016-04-29T13:14:00Z">
              <w:rPr>
                <w:sz w:val="28"/>
                <w:szCs w:val="28"/>
              </w:rPr>
            </w:rPrChange>
          </w:rPr>
          <w:t>fication of</w:t>
        </w:r>
      </w:ins>
      <w:del w:id="298" w:author="Charles Hall" w:date="2016-04-17T22:35:00Z">
        <w:r w:rsidRPr="00C42396" w:rsidDel="005721CD">
          <w:rPr>
            <w:rFonts w:ascii="Times New Roman" w:hAnsi="Times New Roman" w:cs="Times New Roman"/>
            <w:sz w:val="24"/>
            <w:szCs w:val="24"/>
            <w:rPrChange w:id="299" w:author="CMH" w:date="2016-04-29T13:14:00Z">
              <w:rPr>
                <w:sz w:val="28"/>
                <w:szCs w:val="28"/>
              </w:rPr>
            </w:rPrChange>
          </w:rPr>
          <w:delText>fy</w:delText>
        </w:r>
      </w:del>
      <w:r w:rsidRPr="00C42396">
        <w:rPr>
          <w:rFonts w:ascii="Times New Roman" w:hAnsi="Times New Roman" w:cs="Times New Roman"/>
          <w:sz w:val="24"/>
          <w:szCs w:val="24"/>
          <w:rPrChange w:id="300" w:author="CMH" w:date="2016-04-29T13:14:00Z">
            <w:rPr>
              <w:sz w:val="28"/>
              <w:szCs w:val="28"/>
            </w:rPr>
          </w:rPrChange>
        </w:rPr>
        <w:t xml:space="preserve"> food businesses. </w:t>
      </w:r>
      <w:ins w:id="301" w:author="Charles Hall" w:date="2016-04-27T22:11:00Z">
        <w:r w:rsidR="00937AF7" w:rsidRPr="00C42396">
          <w:rPr>
            <w:rFonts w:ascii="Times New Roman" w:hAnsi="Times New Roman" w:cs="Times New Roman"/>
            <w:sz w:val="24"/>
            <w:szCs w:val="24"/>
            <w:rPrChange w:id="302" w:author="CMH" w:date="2016-04-29T13:14:00Z">
              <w:rPr>
                <w:sz w:val="28"/>
                <w:szCs w:val="28"/>
              </w:rPr>
            </w:rPrChange>
          </w:rPr>
          <w:t xml:space="preserve">Field research is conducted in a subset of the selected facilities in order to determine the actual quality of the data retrieved from the experimental sources. </w:t>
        </w:r>
      </w:ins>
      <w:del w:id="303" w:author="Charles Hall" w:date="2016-04-17T22:36:00Z">
        <w:r w:rsidRPr="00C42396" w:rsidDel="005721CD">
          <w:rPr>
            <w:rFonts w:ascii="Times New Roman" w:hAnsi="Times New Roman" w:cs="Times New Roman"/>
            <w:sz w:val="24"/>
            <w:szCs w:val="24"/>
            <w:rPrChange w:id="304" w:author="CMH" w:date="2016-04-29T13:14:00Z">
              <w:rPr>
                <w:sz w:val="28"/>
                <w:szCs w:val="28"/>
              </w:rPr>
            </w:rPrChange>
          </w:rPr>
          <w:delText>The result</w:delText>
        </w:r>
      </w:del>
      <w:ins w:id="305" w:author="Charles Hall" w:date="2016-04-17T22:36:00Z">
        <w:r w:rsidR="005721CD" w:rsidRPr="00C42396">
          <w:rPr>
            <w:rFonts w:ascii="Times New Roman" w:hAnsi="Times New Roman" w:cs="Times New Roman"/>
            <w:sz w:val="24"/>
            <w:szCs w:val="24"/>
            <w:rPrChange w:id="306" w:author="CMH" w:date="2016-04-29T13:14:00Z">
              <w:rPr>
                <w:sz w:val="28"/>
                <w:szCs w:val="28"/>
              </w:rPr>
            </w:rPrChange>
          </w:rPr>
          <w:t>The goal is to create</w:t>
        </w:r>
      </w:ins>
      <w:del w:id="307" w:author="Charles Hall" w:date="2016-04-17T22:36:00Z">
        <w:r w:rsidRPr="00C42396" w:rsidDel="005721CD">
          <w:rPr>
            <w:rFonts w:ascii="Times New Roman" w:hAnsi="Times New Roman" w:cs="Times New Roman"/>
            <w:sz w:val="24"/>
            <w:szCs w:val="24"/>
            <w:rPrChange w:id="308" w:author="CMH" w:date="2016-04-29T13:14:00Z">
              <w:rPr>
                <w:sz w:val="28"/>
                <w:szCs w:val="28"/>
              </w:rPr>
            </w:rPrChange>
          </w:rPr>
          <w:delText xml:space="preserve"> is</w:delText>
        </w:r>
      </w:del>
      <w:r w:rsidRPr="00C42396">
        <w:rPr>
          <w:rFonts w:ascii="Times New Roman" w:hAnsi="Times New Roman" w:cs="Times New Roman"/>
          <w:sz w:val="24"/>
          <w:szCs w:val="24"/>
          <w:rPrChange w:id="309" w:author="CMH" w:date="2016-04-29T13:14:00Z">
            <w:rPr>
              <w:sz w:val="28"/>
              <w:szCs w:val="28"/>
            </w:rPr>
          </w:rPrChange>
        </w:rPr>
        <w:t xml:space="preserve"> a more nuanced and accurate representation of food access</w:t>
      </w:r>
      <w:ins w:id="310" w:author="Charles Hall" w:date="2016-04-26T22:06:00Z">
        <w:r w:rsidR="006911D3" w:rsidRPr="00C42396">
          <w:rPr>
            <w:rFonts w:ascii="Times New Roman" w:hAnsi="Times New Roman" w:cs="Times New Roman"/>
            <w:sz w:val="24"/>
            <w:szCs w:val="24"/>
            <w:rPrChange w:id="311" w:author="CMH" w:date="2016-04-29T13:14:00Z">
              <w:rPr>
                <w:sz w:val="28"/>
                <w:szCs w:val="28"/>
              </w:rPr>
            </w:rPrChange>
          </w:rPr>
          <w:t xml:space="preserve"> for a</w:t>
        </w:r>
      </w:ins>
      <w:ins w:id="312" w:author="Charles Hall" w:date="2016-04-27T22:05:00Z">
        <w:r w:rsidR="00B938F5" w:rsidRPr="00C42396">
          <w:rPr>
            <w:rFonts w:ascii="Times New Roman" w:hAnsi="Times New Roman" w:cs="Times New Roman"/>
            <w:sz w:val="24"/>
            <w:szCs w:val="24"/>
            <w:rPrChange w:id="313" w:author="CMH" w:date="2016-04-29T13:14:00Z">
              <w:rPr>
                <w:sz w:val="28"/>
                <w:szCs w:val="28"/>
              </w:rPr>
            </w:rPrChange>
          </w:rPr>
          <w:t xml:space="preserve"> given</w:t>
        </w:r>
      </w:ins>
      <w:ins w:id="314" w:author="Charles Hall" w:date="2016-04-26T22:06:00Z">
        <w:r w:rsidR="006911D3" w:rsidRPr="00C42396">
          <w:rPr>
            <w:rFonts w:ascii="Times New Roman" w:hAnsi="Times New Roman" w:cs="Times New Roman"/>
            <w:sz w:val="24"/>
            <w:szCs w:val="24"/>
            <w:rPrChange w:id="315" w:author="CMH" w:date="2016-04-29T13:14:00Z">
              <w:rPr>
                <w:sz w:val="28"/>
                <w:szCs w:val="28"/>
              </w:rPr>
            </w:rPrChange>
          </w:rPr>
          <w:t xml:space="preserve"> person</w:t>
        </w:r>
      </w:ins>
      <w:r w:rsidRPr="00C42396">
        <w:rPr>
          <w:rFonts w:ascii="Times New Roman" w:hAnsi="Times New Roman" w:cs="Times New Roman"/>
          <w:sz w:val="24"/>
          <w:szCs w:val="24"/>
          <w:rPrChange w:id="316" w:author="CMH" w:date="2016-04-29T13:14:00Z">
            <w:rPr>
              <w:sz w:val="28"/>
              <w:szCs w:val="28"/>
            </w:rPr>
          </w:rPrChange>
        </w:rPr>
        <w:t xml:space="preserve"> in a given place.</w:t>
      </w:r>
      <w:r w:rsidR="008A5F10" w:rsidRPr="00C42396">
        <w:rPr>
          <w:rFonts w:ascii="Times New Roman" w:hAnsi="Times New Roman" w:cs="Times New Roman"/>
          <w:sz w:val="24"/>
          <w:szCs w:val="24"/>
          <w:rPrChange w:id="317" w:author="CMH" w:date="2016-04-29T13:14:00Z">
            <w:rPr>
              <w:sz w:val="28"/>
              <w:szCs w:val="28"/>
            </w:rPr>
          </w:rPrChange>
        </w:rPr>
        <w:t xml:space="preserve"> Finally, </w:t>
      </w:r>
      <w:ins w:id="318" w:author="Charles Hall" w:date="2016-04-26T22:06:00Z">
        <w:r w:rsidR="007E666C" w:rsidRPr="00C42396">
          <w:rPr>
            <w:rFonts w:ascii="Times New Roman" w:hAnsi="Times New Roman" w:cs="Times New Roman"/>
            <w:sz w:val="24"/>
            <w:szCs w:val="24"/>
            <w:rPrChange w:id="319" w:author="CMH" w:date="2016-04-29T13:14:00Z">
              <w:rPr>
                <w:sz w:val="28"/>
                <w:szCs w:val="28"/>
              </w:rPr>
            </w:rPrChange>
          </w:rPr>
          <w:t>data is compared for areas with different socio-economic conditions. Median income, car access, and</w:t>
        </w:r>
      </w:ins>
      <w:ins w:id="320" w:author="Charles Hall" w:date="2016-04-26T22:09:00Z">
        <w:r w:rsidR="007E666C" w:rsidRPr="00C42396">
          <w:rPr>
            <w:rFonts w:ascii="Times New Roman" w:hAnsi="Times New Roman" w:cs="Times New Roman"/>
            <w:sz w:val="24"/>
            <w:szCs w:val="24"/>
            <w:rPrChange w:id="321" w:author="CMH" w:date="2016-04-29T13:14:00Z">
              <w:rPr>
                <w:sz w:val="28"/>
                <w:szCs w:val="28"/>
              </w:rPr>
            </w:rPrChange>
          </w:rPr>
          <w:t xml:space="preserve"> percent minority</w:t>
        </w:r>
      </w:ins>
      <w:ins w:id="322" w:author="Charles Hall" w:date="2016-04-27T22:08:00Z">
        <w:r w:rsidR="00937AF7" w:rsidRPr="00C42396">
          <w:rPr>
            <w:rFonts w:ascii="Times New Roman" w:hAnsi="Times New Roman" w:cs="Times New Roman"/>
            <w:sz w:val="24"/>
            <w:szCs w:val="24"/>
            <w:rPrChange w:id="323" w:author="CMH" w:date="2016-04-29T13:14:00Z">
              <w:rPr>
                <w:sz w:val="28"/>
                <w:szCs w:val="28"/>
              </w:rPr>
            </w:rPrChange>
          </w:rPr>
          <w:t xml:space="preserve"> </w:t>
        </w:r>
        <w:r w:rsidR="00937AF7" w:rsidRPr="00C42396">
          <w:rPr>
            <w:rFonts w:ascii="Times New Roman" w:eastAsia="Times New Roman" w:hAnsi="Times New Roman" w:cs="Times New Roman"/>
            <w:color w:val="111111"/>
            <w:sz w:val="24"/>
            <w:szCs w:val="24"/>
            <w:shd w:val="clear" w:color="auto" w:fill="FFFFFF"/>
            <w:rPrChange w:id="324" w:author="CMH" w:date="2016-04-29T13:14:00Z">
              <w:rPr>
                <w:rFonts w:ascii="Verdana" w:eastAsia="Times New Roman" w:hAnsi="Verdana" w:cs="Times New Roman"/>
                <w:color w:val="111111"/>
                <w:sz w:val="19"/>
                <w:szCs w:val="19"/>
                <w:shd w:val="clear" w:color="auto" w:fill="FFFFFF"/>
              </w:rPr>
            </w:rPrChange>
          </w:rPr>
          <w:t>from the 2010-2014 American Community Survey (ACS) 5-year estimates</w:t>
        </w:r>
      </w:ins>
      <w:ins w:id="325" w:author="Charles Hall" w:date="2016-04-26T22:09:00Z">
        <w:r w:rsidR="007E666C" w:rsidRPr="00C42396">
          <w:rPr>
            <w:rFonts w:ascii="Times New Roman" w:hAnsi="Times New Roman" w:cs="Times New Roman"/>
            <w:sz w:val="24"/>
            <w:szCs w:val="24"/>
            <w:rPrChange w:id="326" w:author="CMH" w:date="2016-04-29T13:14:00Z">
              <w:rPr>
                <w:sz w:val="28"/>
                <w:szCs w:val="28"/>
              </w:rPr>
            </w:rPrChange>
          </w:rPr>
          <w:t xml:space="preserve"> are used to define contrasting study areas.</w:t>
        </w:r>
      </w:ins>
      <w:ins w:id="327" w:author="Charles Hall" w:date="2016-04-27T22:06:00Z">
        <w:r w:rsidR="00937AF7" w:rsidRPr="00C42396">
          <w:rPr>
            <w:rFonts w:ascii="Times New Roman" w:hAnsi="Times New Roman" w:cs="Times New Roman"/>
            <w:sz w:val="24"/>
            <w:szCs w:val="24"/>
            <w:rPrChange w:id="328" w:author="CMH" w:date="2016-04-29T13:14:00Z">
              <w:rPr>
                <w:sz w:val="28"/>
                <w:szCs w:val="28"/>
              </w:rPr>
            </w:rPrChange>
          </w:rPr>
          <w:t xml:space="preserve"> </w:t>
        </w:r>
      </w:ins>
      <w:ins w:id="329" w:author="CMH" w:date="2016-04-29T12:23:00Z">
        <w:r w:rsidR="0070292F" w:rsidRPr="00C42396">
          <w:rPr>
            <w:rFonts w:ascii="Times New Roman" w:hAnsi="Times New Roman" w:cs="Times New Roman"/>
            <w:sz w:val="24"/>
            <w:szCs w:val="24"/>
            <w:rPrChange w:id="330" w:author="CMH" w:date="2016-04-29T13:14:00Z">
              <w:rPr>
                <w:sz w:val="28"/>
                <w:szCs w:val="28"/>
              </w:rPr>
            </w:rPrChange>
          </w:rPr>
          <w:t xml:space="preserve">Two </w:t>
        </w:r>
      </w:ins>
      <w:ins w:id="331" w:author="Charles Hall" w:date="2016-04-27T22:06:00Z">
        <w:del w:id="332" w:author="CMH" w:date="2016-04-29T12:23:00Z">
          <w:r w:rsidR="00937AF7" w:rsidRPr="00C42396" w:rsidDel="0070292F">
            <w:rPr>
              <w:rFonts w:ascii="Times New Roman" w:hAnsi="Times New Roman" w:cs="Times New Roman"/>
              <w:sz w:val="24"/>
              <w:szCs w:val="24"/>
              <w:rPrChange w:id="333" w:author="CMH" w:date="2016-04-29T13:14:00Z">
                <w:rPr>
                  <w:sz w:val="28"/>
                  <w:szCs w:val="28"/>
                </w:rPr>
              </w:rPrChange>
            </w:rPr>
            <w:delText xml:space="preserve">Several </w:delText>
          </w:r>
        </w:del>
        <w:r w:rsidR="00937AF7" w:rsidRPr="00C42396">
          <w:rPr>
            <w:rFonts w:ascii="Times New Roman" w:hAnsi="Times New Roman" w:cs="Times New Roman"/>
            <w:sz w:val="24"/>
            <w:szCs w:val="24"/>
            <w:rPrChange w:id="334" w:author="CMH" w:date="2016-04-29T13:14:00Z">
              <w:rPr>
                <w:sz w:val="28"/>
                <w:szCs w:val="28"/>
              </w:rPr>
            </w:rPrChange>
          </w:rPr>
          <w:t xml:space="preserve">census tracts in </w:t>
        </w:r>
        <w:del w:id="335" w:author="CMH" w:date="2016-04-29T12:23:00Z">
          <w:r w:rsidR="00937AF7" w:rsidRPr="00C42396" w:rsidDel="0070292F">
            <w:rPr>
              <w:rFonts w:ascii="Times New Roman" w:hAnsi="Times New Roman" w:cs="Times New Roman"/>
              <w:sz w:val="24"/>
              <w:szCs w:val="24"/>
              <w:rPrChange w:id="336" w:author="CMH" w:date="2016-04-29T13:14:00Z">
                <w:rPr>
                  <w:sz w:val="28"/>
                  <w:szCs w:val="28"/>
                </w:rPr>
              </w:rPrChange>
            </w:rPr>
            <w:delText>the South B</w:delText>
          </w:r>
          <w:r w:rsidR="00B938F5" w:rsidRPr="00C42396" w:rsidDel="0070292F">
            <w:rPr>
              <w:rFonts w:ascii="Times New Roman" w:hAnsi="Times New Roman" w:cs="Times New Roman"/>
              <w:sz w:val="24"/>
              <w:szCs w:val="24"/>
              <w:rPrChange w:id="337" w:author="CMH" w:date="2016-04-29T13:14:00Z">
                <w:rPr>
                  <w:sz w:val="28"/>
                  <w:szCs w:val="28"/>
                </w:rPr>
              </w:rPrChange>
            </w:rPr>
            <w:delText xml:space="preserve">ay area of </w:delText>
          </w:r>
        </w:del>
        <w:r w:rsidR="00B938F5" w:rsidRPr="00C42396">
          <w:rPr>
            <w:rFonts w:ascii="Times New Roman" w:hAnsi="Times New Roman" w:cs="Times New Roman"/>
            <w:sz w:val="24"/>
            <w:szCs w:val="24"/>
            <w:rPrChange w:id="338" w:author="CMH" w:date="2016-04-29T13:14:00Z">
              <w:rPr>
                <w:sz w:val="28"/>
                <w:szCs w:val="28"/>
              </w:rPr>
            </w:rPrChange>
          </w:rPr>
          <w:t>Los Angeles</w:t>
        </w:r>
      </w:ins>
      <w:ins w:id="339" w:author="Charles Hall" w:date="2016-04-27T22:08:00Z">
        <w:r w:rsidR="00937AF7" w:rsidRPr="00C42396">
          <w:rPr>
            <w:rFonts w:ascii="Times New Roman" w:hAnsi="Times New Roman" w:cs="Times New Roman"/>
            <w:sz w:val="24"/>
            <w:szCs w:val="24"/>
            <w:rPrChange w:id="340" w:author="CMH" w:date="2016-04-29T13:14:00Z">
              <w:rPr>
                <w:sz w:val="28"/>
                <w:szCs w:val="28"/>
              </w:rPr>
            </w:rPrChange>
          </w:rPr>
          <w:t xml:space="preserve"> </w:t>
        </w:r>
      </w:ins>
      <w:ins w:id="341" w:author="Charles Hall" w:date="2016-04-27T22:06:00Z">
        <w:r w:rsidR="00B938F5" w:rsidRPr="00C42396">
          <w:rPr>
            <w:rFonts w:ascii="Times New Roman" w:hAnsi="Times New Roman" w:cs="Times New Roman"/>
            <w:sz w:val="24"/>
            <w:szCs w:val="24"/>
            <w:rPrChange w:id="342" w:author="CMH" w:date="2016-04-29T13:14:00Z">
              <w:rPr>
                <w:sz w:val="28"/>
                <w:szCs w:val="28"/>
              </w:rPr>
            </w:rPrChange>
          </w:rPr>
          <w:t xml:space="preserve">have been selected for the study area </w:t>
        </w:r>
      </w:ins>
      <w:ins w:id="343" w:author="Charles Hall" w:date="2016-04-27T22:07:00Z">
        <w:r w:rsidR="00B938F5" w:rsidRPr="00C42396">
          <w:rPr>
            <w:rFonts w:ascii="Times New Roman" w:hAnsi="Times New Roman" w:cs="Times New Roman"/>
            <w:sz w:val="24"/>
            <w:szCs w:val="24"/>
            <w:rPrChange w:id="344" w:author="CMH" w:date="2016-04-29T13:14:00Z">
              <w:rPr>
                <w:sz w:val="28"/>
                <w:szCs w:val="28"/>
              </w:rPr>
            </w:rPrChange>
          </w:rPr>
          <w:t>using these criteria.</w:t>
        </w:r>
      </w:ins>
      <w:ins w:id="345" w:author="Charles Hall" w:date="2016-04-26T22:06:00Z">
        <w:r w:rsidR="007E666C" w:rsidRPr="00C42396">
          <w:rPr>
            <w:rFonts w:ascii="Times New Roman" w:hAnsi="Times New Roman" w:cs="Times New Roman"/>
            <w:sz w:val="24"/>
            <w:szCs w:val="24"/>
            <w:rPrChange w:id="346" w:author="CMH" w:date="2016-04-29T13:14:00Z">
              <w:rPr>
                <w:sz w:val="28"/>
                <w:szCs w:val="28"/>
              </w:rPr>
            </w:rPrChange>
          </w:rPr>
          <w:t xml:space="preserve"> </w:t>
        </w:r>
      </w:ins>
      <w:ins w:id="347" w:author="Charles Hall" w:date="2016-04-27T22:09:00Z">
        <w:r w:rsidR="00937AF7" w:rsidRPr="00C42396">
          <w:rPr>
            <w:rFonts w:ascii="Times New Roman" w:hAnsi="Times New Roman" w:cs="Times New Roman"/>
            <w:sz w:val="24"/>
            <w:szCs w:val="24"/>
            <w:rPrChange w:id="348" w:author="CMH" w:date="2016-04-29T13:14:00Z">
              <w:rPr>
                <w:sz w:val="28"/>
                <w:szCs w:val="28"/>
              </w:rPr>
            </w:rPrChange>
          </w:rPr>
          <w:t xml:space="preserve">An affluent area near </w:t>
        </w:r>
        <w:del w:id="349" w:author="CMH" w:date="2016-04-29T12:27:00Z">
          <w:r w:rsidR="00937AF7" w:rsidRPr="00C42396" w:rsidDel="0070292F">
            <w:rPr>
              <w:rFonts w:ascii="Times New Roman" w:hAnsi="Times New Roman" w:cs="Times New Roman"/>
              <w:sz w:val="24"/>
              <w:szCs w:val="24"/>
              <w:rPrChange w:id="350" w:author="CMH" w:date="2016-04-29T13:14:00Z">
                <w:rPr>
                  <w:sz w:val="28"/>
                  <w:szCs w:val="28"/>
                </w:rPr>
              </w:rPrChange>
            </w:rPr>
            <w:delText>Manhattan Beach</w:delText>
          </w:r>
        </w:del>
      </w:ins>
      <w:ins w:id="351" w:author="CMH" w:date="2016-04-29T12:27:00Z">
        <w:r w:rsidR="0070292F" w:rsidRPr="00C42396">
          <w:rPr>
            <w:rFonts w:ascii="Times New Roman" w:hAnsi="Times New Roman" w:cs="Times New Roman"/>
            <w:sz w:val="24"/>
            <w:szCs w:val="24"/>
            <w:rPrChange w:id="352" w:author="CMH" w:date="2016-04-29T13:14:00Z">
              <w:rPr>
                <w:sz w:val="28"/>
                <w:szCs w:val="28"/>
              </w:rPr>
            </w:rPrChange>
          </w:rPr>
          <w:t>La Canada</w:t>
        </w:r>
      </w:ins>
      <w:ins w:id="353" w:author="Charles Hall" w:date="2016-04-27T22:09:00Z">
        <w:r w:rsidR="00937AF7" w:rsidRPr="00C42396">
          <w:rPr>
            <w:rFonts w:ascii="Times New Roman" w:hAnsi="Times New Roman" w:cs="Times New Roman"/>
            <w:sz w:val="24"/>
            <w:szCs w:val="24"/>
            <w:rPrChange w:id="354" w:author="CMH" w:date="2016-04-29T13:14:00Z">
              <w:rPr>
                <w:sz w:val="28"/>
                <w:szCs w:val="28"/>
              </w:rPr>
            </w:rPrChange>
          </w:rPr>
          <w:t>, and a less af</w:t>
        </w:r>
      </w:ins>
      <w:ins w:id="355" w:author="CMH" w:date="2016-04-29T12:23:00Z">
        <w:r w:rsidR="0070292F" w:rsidRPr="00C42396">
          <w:rPr>
            <w:rFonts w:ascii="Times New Roman" w:hAnsi="Times New Roman" w:cs="Times New Roman"/>
            <w:sz w:val="24"/>
            <w:szCs w:val="24"/>
            <w:rPrChange w:id="356" w:author="CMH" w:date="2016-04-29T13:14:00Z">
              <w:rPr>
                <w:sz w:val="28"/>
                <w:szCs w:val="28"/>
              </w:rPr>
            </w:rPrChange>
          </w:rPr>
          <w:t>f</w:t>
        </w:r>
      </w:ins>
      <w:ins w:id="357" w:author="Charles Hall" w:date="2016-04-27T22:09:00Z">
        <w:r w:rsidR="00937AF7" w:rsidRPr="00C42396">
          <w:rPr>
            <w:rFonts w:ascii="Times New Roman" w:hAnsi="Times New Roman" w:cs="Times New Roman"/>
            <w:sz w:val="24"/>
            <w:szCs w:val="24"/>
            <w:rPrChange w:id="358" w:author="CMH" w:date="2016-04-29T13:14:00Z">
              <w:rPr>
                <w:sz w:val="28"/>
                <w:szCs w:val="28"/>
              </w:rPr>
            </w:rPrChange>
          </w:rPr>
          <w:t>lu</w:t>
        </w:r>
      </w:ins>
      <w:ins w:id="359" w:author="CMH" w:date="2016-04-29T12:23:00Z">
        <w:r w:rsidR="0070292F" w:rsidRPr="00C42396">
          <w:rPr>
            <w:rFonts w:ascii="Times New Roman" w:hAnsi="Times New Roman" w:cs="Times New Roman"/>
            <w:sz w:val="24"/>
            <w:szCs w:val="24"/>
            <w:rPrChange w:id="360" w:author="CMH" w:date="2016-04-29T13:14:00Z">
              <w:rPr>
                <w:sz w:val="28"/>
                <w:szCs w:val="28"/>
              </w:rPr>
            </w:rPrChange>
          </w:rPr>
          <w:t>e</w:t>
        </w:r>
      </w:ins>
      <w:ins w:id="361" w:author="Charles Hall" w:date="2016-04-27T22:09:00Z">
        <w:r w:rsidR="00937AF7" w:rsidRPr="00C42396">
          <w:rPr>
            <w:rFonts w:ascii="Times New Roman" w:hAnsi="Times New Roman" w:cs="Times New Roman"/>
            <w:sz w:val="24"/>
            <w:szCs w:val="24"/>
            <w:rPrChange w:id="362" w:author="CMH" w:date="2016-04-29T13:14:00Z">
              <w:rPr>
                <w:sz w:val="28"/>
                <w:szCs w:val="28"/>
              </w:rPr>
            </w:rPrChange>
          </w:rPr>
          <w:t>n</w:t>
        </w:r>
        <w:del w:id="363" w:author="CMH" w:date="2016-04-29T12:23:00Z">
          <w:r w:rsidR="00937AF7" w:rsidRPr="00C42396" w:rsidDel="0070292F">
            <w:rPr>
              <w:rFonts w:ascii="Times New Roman" w:hAnsi="Times New Roman" w:cs="Times New Roman"/>
              <w:sz w:val="24"/>
              <w:szCs w:val="24"/>
              <w:rPrChange w:id="364" w:author="CMH" w:date="2016-04-29T13:14:00Z">
                <w:rPr>
                  <w:sz w:val="28"/>
                  <w:szCs w:val="28"/>
                </w:rPr>
              </w:rPrChange>
            </w:rPr>
            <w:delText>e</w:delText>
          </w:r>
        </w:del>
        <w:r w:rsidR="00937AF7" w:rsidRPr="00C42396">
          <w:rPr>
            <w:rFonts w:ascii="Times New Roman" w:hAnsi="Times New Roman" w:cs="Times New Roman"/>
            <w:sz w:val="24"/>
            <w:szCs w:val="24"/>
            <w:rPrChange w:id="365" w:author="CMH" w:date="2016-04-29T13:14:00Z">
              <w:rPr>
                <w:sz w:val="28"/>
                <w:szCs w:val="28"/>
              </w:rPr>
            </w:rPrChange>
          </w:rPr>
          <w:t xml:space="preserve">t area </w:t>
        </w:r>
        <w:del w:id="366" w:author="CMH" w:date="2016-04-29T12:28:00Z">
          <w:r w:rsidR="00937AF7" w:rsidRPr="00C42396" w:rsidDel="0070292F">
            <w:rPr>
              <w:rFonts w:ascii="Times New Roman" w:hAnsi="Times New Roman" w:cs="Times New Roman"/>
              <w:sz w:val="24"/>
              <w:szCs w:val="24"/>
              <w:rPrChange w:id="367" w:author="CMH" w:date="2016-04-29T13:14:00Z">
                <w:rPr>
                  <w:sz w:val="28"/>
                  <w:szCs w:val="28"/>
                </w:rPr>
              </w:rPrChange>
            </w:rPr>
            <w:delText>a few miles away near Lawndale</w:delText>
          </w:r>
        </w:del>
      </w:ins>
      <w:ins w:id="368" w:author="CMH" w:date="2016-04-29T12:28:00Z">
        <w:r w:rsidR="0070292F" w:rsidRPr="00C42396">
          <w:rPr>
            <w:rFonts w:ascii="Times New Roman" w:hAnsi="Times New Roman" w:cs="Times New Roman"/>
            <w:sz w:val="24"/>
            <w:szCs w:val="24"/>
            <w:rPrChange w:id="369" w:author="CMH" w:date="2016-04-29T13:14:00Z">
              <w:rPr>
                <w:sz w:val="28"/>
                <w:szCs w:val="28"/>
              </w:rPr>
            </w:rPrChange>
          </w:rPr>
          <w:t>in South Los Angeles</w:t>
        </w:r>
      </w:ins>
      <w:ins w:id="370" w:author="Charles Hall" w:date="2016-04-27T22:09:00Z">
        <w:r w:rsidR="00937AF7" w:rsidRPr="00C42396">
          <w:rPr>
            <w:rFonts w:ascii="Times New Roman" w:hAnsi="Times New Roman" w:cs="Times New Roman"/>
            <w:sz w:val="24"/>
            <w:szCs w:val="24"/>
            <w:rPrChange w:id="371" w:author="CMH" w:date="2016-04-29T13:14:00Z">
              <w:rPr>
                <w:sz w:val="28"/>
                <w:szCs w:val="28"/>
              </w:rPr>
            </w:rPrChange>
          </w:rPr>
          <w:t xml:space="preserve"> were selected. </w:t>
        </w:r>
      </w:ins>
      <w:del w:id="372" w:author="Charles Hall" w:date="2016-04-26T22:06:00Z">
        <w:r w:rsidR="008A5F10" w:rsidRPr="00C42396" w:rsidDel="006911D3">
          <w:rPr>
            <w:rFonts w:ascii="Times New Roman" w:hAnsi="Times New Roman" w:cs="Times New Roman"/>
            <w:sz w:val="24"/>
            <w:szCs w:val="24"/>
            <w:rPrChange w:id="373" w:author="CMH" w:date="2016-04-29T13:14:00Z">
              <w:rPr>
                <w:sz w:val="28"/>
                <w:szCs w:val="28"/>
              </w:rPr>
            </w:rPrChange>
          </w:rPr>
          <w:delText xml:space="preserve">access scores </w:delText>
        </w:r>
      </w:del>
      <w:del w:id="374" w:author="Charles Hall" w:date="2016-04-17T22:36:00Z">
        <w:r w:rsidR="008A5F10" w:rsidRPr="00C42396" w:rsidDel="005721CD">
          <w:rPr>
            <w:rFonts w:ascii="Times New Roman" w:hAnsi="Times New Roman" w:cs="Times New Roman"/>
            <w:sz w:val="24"/>
            <w:szCs w:val="24"/>
            <w:rPrChange w:id="375" w:author="CMH" w:date="2016-04-29T13:14:00Z">
              <w:rPr>
                <w:sz w:val="28"/>
                <w:szCs w:val="28"/>
              </w:rPr>
            </w:rPrChange>
          </w:rPr>
          <w:delText>are biased based on</w:delText>
        </w:r>
      </w:del>
      <w:del w:id="376" w:author="Charles Hall" w:date="2016-04-26T22:06:00Z">
        <w:r w:rsidR="008A5F10" w:rsidRPr="00C42396" w:rsidDel="006911D3">
          <w:rPr>
            <w:rFonts w:ascii="Times New Roman" w:hAnsi="Times New Roman" w:cs="Times New Roman"/>
            <w:sz w:val="24"/>
            <w:szCs w:val="24"/>
            <w:rPrChange w:id="377" w:author="CMH" w:date="2016-04-29T13:14:00Z">
              <w:rPr>
                <w:sz w:val="28"/>
                <w:szCs w:val="28"/>
              </w:rPr>
            </w:rPrChange>
          </w:rPr>
          <w:delText xml:space="preserve"> education and income scores reported by the US Census. </w:delText>
        </w:r>
      </w:del>
      <w:del w:id="378" w:author="CMH" w:date="2016-04-29T12:29:00Z">
        <w:r w:rsidR="00137905" w:rsidRPr="00C42396" w:rsidDel="0070292F">
          <w:rPr>
            <w:rFonts w:ascii="Times New Roman" w:hAnsi="Times New Roman" w:cs="Times New Roman"/>
            <w:sz w:val="24"/>
            <w:szCs w:val="24"/>
            <w:rPrChange w:id="379" w:author="CMH" w:date="2016-04-29T13:14:00Z">
              <w:rPr>
                <w:sz w:val="28"/>
                <w:szCs w:val="28"/>
              </w:rPr>
            </w:rPrChange>
          </w:rPr>
          <w:delText>It is necessary, but not sufficient, to have access to healthy food. A person must also be able to afford it, and have the time and knowledge necessary to prepare i</w:delText>
        </w:r>
      </w:del>
      <w:ins w:id="380" w:author="Charles Hall" w:date="2016-04-26T22:10:00Z">
        <w:del w:id="381" w:author="CMH" w:date="2016-04-29T12:29:00Z">
          <w:r w:rsidR="007E666C" w:rsidRPr="00C42396" w:rsidDel="0070292F">
            <w:rPr>
              <w:rFonts w:ascii="Times New Roman" w:hAnsi="Times New Roman" w:cs="Times New Roman"/>
              <w:sz w:val="24"/>
              <w:szCs w:val="24"/>
              <w:rPrChange w:id="382" w:author="CMH" w:date="2016-04-29T13:14:00Z">
                <w:rPr>
                  <w:sz w:val="28"/>
                  <w:szCs w:val="28"/>
                </w:rPr>
              </w:rPrChange>
            </w:rPr>
            <w:delText xml:space="preserve">t. </w:delText>
          </w:r>
        </w:del>
        <w:r w:rsidR="007E666C" w:rsidRPr="00C42396">
          <w:rPr>
            <w:rFonts w:ascii="Times New Roman" w:hAnsi="Times New Roman" w:cs="Times New Roman"/>
            <w:sz w:val="24"/>
            <w:szCs w:val="24"/>
            <w:rPrChange w:id="383" w:author="CMH" w:date="2016-04-29T13:14:00Z">
              <w:rPr>
                <w:sz w:val="28"/>
                <w:szCs w:val="28"/>
              </w:rPr>
            </w:rPrChange>
          </w:rPr>
          <w:t xml:space="preserve">This paper explores the quality and completeness of three data sets for census tracts with contrasting socio-economic conditions in order to identify </w:t>
        </w:r>
      </w:ins>
      <w:ins w:id="384" w:author="Charles Hall" w:date="2016-04-26T22:11:00Z">
        <w:r w:rsidR="007E666C" w:rsidRPr="00C42396">
          <w:rPr>
            <w:rFonts w:ascii="Times New Roman" w:hAnsi="Times New Roman" w:cs="Times New Roman"/>
            <w:sz w:val="24"/>
            <w:szCs w:val="24"/>
            <w:rPrChange w:id="385" w:author="CMH" w:date="2016-04-29T13:14:00Z">
              <w:rPr>
                <w:sz w:val="28"/>
                <w:szCs w:val="28"/>
              </w:rPr>
            </w:rPrChange>
          </w:rPr>
          <w:t>whether</w:t>
        </w:r>
      </w:ins>
      <w:ins w:id="386" w:author="Charles Hall" w:date="2016-04-26T22:10:00Z">
        <w:r w:rsidR="007E666C" w:rsidRPr="00C42396">
          <w:rPr>
            <w:rFonts w:ascii="Times New Roman" w:hAnsi="Times New Roman" w:cs="Times New Roman"/>
            <w:sz w:val="24"/>
            <w:szCs w:val="24"/>
            <w:rPrChange w:id="387" w:author="CMH" w:date="2016-04-29T13:14:00Z">
              <w:rPr>
                <w:sz w:val="28"/>
                <w:szCs w:val="28"/>
              </w:rPr>
            </w:rPrChange>
          </w:rPr>
          <w:t xml:space="preserve"> </w:t>
        </w:r>
      </w:ins>
      <w:ins w:id="388" w:author="Charles Hall" w:date="2016-04-26T22:11:00Z">
        <w:r w:rsidR="007E666C" w:rsidRPr="00C42396">
          <w:rPr>
            <w:rFonts w:ascii="Times New Roman" w:hAnsi="Times New Roman" w:cs="Times New Roman"/>
            <w:sz w:val="24"/>
            <w:szCs w:val="24"/>
            <w:rPrChange w:id="389" w:author="CMH" w:date="2016-04-29T13:14:00Z">
              <w:rPr>
                <w:sz w:val="28"/>
                <w:szCs w:val="28"/>
              </w:rPr>
            </w:rPrChange>
          </w:rPr>
          <w:t>or not problems exist with traditional methods and data. Furt</w:t>
        </w:r>
      </w:ins>
      <w:ins w:id="390" w:author="Charles Hall" w:date="2016-04-26T22:14:00Z">
        <w:r w:rsidR="007E666C" w:rsidRPr="00C42396">
          <w:rPr>
            <w:rFonts w:ascii="Times New Roman" w:hAnsi="Times New Roman" w:cs="Times New Roman"/>
            <w:sz w:val="24"/>
            <w:szCs w:val="24"/>
            <w:rPrChange w:id="391" w:author="CMH" w:date="2016-04-29T13:14:00Z">
              <w:rPr>
                <w:sz w:val="28"/>
                <w:szCs w:val="28"/>
              </w:rPr>
            </w:rPrChange>
          </w:rPr>
          <w:t xml:space="preserve">hermore, this paper compares the data </w:t>
        </w:r>
      </w:ins>
      <w:ins w:id="392" w:author="Charles Hall" w:date="2016-04-26T22:22:00Z">
        <w:r w:rsidR="00EF2AA7" w:rsidRPr="00C42396">
          <w:rPr>
            <w:rFonts w:ascii="Times New Roman" w:hAnsi="Times New Roman" w:cs="Times New Roman"/>
            <w:sz w:val="24"/>
            <w:szCs w:val="24"/>
            <w:rPrChange w:id="393" w:author="CMH" w:date="2016-04-29T13:14:00Z">
              <w:rPr>
                <w:sz w:val="28"/>
                <w:szCs w:val="28"/>
              </w:rPr>
            </w:rPrChange>
          </w:rPr>
          <w:t>from census tracts with contrasting socio-economic conditions in order to determine whether or not the data varies based on the community served.</w:t>
        </w:r>
      </w:ins>
      <w:del w:id="394" w:author="Charles Hall" w:date="2016-04-26T22:10:00Z">
        <w:r w:rsidR="00137905" w:rsidRPr="00C42396" w:rsidDel="007E666C">
          <w:rPr>
            <w:rFonts w:ascii="Times New Roman" w:hAnsi="Times New Roman" w:cs="Times New Roman"/>
            <w:sz w:val="24"/>
            <w:szCs w:val="24"/>
            <w:rPrChange w:id="395" w:author="CMH" w:date="2016-04-29T13:14:00Z">
              <w:rPr>
                <w:sz w:val="28"/>
                <w:szCs w:val="28"/>
              </w:rPr>
            </w:rPrChange>
          </w:rPr>
          <w:delText>t. Income and education are used as proxies for those variables in this study.  This expanded metric can subsequently be used to focus access and education policy efforts within a given place.</w:delText>
        </w:r>
      </w:del>
    </w:p>
    <w:p w14:paraId="6B0D7D6E" w14:textId="77777777" w:rsidR="00413346" w:rsidRPr="00C42396" w:rsidRDefault="00413346" w:rsidP="00A450A7">
      <w:pPr>
        <w:rPr>
          <w:ins w:id="396" w:author="CMH" w:date="2016-02-26T17:27:00Z"/>
          <w:rFonts w:ascii="Times New Roman" w:hAnsi="Times New Roman" w:cs="Times New Roman"/>
          <w:sz w:val="24"/>
          <w:szCs w:val="24"/>
          <w:rPrChange w:id="397" w:author="CMH" w:date="2016-04-29T13:14:00Z">
            <w:rPr>
              <w:ins w:id="398" w:author="CMH" w:date="2016-02-26T17:27:00Z"/>
              <w:sz w:val="28"/>
              <w:szCs w:val="28"/>
            </w:rPr>
          </w:rPrChange>
        </w:rPr>
      </w:pPr>
    </w:p>
    <w:p w14:paraId="18EF2694" w14:textId="77777777" w:rsidR="00413346" w:rsidRPr="00C42396" w:rsidRDefault="00413346" w:rsidP="00A450A7">
      <w:pPr>
        <w:rPr>
          <w:ins w:id="399" w:author="CMH" w:date="2016-02-26T17:27:00Z"/>
          <w:rFonts w:ascii="Times New Roman" w:hAnsi="Times New Roman" w:cs="Times New Roman"/>
          <w:sz w:val="24"/>
          <w:szCs w:val="24"/>
          <w:rPrChange w:id="400" w:author="CMH" w:date="2016-04-29T13:14:00Z">
            <w:rPr>
              <w:ins w:id="401" w:author="CMH" w:date="2016-02-26T17:27:00Z"/>
              <w:sz w:val="28"/>
              <w:szCs w:val="28"/>
            </w:rPr>
          </w:rPrChange>
        </w:rPr>
      </w:pPr>
    </w:p>
    <w:p w14:paraId="636052BE" w14:textId="77777777" w:rsidR="008A0470" w:rsidRPr="00C42396" w:rsidRDefault="008A0470" w:rsidP="00A450A7">
      <w:pPr>
        <w:rPr>
          <w:ins w:id="402" w:author="CMH" w:date="2016-02-26T17:59:00Z"/>
          <w:rFonts w:ascii="Times New Roman" w:hAnsi="Times New Roman" w:cs="Times New Roman"/>
          <w:color w:val="FF0000"/>
          <w:sz w:val="24"/>
          <w:szCs w:val="24"/>
          <w:rPrChange w:id="403" w:author="CMH" w:date="2016-04-29T13:14:00Z">
            <w:rPr>
              <w:ins w:id="404" w:author="CMH" w:date="2016-02-26T17:59:00Z"/>
              <w:color w:val="FF0000"/>
              <w:sz w:val="28"/>
              <w:szCs w:val="28"/>
            </w:rPr>
          </w:rPrChange>
        </w:rPr>
      </w:pPr>
    </w:p>
    <w:p w14:paraId="01534195" w14:textId="77777777" w:rsidR="008A0470" w:rsidRPr="00C42396" w:rsidRDefault="008A0470" w:rsidP="00A450A7">
      <w:pPr>
        <w:rPr>
          <w:rFonts w:ascii="Times New Roman" w:hAnsi="Times New Roman" w:cs="Times New Roman"/>
          <w:color w:val="FF0000"/>
          <w:sz w:val="24"/>
          <w:szCs w:val="24"/>
          <w:rPrChange w:id="405" w:author="CMH" w:date="2016-04-29T13:14:00Z">
            <w:rPr>
              <w:sz w:val="28"/>
              <w:szCs w:val="28"/>
            </w:rPr>
          </w:rPrChange>
        </w:rPr>
      </w:pPr>
    </w:p>
    <w:p w14:paraId="2EB9A20C" w14:textId="77777777" w:rsidR="00A450A7" w:rsidRPr="00C42396" w:rsidRDefault="00A450A7">
      <w:pPr>
        <w:rPr>
          <w:rFonts w:ascii="Times New Roman" w:hAnsi="Times New Roman" w:cs="Times New Roman"/>
          <w:b/>
          <w:sz w:val="24"/>
          <w:szCs w:val="24"/>
          <w:rPrChange w:id="406" w:author="CMH" w:date="2016-04-29T13:14:00Z">
            <w:rPr>
              <w:b/>
              <w:sz w:val="28"/>
              <w:szCs w:val="28"/>
            </w:rPr>
          </w:rPrChange>
        </w:rPr>
      </w:pPr>
      <w:r w:rsidRPr="00C42396">
        <w:rPr>
          <w:rFonts w:ascii="Times New Roman" w:hAnsi="Times New Roman" w:cs="Times New Roman"/>
          <w:b/>
          <w:sz w:val="24"/>
          <w:szCs w:val="24"/>
          <w:rPrChange w:id="407" w:author="CMH" w:date="2016-04-29T13:14:00Z">
            <w:rPr>
              <w:b/>
              <w:sz w:val="28"/>
              <w:szCs w:val="28"/>
            </w:rPr>
          </w:rPrChange>
        </w:rPr>
        <w:br w:type="page"/>
      </w:r>
    </w:p>
    <w:p w14:paraId="57B84B65" w14:textId="36767F5F" w:rsidR="008C3807" w:rsidRPr="00C42396" w:rsidRDefault="00C42396" w:rsidP="009121C9">
      <w:pPr>
        <w:jc w:val="center"/>
        <w:rPr>
          <w:rFonts w:ascii="Times New Roman" w:hAnsi="Times New Roman" w:cs="Times New Roman"/>
          <w:b/>
          <w:sz w:val="28"/>
          <w:szCs w:val="28"/>
          <w:rPrChange w:id="408" w:author="CMH" w:date="2016-04-29T13:42:00Z">
            <w:rPr>
              <w:b/>
              <w:sz w:val="28"/>
              <w:szCs w:val="28"/>
            </w:rPr>
          </w:rPrChange>
        </w:rPr>
      </w:pPr>
      <w:ins w:id="409" w:author="CMH" w:date="2016-04-29T13:41:00Z">
        <w:r w:rsidRPr="00C42396">
          <w:rPr>
            <w:rFonts w:ascii="Times New Roman" w:hAnsi="Times New Roman" w:cs="Times New Roman"/>
            <w:b/>
            <w:sz w:val="28"/>
            <w:szCs w:val="28"/>
            <w:rPrChange w:id="410" w:author="CMH" w:date="2016-04-29T13:42:00Z">
              <w:rPr>
                <w:rFonts w:ascii="Times New Roman" w:hAnsi="Times New Roman" w:cs="Times New Roman"/>
                <w:b/>
                <w:sz w:val="24"/>
                <w:szCs w:val="24"/>
              </w:rPr>
            </w:rPrChange>
          </w:rPr>
          <w:lastRenderedPageBreak/>
          <w:t xml:space="preserve">Chapter 1 </w:t>
        </w:r>
      </w:ins>
      <w:r w:rsidR="00137905" w:rsidRPr="00C42396">
        <w:rPr>
          <w:rFonts w:ascii="Times New Roman" w:hAnsi="Times New Roman" w:cs="Times New Roman"/>
          <w:b/>
          <w:sz w:val="28"/>
          <w:szCs w:val="28"/>
          <w:rPrChange w:id="411" w:author="CMH" w:date="2016-04-29T13:42:00Z">
            <w:rPr>
              <w:b/>
              <w:sz w:val="28"/>
              <w:szCs w:val="28"/>
            </w:rPr>
          </w:rPrChange>
        </w:rPr>
        <w:t>B</w:t>
      </w:r>
      <w:ins w:id="412" w:author="CMH" w:date="2016-04-29T13:42:00Z">
        <w:r w:rsidRPr="00C42396">
          <w:rPr>
            <w:rFonts w:ascii="Times New Roman" w:hAnsi="Times New Roman" w:cs="Times New Roman"/>
            <w:b/>
            <w:sz w:val="28"/>
            <w:szCs w:val="28"/>
            <w:rPrChange w:id="413" w:author="CMH" w:date="2016-04-29T13:42:00Z">
              <w:rPr>
                <w:rFonts w:ascii="Times New Roman" w:hAnsi="Times New Roman" w:cs="Times New Roman"/>
                <w:b/>
                <w:sz w:val="24"/>
                <w:szCs w:val="24"/>
              </w:rPr>
            </w:rPrChange>
          </w:rPr>
          <w:t>ackground</w:t>
        </w:r>
      </w:ins>
      <w:del w:id="414" w:author="CMH" w:date="2016-04-29T13:42:00Z">
        <w:r w:rsidR="00137905" w:rsidRPr="00C42396" w:rsidDel="00C42396">
          <w:rPr>
            <w:rFonts w:ascii="Times New Roman" w:hAnsi="Times New Roman" w:cs="Times New Roman"/>
            <w:b/>
            <w:sz w:val="28"/>
            <w:szCs w:val="28"/>
            <w:rPrChange w:id="415" w:author="CMH" w:date="2016-04-29T13:42:00Z">
              <w:rPr>
                <w:b/>
                <w:sz w:val="28"/>
                <w:szCs w:val="28"/>
              </w:rPr>
            </w:rPrChange>
          </w:rPr>
          <w:delText>ACKGROUND</w:delText>
        </w:r>
      </w:del>
    </w:p>
    <w:p w14:paraId="2D839431" w14:textId="5719B8C5" w:rsidR="009121C9" w:rsidRPr="00C42396" w:rsidRDefault="0070292F">
      <w:pPr>
        <w:rPr>
          <w:rFonts w:ascii="Times New Roman" w:hAnsi="Times New Roman" w:cs="Times New Roman"/>
          <w:b/>
          <w:sz w:val="24"/>
          <w:szCs w:val="24"/>
          <w:rPrChange w:id="416" w:author="CMH" w:date="2016-04-29T13:14:00Z">
            <w:rPr>
              <w:rFonts w:ascii="Times New Roman" w:hAnsi="Times New Roman" w:cs="Times New Roman"/>
              <w:sz w:val="24"/>
              <w:szCs w:val="24"/>
            </w:rPr>
          </w:rPrChange>
        </w:rPr>
        <w:pPrChange w:id="417" w:author="CMH" w:date="2016-04-29T12:30:00Z">
          <w:pPr>
            <w:jc w:val="center"/>
          </w:pPr>
        </w:pPrChange>
      </w:pPr>
      <w:ins w:id="418" w:author="CMH" w:date="2016-04-29T12:30:00Z">
        <w:r w:rsidRPr="00C42396">
          <w:rPr>
            <w:rFonts w:ascii="Times New Roman" w:hAnsi="Times New Roman" w:cs="Times New Roman"/>
            <w:b/>
            <w:sz w:val="24"/>
            <w:szCs w:val="24"/>
            <w:rPrChange w:id="419" w:author="CMH" w:date="2016-04-29T13:14:00Z">
              <w:rPr>
                <w:rFonts w:ascii="Times New Roman" w:hAnsi="Times New Roman" w:cs="Times New Roman"/>
                <w:sz w:val="24"/>
                <w:szCs w:val="24"/>
              </w:rPr>
            </w:rPrChange>
          </w:rPr>
          <w:t>1.1 Background</w:t>
        </w:r>
      </w:ins>
    </w:p>
    <w:p w14:paraId="39C64665" w14:textId="7506D226" w:rsidR="00AD4D95" w:rsidRPr="00C42396" w:rsidRDefault="009121C9" w:rsidP="009121C9">
      <w:pPr>
        <w:rPr>
          <w:ins w:id="420" w:author="Charles Hall" w:date="2016-04-10T21:25:00Z"/>
          <w:rFonts w:ascii="Times New Roman" w:hAnsi="Times New Roman" w:cs="Times New Roman"/>
          <w:sz w:val="24"/>
          <w:szCs w:val="24"/>
        </w:rPr>
      </w:pPr>
      <w:r w:rsidRPr="00C42396">
        <w:rPr>
          <w:rFonts w:ascii="Times New Roman" w:hAnsi="Times New Roman" w:cs="Times New Roman"/>
          <w:sz w:val="24"/>
          <w:szCs w:val="24"/>
        </w:rPr>
        <w:t xml:space="preserve">This thesis investigates building a model of food access with </w:t>
      </w:r>
      <w:ins w:id="421" w:author="Charles Hall" w:date="2016-04-10T21:23:00Z">
        <w:r w:rsidR="00AD4D95" w:rsidRPr="00C42396">
          <w:rPr>
            <w:rFonts w:ascii="Times New Roman" w:hAnsi="Times New Roman" w:cs="Times New Roman"/>
            <w:sz w:val="24"/>
            <w:szCs w:val="24"/>
          </w:rPr>
          <w:t>commercial data, ambient geographic information</w:t>
        </w:r>
      </w:ins>
      <w:ins w:id="422" w:author="Charles Hall" w:date="2016-04-10T21:26:00Z">
        <w:r w:rsidR="006D73DD" w:rsidRPr="00C42396">
          <w:rPr>
            <w:rFonts w:ascii="Times New Roman" w:hAnsi="Times New Roman" w:cs="Times New Roman"/>
            <w:sz w:val="24"/>
            <w:szCs w:val="24"/>
          </w:rPr>
          <w:t xml:space="preserve"> (AGI)</w:t>
        </w:r>
      </w:ins>
      <w:ins w:id="423" w:author="Charles Hall" w:date="2016-04-10T21:23:00Z">
        <w:r w:rsidR="00AD4D95" w:rsidRPr="00C42396">
          <w:rPr>
            <w:rFonts w:ascii="Times New Roman" w:hAnsi="Times New Roman" w:cs="Times New Roman"/>
            <w:sz w:val="24"/>
            <w:szCs w:val="24"/>
          </w:rPr>
          <w:t>, and field verification</w:t>
        </w:r>
      </w:ins>
      <w:del w:id="424" w:author="Charles Hall" w:date="2016-04-10T21:23:00Z">
        <w:r w:rsidRPr="00C42396" w:rsidDel="00AD4D95">
          <w:rPr>
            <w:rFonts w:ascii="Times New Roman" w:hAnsi="Times New Roman" w:cs="Times New Roman"/>
            <w:sz w:val="24"/>
            <w:szCs w:val="24"/>
          </w:rPr>
          <w:delText>dasymetric mapping</w:delText>
        </w:r>
      </w:del>
      <w:ins w:id="425" w:author="Charles Hall" w:date="2016-04-10T21:24:00Z">
        <w:r w:rsidR="00AD4D95" w:rsidRPr="00C42396">
          <w:rPr>
            <w:rFonts w:ascii="Times New Roman" w:hAnsi="Times New Roman" w:cs="Times New Roman"/>
            <w:sz w:val="24"/>
            <w:szCs w:val="24"/>
          </w:rPr>
          <w:t xml:space="preserve"> </w:t>
        </w:r>
      </w:ins>
      <w:del w:id="426" w:author="Charles Hall" w:date="2016-04-10T21:24:00Z">
        <w:r w:rsidRPr="00C42396" w:rsidDel="00AD4D95">
          <w:rPr>
            <w:rFonts w:ascii="Times New Roman" w:hAnsi="Times New Roman" w:cs="Times New Roman"/>
            <w:sz w:val="24"/>
            <w:szCs w:val="24"/>
          </w:rPr>
          <w:delText xml:space="preserve"> and volunteered geographic information </w:delText>
        </w:r>
      </w:del>
      <w:r w:rsidRPr="00C42396">
        <w:rPr>
          <w:rFonts w:ascii="Times New Roman" w:hAnsi="Times New Roman" w:cs="Times New Roman"/>
          <w:sz w:val="24"/>
          <w:szCs w:val="24"/>
        </w:rPr>
        <w:t xml:space="preserve">in order to gain a more meaningful representation of what it means for a person to have access to healthy food in a given place. </w:t>
      </w:r>
      <w:r w:rsidR="00844406" w:rsidRPr="00C42396">
        <w:rPr>
          <w:rFonts w:ascii="Times New Roman" w:hAnsi="Times New Roman" w:cs="Times New Roman"/>
          <w:sz w:val="24"/>
          <w:szCs w:val="24"/>
        </w:rPr>
        <w:t>The paper will use the most current data available and is not concerned with how access changes over time. Moreover, though this paper addresses access to food, it does not address health outcomes. The primary focus is t</w:t>
      </w:r>
      <w:ins w:id="427" w:author="Charles Hall" w:date="2016-04-10T21:24:00Z">
        <w:r w:rsidR="00AD4D95" w:rsidRPr="00C42396">
          <w:rPr>
            <w:rFonts w:ascii="Times New Roman" w:hAnsi="Times New Roman" w:cs="Times New Roman"/>
            <w:sz w:val="24"/>
            <w:szCs w:val="24"/>
          </w:rPr>
          <w:t>esting, verifying, and augmenting the data that is often used in current models.</w:t>
        </w:r>
      </w:ins>
    </w:p>
    <w:p w14:paraId="2BD8F125" w14:textId="33A56A5D" w:rsidR="00844406" w:rsidRPr="00C42396" w:rsidDel="00AD4D95" w:rsidRDefault="0070292F" w:rsidP="009121C9">
      <w:pPr>
        <w:rPr>
          <w:del w:id="428" w:author="Charles Hall" w:date="2016-04-10T21:25:00Z"/>
          <w:rFonts w:ascii="Times New Roman" w:hAnsi="Times New Roman" w:cs="Times New Roman"/>
          <w:sz w:val="24"/>
          <w:szCs w:val="24"/>
        </w:rPr>
      </w:pPr>
      <w:ins w:id="429" w:author="CMH" w:date="2016-04-29T12:46:00Z">
        <w:r w:rsidRPr="00C42396">
          <w:rPr>
            <w:rFonts w:ascii="Times New Roman" w:hAnsi="Times New Roman" w:cs="Times New Roman"/>
            <w:sz w:val="24"/>
            <w:szCs w:val="24"/>
          </w:rPr>
          <w:tab/>
        </w:r>
      </w:ins>
      <w:del w:id="430" w:author="Charles Hall" w:date="2016-04-10T21:24:00Z">
        <w:r w:rsidR="00844406" w:rsidRPr="00C42396" w:rsidDel="00AD4D95">
          <w:rPr>
            <w:rFonts w:ascii="Times New Roman" w:hAnsi="Times New Roman" w:cs="Times New Roman"/>
            <w:sz w:val="24"/>
            <w:szCs w:val="24"/>
          </w:rPr>
          <w:delText>he creation and testing of a more nuanced model.</w:delText>
        </w:r>
        <w:r w:rsidR="0036785B" w:rsidRPr="00C42396" w:rsidDel="00AD4D95">
          <w:rPr>
            <w:rFonts w:ascii="Times New Roman" w:hAnsi="Times New Roman" w:cs="Times New Roman"/>
            <w:sz w:val="24"/>
            <w:szCs w:val="24"/>
          </w:rPr>
          <w:delText xml:space="preserve"> </w:delText>
        </w:r>
      </w:del>
    </w:p>
    <w:p w14:paraId="52787A1C" w14:textId="3DB0687D" w:rsidR="0070292F" w:rsidRPr="00C42396" w:rsidRDefault="00844406">
      <w:pPr>
        <w:shd w:val="clear" w:color="auto" w:fill="FFFFFF"/>
        <w:rPr>
          <w:ins w:id="431" w:author="CMH" w:date="2016-04-29T12:47:00Z"/>
          <w:rFonts w:ascii="Times New Roman" w:eastAsia="Times New Roman" w:hAnsi="Times New Roman" w:cs="Times New Roman"/>
          <w:color w:val="222222"/>
          <w:sz w:val="24"/>
          <w:szCs w:val="24"/>
          <w:rPrChange w:id="432" w:author="CMH" w:date="2016-04-29T13:14:00Z">
            <w:rPr>
              <w:ins w:id="433" w:author="CMH" w:date="2016-04-29T12:47:00Z"/>
              <w:rFonts w:eastAsia="Times New Roman" w:cs="Arial"/>
              <w:color w:val="222222"/>
              <w:sz w:val="24"/>
              <w:szCs w:val="24"/>
            </w:rPr>
          </w:rPrChange>
        </w:rPr>
        <w:pPrChange w:id="434" w:author="Charles Hall" w:date="2016-04-27T22:19:00Z">
          <w:pPr/>
        </w:pPrChange>
      </w:pPr>
      <w:del w:id="435" w:author="Charles Hall" w:date="2016-04-27T22:13:00Z">
        <w:r w:rsidRPr="00C42396" w:rsidDel="00937AF7">
          <w:rPr>
            <w:rFonts w:ascii="Times New Roman" w:hAnsi="Times New Roman" w:cs="Times New Roman"/>
            <w:sz w:val="24"/>
            <w:szCs w:val="24"/>
          </w:rPr>
          <w:delText>The model generate</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a dasymetric mask from parcel data and apportion</w:delText>
        </w:r>
        <w:r w:rsidR="0036785B" w:rsidRPr="00C42396" w:rsidDel="00937AF7">
          <w:rPr>
            <w:rFonts w:ascii="Times New Roman" w:hAnsi="Times New Roman" w:cs="Times New Roman"/>
            <w:sz w:val="24"/>
            <w:szCs w:val="24"/>
          </w:rPr>
          <w:delText>s</w:delText>
        </w:r>
        <w:r w:rsidRPr="00C42396" w:rsidDel="00937AF7">
          <w:rPr>
            <w:rFonts w:ascii="Times New Roman" w:hAnsi="Times New Roman" w:cs="Times New Roman"/>
            <w:sz w:val="24"/>
            <w:szCs w:val="24"/>
          </w:rPr>
          <w:delText xml:space="preserve"> the census population data to the residential portions of each census block group in order to provide an improved sense of where people are within each block group. This represents an improvement on population weighted methods which are o</w:delText>
        </w:r>
        <w:r w:rsidR="0036785B" w:rsidRPr="00C42396" w:rsidDel="00937AF7">
          <w:rPr>
            <w:rFonts w:ascii="Times New Roman" w:hAnsi="Times New Roman" w:cs="Times New Roman"/>
            <w:sz w:val="24"/>
            <w:szCs w:val="24"/>
          </w:rPr>
          <w:delText>ften used in food access models, and provides an improved measurement of distance to food facilities.</w:delText>
        </w:r>
      </w:del>
      <w:ins w:id="436" w:author="Charles Hall" w:date="2016-04-10T21:28:00Z">
        <w:r w:rsidR="006D73DD" w:rsidRPr="00C42396">
          <w:rPr>
            <w:rFonts w:ascii="Times New Roman" w:hAnsi="Times New Roman" w:cs="Times New Roman"/>
            <w:sz w:val="24"/>
            <w:szCs w:val="24"/>
          </w:rPr>
          <w:t xml:space="preserve">The initial study will compare data for two </w:t>
        </w:r>
      </w:ins>
      <w:ins w:id="437" w:author="Charles Hall" w:date="2016-04-27T22:14:00Z">
        <w:r w:rsidR="00937AF7" w:rsidRPr="00C42396">
          <w:rPr>
            <w:rFonts w:ascii="Times New Roman" w:hAnsi="Times New Roman" w:cs="Times New Roman"/>
            <w:sz w:val="24"/>
            <w:szCs w:val="24"/>
          </w:rPr>
          <w:t xml:space="preserve">contrasting </w:t>
        </w:r>
      </w:ins>
      <w:ins w:id="438" w:author="Charles Hall" w:date="2016-04-10T21:28:00Z">
        <w:r w:rsidR="006D73DD" w:rsidRPr="00C42396">
          <w:rPr>
            <w:rFonts w:ascii="Times New Roman" w:hAnsi="Times New Roman" w:cs="Times New Roman"/>
            <w:sz w:val="24"/>
            <w:szCs w:val="24"/>
          </w:rPr>
          <w:t xml:space="preserve">census tracts in the greater Los Angeles area. </w:t>
        </w:r>
      </w:ins>
      <w:ins w:id="439" w:author="Charles Hall" w:date="2016-04-27T22:14:00Z">
        <w:r w:rsidR="00937AF7" w:rsidRPr="00C42396">
          <w:rPr>
            <w:rFonts w:ascii="Times New Roman" w:hAnsi="Times New Roman" w:cs="Times New Roman"/>
            <w:sz w:val="24"/>
            <w:szCs w:val="24"/>
          </w:rPr>
          <w:t>Data from the 2010 – 2014 American Community Survey was used to classify census tracts with regard to their median income, vehicles per occupied dwelling, and percentage of the population who is white</w:t>
        </w:r>
      </w:ins>
      <w:ins w:id="440" w:author="Charles Hall" w:date="2016-04-10T21:30:00Z">
        <w:r w:rsidR="006D73DD" w:rsidRPr="00C42396">
          <w:rPr>
            <w:rFonts w:ascii="Times New Roman" w:hAnsi="Times New Roman" w:cs="Times New Roman"/>
            <w:sz w:val="24"/>
            <w:szCs w:val="24"/>
          </w:rPr>
          <w:t xml:space="preserve">. </w:t>
        </w:r>
      </w:ins>
      <w:ins w:id="441" w:author="Charles Hall" w:date="2016-04-27T22:18:00Z">
        <w:r w:rsidR="00876007" w:rsidRPr="00C42396">
          <w:rPr>
            <w:rFonts w:ascii="Times New Roman" w:hAnsi="Times New Roman" w:cs="Times New Roman"/>
            <w:sz w:val="24"/>
            <w:szCs w:val="24"/>
          </w:rPr>
          <w:t>The initial site selection resulted in two</w:t>
        </w:r>
        <w:del w:id="442" w:author="CMH" w:date="2016-04-29T12:30:00Z">
          <w:r w:rsidR="00876007" w:rsidRPr="00C42396" w:rsidDel="0070292F">
            <w:rPr>
              <w:rFonts w:ascii="Times New Roman" w:hAnsi="Times New Roman" w:cs="Times New Roman"/>
              <w:sz w:val="24"/>
              <w:szCs w:val="24"/>
            </w:rPr>
            <w:delText xml:space="preserve"> tracts near Manhattan Beach</w:delText>
          </w:r>
        </w:del>
      </w:ins>
      <w:ins w:id="443" w:author="CMH" w:date="2016-04-29T12:31:00Z">
        <w:r w:rsidR="0070292F" w:rsidRPr="00C42396">
          <w:rPr>
            <w:rFonts w:ascii="Times New Roman" w:hAnsi="Times New Roman" w:cs="Times New Roman"/>
            <w:sz w:val="24"/>
            <w:szCs w:val="24"/>
          </w:rPr>
          <w:t xml:space="preserve"> tracts:</w:t>
        </w:r>
      </w:ins>
      <w:ins w:id="444" w:author="Charles Hall" w:date="2016-04-27T22:18:00Z">
        <w:del w:id="445" w:author="CMH" w:date="2016-04-29T12:31:00Z">
          <w:r w:rsidR="00876007" w:rsidRPr="00C42396" w:rsidDel="0070292F">
            <w:rPr>
              <w:rFonts w:ascii="Times New Roman" w:hAnsi="Times New Roman" w:cs="Times New Roman"/>
              <w:sz w:val="24"/>
              <w:szCs w:val="24"/>
            </w:rPr>
            <w:delText>, CA,</w:delText>
          </w:r>
        </w:del>
        <w:r w:rsidR="00876007" w:rsidRPr="00C42396">
          <w:rPr>
            <w:rFonts w:ascii="Times New Roman" w:hAnsi="Times New Roman" w:cs="Times New Roman"/>
            <w:sz w:val="24"/>
            <w:szCs w:val="24"/>
          </w:rPr>
          <w:t xml:space="preserve"> </w:t>
        </w:r>
        <w:del w:id="446" w:author="CMH" w:date="2016-04-29T12:31:00Z">
          <w:r w:rsidR="00876007" w:rsidRPr="00C42396" w:rsidDel="0070292F">
            <w:rPr>
              <w:rFonts w:ascii="Times New Roman" w:hAnsi="Times New Roman" w:cs="Times New Roman"/>
              <w:sz w:val="24"/>
              <w:szCs w:val="24"/>
            </w:rPr>
            <w:delText>tract id</w:delText>
          </w:r>
        </w:del>
      </w:ins>
      <w:ins w:id="447" w:author="Charles Hall" w:date="2016-04-27T22:20:00Z">
        <w:del w:id="448" w:author="CMH" w:date="2016-04-29T12:31:00Z">
          <w:r w:rsidR="00876007" w:rsidRPr="00C42396" w:rsidDel="0070292F">
            <w:rPr>
              <w:rFonts w:ascii="Times New Roman" w:hAnsi="Times New Roman" w:cs="Times New Roman"/>
              <w:sz w:val="24"/>
              <w:szCs w:val="24"/>
            </w:rPr>
            <w:delText>’s</w:delText>
          </w:r>
        </w:del>
      </w:ins>
      <w:ins w:id="449" w:author="Charles Hall" w:date="2016-04-27T22:18:00Z">
        <w:del w:id="450" w:author="CMH" w:date="2016-04-29T12:31:00Z">
          <w:r w:rsidR="00876007" w:rsidRPr="00C42396" w:rsidDel="0070292F">
            <w:rPr>
              <w:rFonts w:ascii="Times New Roman" w:hAnsi="Times New Roman" w:cs="Times New Roman"/>
              <w:sz w:val="24"/>
              <w:szCs w:val="24"/>
            </w:rPr>
            <w:delText xml:space="preserve"> </w:delText>
          </w:r>
        </w:del>
      </w:ins>
      <w:ins w:id="451" w:author="Charles Hall" w:date="2016-04-27T22:19:00Z">
        <w:del w:id="452" w:author="CMH" w:date="2016-04-29T12:31:00Z">
          <w:r w:rsidR="00876007" w:rsidRPr="00C42396" w:rsidDel="0070292F">
            <w:rPr>
              <w:rFonts w:ascii="Times New Roman" w:eastAsia="Times New Roman" w:hAnsi="Times New Roman" w:cs="Times New Roman"/>
              <w:color w:val="222222"/>
              <w:sz w:val="24"/>
              <w:szCs w:val="24"/>
              <w:rPrChange w:id="453" w:author="CMH" w:date="2016-04-29T13:14:00Z">
                <w:rPr>
                  <w:rFonts w:ascii="Arial" w:eastAsia="Times New Roman" w:hAnsi="Arial" w:cs="Arial"/>
                  <w:color w:val="222222"/>
                  <w:sz w:val="19"/>
                  <w:szCs w:val="19"/>
                </w:rPr>
              </w:rPrChange>
            </w:rPr>
            <w:delText xml:space="preserve">620800 and </w:delText>
          </w:r>
        </w:del>
      </w:ins>
      <w:ins w:id="454" w:author="CMH" w:date="2016-04-29T12:31:00Z">
        <w:r w:rsidR="0070292F" w:rsidRPr="00C42396">
          <w:rPr>
            <w:rFonts w:ascii="Times New Roman" w:eastAsia="Times New Roman" w:hAnsi="Times New Roman" w:cs="Times New Roman"/>
            <w:color w:val="222222"/>
            <w:sz w:val="24"/>
            <w:szCs w:val="24"/>
            <w:rPrChange w:id="455" w:author="CMH" w:date="2016-04-29T13:14:00Z">
              <w:rPr>
                <w:rFonts w:eastAsia="Times New Roman" w:cs="Arial"/>
                <w:color w:val="222222"/>
                <w:sz w:val="24"/>
                <w:szCs w:val="24"/>
              </w:rPr>
            </w:rPrChange>
          </w:rPr>
          <w:t>460700 and 224020</w:t>
        </w:r>
      </w:ins>
      <w:ins w:id="456" w:author="Charles Hall" w:date="2016-04-27T22:19:00Z">
        <w:del w:id="457" w:author="CMH" w:date="2016-04-29T12:31:00Z">
          <w:r w:rsidR="00876007" w:rsidRPr="00C42396" w:rsidDel="0070292F">
            <w:rPr>
              <w:rFonts w:ascii="Times New Roman" w:eastAsia="Times New Roman" w:hAnsi="Times New Roman" w:cs="Times New Roman"/>
              <w:color w:val="222222"/>
              <w:sz w:val="24"/>
              <w:szCs w:val="24"/>
              <w:rPrChange w:id="458" w:author="CMH" w:date="2016-04-29T13:14:00Z">
                <w:rPr>
                  <w:rFonts w:ascii="Arial" w:eastAsia="Times New Roman" w:hAnsi="Arial" w:cs="Arial"/>
                  <w:color w:val="222222"/>
                  <w:sz w:val="19"/>
                  <w:szCs w:val="19"/>
                </w:rPr>
              </w:rPrChange>
            </w:rPr>
            <w:delText>620501</w:delText>
          </w:r>
        </w:del>
      </w:ins>
      <w:ins w:id="459" w:author="Charles Hall" w:date="2016-04-27T22:20:00Z">
        <w:del w:id="460" w:author="CMH" w:date="2016-04-29T12:31:00Z">
          <w:r w:rsidR="00876007" w:rsidRPr="00C42396" w:rsidDel="0070292F">
            <w:rPr>
              <w:rFonts w:ascii="Times New Roman" w:eastAsia="Times New Roman" w:hAnsi="Times New Roman" w:cs="Times New Roman"/>
              <w:color w:val="222222"/>
              <w:sz w:val="24"/>
              <w:szCs w:val="24"/>
              <w:rPrChange w:id="461" w:author="CMH" w:date="2016-04-29T13:14:00Z">
                <w:rPr>
                  <w:rFonts w:eastAsia="Times New Roman" w:cs="Arial"/>
                  <w:color w:val="222222"/>
                  <w:sz w:val="24"/>
                  <w:szCs w:val="24"/>
                </w:rPr>
              </w:rPrChange>
            </w:rPr>
            <w:delText>, which represent a mostly white population that is wealthy and has access to cars</w:delText>
          </w:r>
        </w:del>
        <w:r w:rsidR="00876007" w:rsidRPr="00C42396">
          <w:rPr>
            <w:rFonts w:ascii="Times New Roman" w:eastAsia="Times New Roman" w:hAnsi="Times New Roman" w:cs="Times New Roman"/>
            <w:color w:val="222222"/>
            <w:sz w:val="24"/>
            <w:szCs w:val="24"/>
            <w:rPrChange w:id="462" w:author="CMH" w:date="2016-04-29T13:14:00Z">
              <w:rPr>
                <w:rFonts w:eastAsia="Times New Roman" w:cs="Arial"/>
                <w:color w:val="222222"/>
                <w:sz w:val="24"/>
                <w:szCs w:val="24"/>
              </w:rPr>
            </w:rPrChange>
          </w:rPr>
          <w:t xml:space="preserve">. </w:t>
        </w:r>
        <w:del w:id="463" w:author="CMH" w:date="2016-04-29T12:31:00Z">
          <w:r w:rsidR="00876007" w:rsidRPr="00C42396" w:rsidDel="0070292F">
            <w:rPr>
              <w:rFonts w:ascii="Times New Roman" w:eastAsia="Times New Roman" w:hAnsi="Times New Roman" w:cs="Times New Roman"/>
              <w:color w:val="222222"/>
              <w:sz w:val="24"/>
              <w:szCs w:val="24"/>
              <w:rPrChange w:id="464" w:author="CMH" w:date="2016-04-29T13:14:00Z">
                <w:rPr>
                  <w:rFonts w:eastAsia="Times New Roman" w:cs="Arial"/>
                  <w:color w:val="222222"/>
                  <w:sz w:val="24"/>
                  <w:szCs w:val="24"/>
                </w:rPr>
              </w:rPrChange>
            </w:rPr>
            <w:delText xml:space="preserve">Contrasting tracts near </w:delText>
          </w:r>
        </w:del>
      </w:ins>
      <w:ins w:id="465" w:author="Charles Hall" w:date="2016-04-27T22:21:00Z">
        <w:del w:id="466" w:author="CMH" w:date="2016-04-29T12:31:00Z">
          <w:r w:rsidR="00876007" w:rsidRPr="00C42396" w:rsidDel="0070292F">
            <w:rPr>
              <w:rFonts w:ascii="Times New Roman" w:eastAsia="Times New Roman" w:hAnsi="Times New Roman" w:cs="Times New Roman"/>
              <w:color w:val="222222"/>
              <w:sz w:val="24"/>
              <w:szCs w:val="24"/>
              <w:rPrChange w:id="467" w:author="CMH" w:date="2016-04-29T13:14:00Z">
                <w:rPr>
                  <w:rFonts w:eastAsia="Times New Roman" w:cs="Arial"/>
                  <w:color w:val="222222"/>
                  <w:sz w:val="24"/>
                  <w:szCs w:val="24"/>
                </w:rPr>
              </w:rPrChange>
            </w:rPr>
            <w:delText>Lawndale, CA were selected to represent a population that is mostly minority, with limited wealth and access to cars</w:delText>
          </w:r>
        </w:del>
      </w:ins>
      <w:ins w:id="468" w:author="CMH" w:date="2016-04-29T12:31:00Z">
        <w:r w:rsidR="0070292F" w:rsidRPr="00C42396">
          <w:rPr>
            <w:rFonts w:ascii="Times New Roman" w:eastAsia="Times New Roman" w:hAnsi="Times New Roman" w:cs="Times New Roman"/>
            <w:color w:val="222222"/>
            <w:sz w:val="24"/>
            <w:szCs w:val="24"/>
            <w:rPrChange w:id="469" w:author="CMH" w:date="2016-04-29T13:14:00Z">
              <w:rPr>
                <w:rFonts w:eastAsia="Times New Roman" w:cs="Arial"/>
                <w:color w:val="222222"/>
                <w:sz w:val="24"/>
                <w:szCs w:val="24"/>
              </w:rPr>
            </w:rPrChange>
          </w:rPr>
          <w:t>Tract 460700 is located in La Canada, an affluent area north of downtown Los Angeles.</w:t>
        </w:r>
      </w:ins>
      <w:ins w:id="470" w:author="CMH" w:date="2016-04-29T12:33:00Z">
        <w:r w:rsidR="0070292F" w:rsidRPr="00C42396">
          <w:rPr>
            <w:rFonts w:ascii="Times New Roman" w:eastAsia="Times New Roman" w:hAnsi="Times New Roman" w:cs="Times New Roman"/>
            <w:color w:val="222222"/>
            <w:sz w:val="24"/>
            <w:szCs w:val="24"/>
            <w:rPrChange w:id="471" w:author="CMH" w:date="2016-04-29T13:14:00Z">
              <w:rPr>
                <w:rFonts w:eastAsia="Times New Roman" w:cs="Arial"/>
                <w:color w:val="222222"/>
                <w:sz w:val="24"/>
                <w:szCs w:val="24"/>
              </w:rPr>
            </w:rPrChange>
          </w:rPr>
          <w:t xml:space="preserve"> It was chosen because the population is predominantly white with high income and multiple cars per household.</w:t>
        </w:r>
      </w:ins>
      <w:ins w:id="472" w:author="CMH" w:date="2016-04-29T12:31:00Z">
        <w:r w:rsidR="0070292F" w:rsidRPr="00C42396">
          <w:rPr>
            <w:rFonts w:ascii="Times New Roman" w:eastAsia="Times New Roman" w:hAnsi="Times New Roman" w:cs="Times New Roman"/>
            <w:color w:val="222222"/>
            <w:sz w:val="24"/>
            <w:szCs w:val="24"/>
            <w:rPrChange w:id="473" w:author="CMH" w:date="2016-04-29T13:14:00Z">
              <w:rPr>
                <w:rFonts w:eastAsia="Times New Roman" w:cs="Arial"/>
                <w:color w:val="222222"/>
                <w:sz w:val="24"/>
                <w:szCs w:val="24"/>
              </w:rPr>
            </w:rPrChange>
          </w:rPr>
          <w:t xml:space="preserve"> Tract 224020 is located in an area of South Los Angeles, and was selected because it contains a large minority population with low income and limited access to cars.</w:t>
        </w:r>
      </w:ins>
      <w:ins w:id="474" w:author="CMH" w:date="2016-04-29T12:36:00Z">
        <w:r w:rsidR="0070292F" w:rsidRPr="00C42396">
          <w:rPr>
            <w:rFonts w:ascii="Times New Roman" w:eastAsia="Times New Roman" w:hAnsi="Times New Roman" w:cs="Times New Roman"/>
            <w:color w:val="222222"/>
            <w:sz w:val="24"/>
            <w:szCs w:val="24"/>
            <w:rPrChange w:id="475" w:author="CMH" w:date="2016-04-29T13:14:00Z">
              <w:rPr>
                <w:rFonts w:eastAsia="Times New Roman" w:cs="Arial"/>
                <w:color w:val="222222"/>
                <w:sz w:val="24"/>
                <w:szCs w:val="24"/>
              </w:rPr>
            </w:rPrChange>
          </w:rPr>
          <w:t xml:space="preserve"> The study area is visualized in figure 1 on the </w:t>
        </w:r>
      </w:ins>
      <w:ins w:id="476" w:author="CMH" w:date="2016-04-29T12:46:00Z">
        <w:r w:rsidR="0070292F" w:rsidRPr="00C42396">
          <w:rPr>
            <w:rFonts w:ascii="Times New Roman" w:eastAsia="Times New Roman" w:hAnsi="Times New Roman" w:cs="Times New Roman"/>
            <w:color w:val="222222"/>
            <w:sz w:val="24"/>
            <w:szCs w:val="24"/>
            <w:rPrChange w:id="477" w:author="CMH" w:date="2016-04-29T13:14:00Z">
              <w:rPr>
                <w:rFonts w:eastAsia="Times New Roman" w:cs="Arial"/>
                <w:color w:val="222222"/>
                <w:sz w:val="24"/>
                <w:szCs w:val="24"/>
              </w:rPr>
            </w:rPrChange>
          </w:rPr>
          <w:t>following</w:t>
        </w:r>
      </w:ins>
      <w:ins w:id="478" w:author="CMH" w:date="2016-04-29T12:36:00Z">
        <w:r w:rsidR="0070292F" w:rsidRPr="00C42396">
          <w:rPr>
            <w:rFonts w:ascii="Times New Roman" w:eastAsia="Times New Roman" w:hAnsi="Times New Roman" w:cs="Times New Roman"/>
            <w:color w:val="222222"/>
            <w:sz w:val="24"/>
            <w:szCs w:val="24"/>
            <w:rPrChange w:id="479" w:author="CMH" w:date="2016-04-29T13:14:00Z">
              <w:rPr>
                <w:rFonts w:eastAsia="Times New Roman" w:cs="Arial"/>
                <w:color w:val="222222"/>
                <w:sz w:val="24"/>
                <w:szCs w:val="24"/>
              </w:rPr>
            </w:rPrChange>
          </w:rPr>
          <w:t xml:space="preserve"> page.</w:t>
        </w:r>
      </w:ins>
    </w:p>
    <w:p w14:paraId="6BEE3B4A" w14:textId="7BFFB6E7" w:rsidR="0070292F" w:rsidRPr="00C42396" w:rsidRDefault="0070292F">
      <w:pPr>
        <w:shd w:val="clear" w:color="auto" w:fill="FFFFFF"/>
        <w:rPr>
          <w:ins w:id="480" w:author="CMH" w:date="2016-04-29T12:45:00Z"/>
          <w:rFonts w:ascii="Times New Roman" w:eastAsia="Times New Roman" w:hAnsi="Times New Roman" w:cs="Times New Roman"/>
          <w:b/>
          <w:color w:val="222222"/>
          <w:sz w:val="24"/>
          <w:szCs w:val="24"/>
          <w:rPrChange w:id="481" w:author="CMH" w:date="2016-04-29T13:14:00Z">
            <w:rPr>
              <w:ins w:id="482" w:author="CMH" w:date="2016-04-29T12:45:00Z"/>
              <w:rFonts w:eastAsia="Times New Roman" w:cs="Arial"/>
              <w:color w:val="222222"/>
              <w:sz w:val="24"/>
              <w:szCs w:val="24"/>
            </w:rPr>
          </w:rPrChange>
        </w:rPr>
        <w:pPrChange w:id="483" w:author="Charles Hall" w:date="2016-04-27T22:19:00Z">
          <w:pPr/>
        </w:pPrChange>
      </w:pPr>
      <w:ins w:id="484" w:author="CMH" w:date="2016-04-29T12:47:00Z">
        <w:r w:rsidRPr="00C42396">
          <w:rPr>
            <w:rFonts w:ascii="Times New Roman" w:eastAsia="Times New Roman" w:hAnsi="Times New Roman" w:cs="Times New Roman"/>
            <w:b/>
            <w:color w:val="222222"/>
            <w:sz w:val="24"/>
            <w:szCs w:val="24"/>
            <w:rPrChange w:id="485" w:author="CMH" w:date="2016-04-29T13:14:00Z">
              <w:rPr>
                <w:rFonts w:eastAsia="Times New Roman" w:cs="Arial"/>
                <w:color w:val="222222"/>
                <w:sz w:val="24"/>
                <w:szCs w:val="24"/>
              </w:rPr>
            </w:rPrChange>
          </w:rPr>
          <w:t xml:space="preserve">1.2 Traditional </w:t>
        </w:r>
      </w:ins>
      <w:ins w:id="486" w:author="CMH" w:date="2016-04-29T12:57:00Z">
        <w:r w:rsidRPr="00C42396">
          <w:rPr>
            <w:rFonts w:ascii="Times New Roman" w:eastAsia="Times New Roman" w:hAnsi="Times New Roman" w:cs="Times New Roman"/>
            <w:b/>
            <w:color w:val="222222"/>
            <w:sz w:val="24"/>
            <w:szCs w:val="24"/>
            <w:rPrChange w:id="487" w:author="CMH" w:date="2016-04-29T13:14:00Z">
              <w:rPr>
                <w:rFonts w:eastAsia="Times New Roman" w:cs="Arial"/>
                <w:color w:val="222222"/>
                <w:sz w:val="24"/>
                <w:szCs w:val="24"/>
              </w:rPr>
            </w:rPrChange>
          </w:rPr>
          <w:t>data and AGI</w:t>
        </w:r>
      </w:ins>
    </w:p>
    <w:p w14:paraId="2F127D63" w14:textId="77777777" w:rsidR="0070292F" w:rsidRPr="00C42396" w:rsidRDefault="0070292F">
      <w:pPr>
        <w:ind w:firstLine="720"/>
        <w:rPr>
          <w:moveTo w:id="488" w:author="CMH" w:date="2016-04-29T12:45:00Z"/>
          <w:rFonts w:ascii="Times New Roman" w:hAnsi="Times New Roman" w:cs="Times New Roman"/>
          <w:sz w:val="24"/>
          <w:szCs w:val="24"/>
        </w:rPr>
        <w:pPrChange w:id="489" w:author="CMH" w:date="2016-04-29T12:46:00Z">
          <w:pPr/>
        </w:pPrChange>
      </w:pPr>
      <w:moveToRangeStart w:id="490" w:author="CMH" w:date="2016-04-29T12:45:00Z" w:name="move449697283"/>
      <w:moveTo w:id="491" w:author="CMH" w:date="2016-04-29T12:45:00Z">
        <w:r w:rsidRPr="00C42396">
          <w:rPr>
            <w:rFonts w:ascii="Times New Roman" w:hAnsi="Times New Roman" w:cs="Times New Roman"/>
            <w:sz w:val="24"/>
            <w:szCs w:val="24"/>
          </w:rPr>
          <w:t xml:space="preserve">Data from Esri Business Analyst, Google Places, and Yelp will be aggregated and evaluated for completeness and quality of classification. The data sets will be compared to determine which facilities they have in common, and which are missing in a given data set. Moreover, the classification of the data in each data set will be examined and compared to the </w:t>
        </w:r>
      </w:moveTo>
    </w:p>
    <w:p w14:paraId="7361041F" w14:textId="77777777" w:rsidR="0070292F" w:rsidRPr="00C42396" w:rsidRDefault="0070292F">
      <w:pPr>
        <w:ind w:firstLine="720"/>
        <w:rPr>
          <w:moveTo w:id="492" w:author="CMH" w:date="2016-04-29T12:45:00Z"/>
          <w:rFonts w:ascii="Times New Roman" w:hAnsi="Times New Roman" w:cs="Times New Roman"/>
          <w:sz w:val="24"/>
          <w:szCs w:val="24"/>
        </w:rPr>
        <w:pPrChange w:id="493" w:author="CMH" w:date="2016-04-29T12:46:00Z">
          <w:pPr/>
        </w:pPrChange>
      </w:pPr>
      <w:moveTo w:id="494" w:author="CMH" w:date="2016-04-29T12:45:00Z">
        <w:r w:rsidRPr="00C42396">
          <w:rPr>
            <w:rFonts w:ascii="Times New Roman" w:hAnsi="Times New Roman" w:cs="Times New Roman"/>
            <w:sz w:val="24"/>
            <w:szCs w:val="24"/>
          </w:rPr>
          <w:t>Field work will be conducted in order to verify the veracity and quality of the data retrieved from Esri, Google, and Yelp. A worksheet that records the availability and cost of staple food items will be used to evaluate the quality of the data used, and the conclusions drawn from the data. 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moveTo>
    </w:p>
    <w:moveToRangeEnd w:id="490"/>
    <w:p w14:paraId="4384FB6A" w14:textId="72F15338" w:rsidR="00876007" w:rsidRPr="00C42396" w:rsidRDefault="00876007">
      <w:pPr>
        <w:shd w:val="clear" w:color="auto" w:fill="FFFFFF"/>
        <w:rPr>
          <w:ins w:id="495" w:author="Charles Hall" w:date="2016-04-27T22:18:00Z"/>
          <w:rFonts w:ascii="Times New Roman" w:eastAsia="Times New Roman" w:hAnsi="Times New Roman" w:cs="Times New Roman"/>
          <w:color w:val="222222"/>
          <w:sz w:val="24"/>
          <w:szCs w:val="24"/>
          <w:rPrChange w:id="496" w:author="CMH" w:date="2016-04-29T13:14:00Z">
            <w:rPr>
              <w:ins w:id="497" w:author="Charles Hall" w:date="2016-04-27T22:18:00Z"/>
              <w:rFonts w:ascii="Times New Roman" w:hAnsi="Times New Roman" w:cs="Times New Roman"/>
              <w:sz w:val="24"/>
              <w:szCs w:val="24"/>
            </w:rPr>
          </w:rPrChange>
        </w:rPr>
        <w:pPrChange w:id="498" w:author="Charles Hall" w:date="2016-04-27T22:19:00Z">
          <w:pPr/>
        </w:pPrChange>
      </w:pPr>
      <w:ins w:id="499" w:author="Charles Hall" w:date="2016-04-27T22:21:00Z">
        <w:del w:id="500" w:author="CMH" w:date="2016-04-29T12:31:00Z">
          <w:r w:rsidRPr="00C42396" w:rsidDel="0070292F">
            <w:rPr>
              <w:rFonts w:ascii="Times New Roman" w:eastAsia="Times New Roman" w:hAnsi="Times New Roman" w:cs="Times New Roman"/>
              <w:color w:val="222222"/>
              <w:sz w:val="24"/>
              <w:szCs w:val="24"/>
              <w:rPrChange w:id="501" w:author="CMH" w:date="2016-04-29T13:14:00Z">
                <w:rPr>
                  <w:rFonts w:eastAsia="Times New Roman" w:cs="Arial"/>
                  <w:color w:val="222222"/>
                  <w:sz w:val="24"/>
                  <w:szCs w:val="24"/>
                </w:rPr>
              </w:rPrChange>
            </w:rPr>
            <w:delText>.</w:delText>
          </w:r>
        </w:del>
      </w:ins>
    </w:p>
    <w:p w14:paraId="316CED70" w14:textId="7AF3801E" w:rsidR="0070292F" w:rsidRPr="00C42396" w:rsidRDefault="0070292F">
      <w:pPr>
        <w:keepNext/>
        <w:rPr>
          <w:ins w:id="502" w:author="CMH" w:date="2016-04-29T12:36:00Z"/>
          <w:rFonts w:ascii="Times New Roman" w:hAnsi="Times New Roman" w:cs="Times New Roman"/>
          <w:sz w:val="24"/>
          <w:szCs w:val="24"/>
          <w:rPrChange w:id="503" w:author="CMH" w:date="2016-04-29T13:14:00Z">
            <w:rPr>
              <w:ins w:id="504" w:author="CMH" w:date="2016-04-29T12:36:00Z"/>
            </w:rPr>
          </w:rPrChange>
        </w:rPr>
        <w:pPrChange w:id="505" w:author="CMH" w:date="2016-04-29T12:36:00Z">
          <w:pPr/>
        </w:pPrChange>
      </w:pPr>
      <w:ins w:id="506" w:author="CMH" w:date="2016-04-29T12:39:00Z">
        <w:r w:rsidRPr="00C42396">
          <w:rPr>
            <w:rFonts w:ascii="Times New Roman" w:hAnsi="Times New Roman" w:cs="Times New Roman"/>
            <w:noProof/>
            <w:sz w:val="24"/>
            <w:szCs w:val="24"/>
            <w:rPrChange w:id="507" w:author="CMH" w:date="2016-04-29T13:14:00Z">
              <w:rPr>
                <w:noProof/>
              </w:rPr>
            </w:rPrChange>
          </w:rPr>
          <w:lastRenderedPageBreak/>
          <w:drawing>
            <wp:inline distT="0" distB="0" distL="0" distR="0" wp14:anchorId="183E5C98" wp14:editId="58B6E171">
              <wp:extent cx="5934075" cy="7686675"/>
              <wp:effectExtent l="0" t="0" r="9525" b="9525"/>
              <wp:docPr id="2" name="Picture 2" descr="C:\Users\CMH\Desktop\USC_GIST\SSCI594a\maps\Study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H\Desktop\USC_GIST\SSCI594a\maps\StudyAre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0AF14F0" w14:textId="77777777" w:rsidR="00876007" w:rsidRPr="00C42396" w:rsidRDefault="0070292F">
      <w:pPr>
        <w:pStyle w:val="Caption"/>
        <w:jc w:val="center"/>
        <w:rPr>
          <w:ins w:id="508" w:author="CMH" w:date="2016-04-29T12:35:00Z"/>
          <w:rFonts w:ascii="Times New Roman" w:hAnsi="Times New Roman" w:cs="Times New Roman"/>
          <w:sz w:val="24"/>
          <w:szCs w:val="24"/>
          <w:rPrChange w:id="509" w:author="CMH" w:date="2016-04-29T13:14:00Z">
            <w:rPr>
              <w:ins w:id="510" w:author="CMH" w:date="2016-04-29T12:35:00Z"/>
              <w:rFonts w:ascii="Times New Roman" w:hAnsi="Times New Roman" w:cs="Times New Roman"/>
              <w:sz w:val="24"/>
              <w:szCs w:val="24"/>
            </w:rPr>
          </w:rPrChange>
        </w:rPr>
        <w:pPrChange w:id="511" w:author="CMH" w:date="2016-04-29T12:36:00Z">
          <w:pPr/>
        </w:pPrChange>
      </w:pPr>
      <w:ins w:id="512" w:author="CMH" w:date="2016-04-29T12:36:00Z">
        <w:r w:rsidRPr="00C42396">
          <w:rPr>
            <w:rFonts w:ascii="Times New Roman" w:hAnsi="Times New Roman" w:cs="Times New Roman"/>
            <w:sz w:val="24"/>
            <w:szCs w:val="24"/>
            <w:rPrChange w:id="513" w:author="CMH" w:date="2016-04-29T13:14:00Z">
              <w:rPr>
                <w:i/>
                <w:iCs/>
              </w:rPr>
            </w:rPrChange>
          </w:rPr>
          <w:t xml:space="preserve">Figure </w:t>
        </w:r>
        <w:r w:rsidRPr="00C42396">
          <w:rPr>
            <w:rFonts w:ascii="Times New Roman" w:hAnsi="Times New Roman" w:cs="Times New Roman"/>
            <w:sz w:val="24"/>
            <w:szCs w:val="24"/>
            <w:rPrChange w:id="514" w:author="CMH" w:date="2016-04-29T13:14:00Z">
              <w:rPr>
                <w:i/>
                <w:iCs/>
              </w:rPr>
            </w:rPrChange>
          </w:rPr>
          <w:fldChar w:fldCharType="begin"/>
        </w:r>
        <w:r w:rsidRPr="00C42396">
          <w:rPr>
            <w:rFonts w:ascii="Times New Roman" w:hAnsi="Times New Roman" w:cs="Times New Roman"/>
            <w:sz w:val="24"/>
            <w:szCs w:val="24"/>
            <w:rPrChange w:id="515" w:author="CMH" w:date="2016-04-29T13:14:00Z">
              <w:rPr>
                <w:i/>
                <w:iCs/>
              </w:rPr>
            </w:rPrChange>
          </w:rPr>
          <w:instrText xml:space="preserve"> SEQ Figure \* ARABIC </w:instrText>
        </w:r>
      </w:ins>
      <w:r w:rsidRPr="00C42396">
        <w:rPr>
          <w:rFonts w:ascii="Times New Roman" w:hAnsi="Times New Roman" w:cs="Times New Roman"/>
          <w:sz w:val="24"/>
          <w:szCs w:val="24"/>
          <w:rPrChange w:id="516" w:author="CMH" w:date="2016-04-29T13:14:00Z">
            <w:rPr>
              <w:i/>
              <w:iCs/>
            </w:rPr>
          </w:rPrChange>
        </w:rPr>
        <w:fldChar w:fldCharType="separate"/>
      </w:r>
      <w:ins w:id="517" w:author="CMH" w:date="2016-04-29T13:46:00Z">
        <w:r w:rsidR="00C42396">
          <w:rPr>
            <w:rFonts w:ascii="Times New Roman" w:hAnsi="Times New Roman" w:cs="Times New Roman"/>
            <w:noProof/>
            <w:sz w:val="24"/>
            <w:szCs w:val="24"/>
          </w:rPr>
          <w:t>1</w:t>
        </w:r>
      </w:ins>
      <w:ins w:id="518" w:author="CMH" w:date="2016-04-29T12:36:00Z">
        <w:r w:rsidRPr="00C42396">
          <w:rPr>
            <w:rFonts w:ascii="Times New Roman" w:hAnsi="Times New Roman" w:cs="Times New Roman"/>
            <w:sz w:val="24"/>
            <w:szCs w:val="24"/>
            <w:rPrChange w:id="519" w:author="CMH" w:date="2016-04-29T13:14:00Z">
              <w:rPr>
                <w:i/>
                <w:iCs/>
              </w:rPr>
            </w:rPrChange>
          </w:rPr>
          <w:fldChar w:fldCharType="end"/>
        </w:r>
      </w:ins>
    </w:p>
    <w:p w14:paraId="14F02CC6" w14:textId="77777777" w:rsidR="0070292F" w:rsidRPr="00C42396" w:rsidRDefault="0070292F" w:rsidP="009121C9">
      <w:pPr>
        <w:rPr>
          <w:ins w:id="520" w:author="Charles Hall" w:date="2016-04-27T22:23:00Z"/>
          <w:rFonts w:ascii="Times New Roman" w:hAnsi="Times New Roman" w:cs="Times New Roman"/>
          <w:sz w:val="24"/>
          <w:szCs w:val="24"/>
        </w:rPr>
      </w:pPr>
    </w:p>
    <w:p w14:paraId="424F7C1C" w14:textId="4436DFFC" w:rsidR="00876007" w:rsidRPr="00C42396" w:rsidRDefault="0070292F" w:rsidP="009121C9">
      <w:pPr>
        <w:rPr>
          <w:ins w:id="521" w:author="Charles Hall" w:date="2016-04-27T22:23:00Z"/>
          <w:rFonts w:ascii="Times New Roman" w:hAnsi="Times New Roman" w:cs="Times New Roman"/>
          <w:b/>
          <w:sz w:val="24"/>
          <w:szCs w:val="24"/>
          <w:rPrChange w:id="522" w:author="CMH" w:date="2016-04-29T13:14:00Z">
            <w:rPr>
              <w:ins w:id="523" w:author="Charles Hall" w:date="2016-04-27T22:23:00Z"/>
              <w:rFonts w:ascii="Times New Roman" w:hAnsi="Times New Roman" w:cs="Times New Roman"/>
              <w:sz w:val="24"/>
              <w:szCs w:val="24"/>
            </w:rPr>
          </w:rPrChange>
        </w:rPr>
      </w:pPr>
      <w:ins w:id="524" w:author="CMH" w:date="2016-04-29T12:54:00Z">
        <w:r w:rsidRPr="00C42396">
          <w:rPr>
            <w:rFonts w:ascii="Times New Roman" w:hAnsi="Times New Roman" w:cs="Times New Roman"/>
            <w:b/>
            <w:sz w:val="24"/>
            <w:szCs w:val="24"/>
            <w:rPrChange w:id="525" w:author="CMH" w:date="2016-04-29T13:14:00Z">
              <w:rPr>
                <w:rFonts w:ascii="Times New Roman" w:hAnsi="Times New Roman" w:cs="Times New Roman"/>
                <w:sz w:val="24"/>
                <w:szCs w:val="24"/>
              </w:rPr>
            </w:rPrChange>
          </w:rPr>
          <w:t>1.3 Primary research question</w:t>
        </w:r>
      </w:ins>
    </w:p>
    <w:p w14:paraId="132E254D" w14:textId="262CE156" w:rsidR="00CC0552" w:rsidRPr="00C42396" w:rsidDel="0070292F" w:rsidRDefault="0070292F" w:rsidP="009121C9">
      <w:pPr>
        <w:rPr>
          <w:ins w:id="526" w:author="Charles Hall" w:date="2016-04-10T21:39:00Z"/>
          <w:moveFrom w:id="527" w:author="CMH" w:date="2016-04-29T12:45:00Z"/>
          <w:rFonts w:ascii="Times New Roman" w:hAnsi="Times New Roman" w:cs="Times New Roman"/>
          <w:sz w:val="24"/>
          <w:szCs w:val="24"/>
        </w:rPr>
      </w:pPr>
      <w:ins w:id="528" w:author="CMH" w:date="2016-04-29T12:47:00Z">
        <w:r w:rsidRPr="00C42396">
          <w:rPr>
            <w:rFonts w:ascii="Times New Roman" w:hAnsi="Times New Roman" w:cs="Times New Roman"/>
            <w:sz w:val="24"/>
            <w:szCs w:val="24"/>
          </w:rPr>
          <w:tab/>
        </w:r>
      </w:ins>
      <w:moveFromRangeStart w:id="529" w:author="CMH" w:date="2016-04-29T12:45:00Z" w:name="move449697283"/>
      <w:moveFrom w:id="530" w:author="CMH" w:date="2016-04-29T12:45:00Z">
        <w:ins w:id="531" w:author="Charles Hall" w:date="2016-04-10T21:30:00Z">
          <w:r w:rsidR="006D73DD" w:rsidRPr="00C42396" w:rsidDel="0070292F">
            <w:rPr>
              <w:rFonts w:ascii="Times New Roman" w:hAnsi="Times New Roman" w:cs="Times New Roman"/>
              <w:sz w:val="24"/>
              <w:szCs w:val="24"/>
            </w:rPr>
            <w:t xml:space="preserve">Data from Esri Business Analyst, Google Places, and Yelp will be aggregated and evaluated for completeness and quality of classification. </w:t>
          </w:r>
        </w:ins>
        <w:ins w:id="532" w:author="Charles Hall" w:date="2016-04-27T22:52:00Z">
          <w:r w:rsidR="00583D56" w:rsidRPr="00C42396" w:rsidDel="0070292F">
            <w:rPr>
              <w:rFonts w:ascii="Times New Roman" w:hAnsi="Times New Roman" w:cs="Times New Roman"/>
              <w:sz w:val="24"/>
              <w:szCs w:val="24"/>
            </w:rPr>
            <w:t xml:space="preserve">The data sets will be compared to determine which facilities they have in common, and which are missing in a given data set. Moreover, the classification of the data in each data set will be examined and compared to the </w:t>
          </w:r>
        </w:ins>
      </w:moveFrom>
    </w:p>
    <w:p w14:paraId="78101F25" w14:textId="6045025C" w:rsidR="006D73DD" w:rsidRPr="00C42396" w:rsidDel="0070292F" w:rsidRDefault="006D73DD" w:rsidP="009121C9">
      <w:pPr>
        <w:rPr>
          <w:moveFrom w:id="533" w:author="CMH" w:date="2016-04-29T12:45:00Z"/>
          <w:rFonts w:ascii="Times New Roman" w:hAnsi="Times New Roman" w:cs="Times New Roman"/>
          <w:sz w:val="24"/>
          <w:szCs w:val="24"/>
        </w:rPr>
      </w:pPr>
      <w:moveFrom w:id="534" w:author="CMH" w:date="2016-04-29T12:45:00Z">
        <w:ins w:id="535" w:author="Charles Hall" w:date="2016-04-10T21:30:00Z">
          <w:r w:rsidRPr="00C42396" w:rsidDel="0070292F">
            <w:rPr>
              <w:rFonts w:ascii="Times New Roman" w:hAnsi="Times New Roman" w:cs="Times New Roman"/>
              <w:sz w:val="24"/>
              <w:szCs w:val="24"/>
            </w:rPr>
            <w:t xml:space="preserve">Field work will be conducted </w:t>
          </w:r>
        </w:ins>
        <w:ins w:id="536" w:author="Charles Hall" w:date="2016-04-10T21:36:00Z">
          <w:r w:rsidRPr="00C42396" w:rsidDel="0070292F">
            <w:rPr>
              <w:rFonts w:ascii="Times New Roman" w:hAnsi="Times New Roman" w:cs="Times New Roman"/>
              <w:sz w:val="24"/>
              <w:szCs w:val="24"/>
            </w:rPr>
            <w:t xml:space="preserve">in </w:t>
          </w:r>
          <w:r w:rsidR="00CC0552" w:rsidRPr="00C42396" w:rsidDel="0070292F">
            <w:rPr>
              <w:rFonts w:ascii="Times New Roman" w:hAnsi="Times New Roman" w:cs="Times New Roman"/>
              <w:sz w:val="24"/>
              <w:szCs w:val="24"/>
            </w:rPr>
            <w:t>order to verify the veracity and quality of the data retrieved from Esri, Google, and Yelp.</w:t>
          </w:r>
        </w:ins>
        <w:ins w:id="537" w:author="Charles Hall" w:date="2016-04-10T21:39:00Z">
          <w:r w:rsidR="00CC0552" w:rsidRPr="00C42396" w:rsidDel="0070292F">
            <w:rPr>
              <w:rFonts w:ascii="Times New Roman" w:hAnsi="Times New Roman" w:cs="Times New Roman"/>
              <w:sz w:val="24"/>
              <w:szCs w:val="24"/>
            </w:rPr>
            <w:t xml:space="preserve"> A worksheet that records the availability and cost of staple food items will be used to </w:t>
          </w:r>
        </w:ins>
        <w:ins w:id="538" w:author="Charles Hall" w:date="2016-04-10T21:45:00Z">
          <w:r w:rsidR="00CC0552" w:rsidRPr="00C42396" w:rsidDel="0070292F">
            <w:rPr>
              <w:rFonts w:ascii="Times New Roman" w:hAnsi="Times New Roman" w:cs="Times New Roman"/>
              <w:sz w:val="24"/>
              <w:szCs w:val="24"/>
            </w:rPr>
            <w:t>evaluate the quality of the data used, and the conclusions drawn from the data.</w:t>
          </w:r>
        </w:ins>
        <w:ins w:id="539" w:author="Charles Hall" w:date="2016-04-10T21:46:00Z">
          <w:r w:rsidR="00CC0552" w:rsidRPr="00C42396" w:rsidDel="0070292F">
            <w:rPr>
              <w:rFonts w:ascii="Times New Roman" w:hAnsi="Times New Roman" w:cs="Times New Roman"/>
              <w:sz w:val="24"/>
              <w:szCs w:val="24"/>
            </w:rPr>
            <w:t xml:space="preserve"> </w:t>
          </w:r>
          <w:r w:rsidR="009304DF" w:rsidRPr="00C42396" w:rsidDel="0070292F">
            <w:rPr>
              <w:rFonts w:ascii="Times New Roman" w:hAnsi="Times New Roman" w:cs="Times New Roman"/>
              <w:sz w:val="24"/>
              <w:szCs w:val="24"/>
            </w:rPr>
            <w:t>Data quality and results will be compared between the two census tracts in order to determine whether or not the socio-economic status of a census tract affects the quality of the data available for that tract AGI, for example, might be more developed in places where people have access to smart phones and the internet while they are out.</w:t>
          </w:r>
        </w:ins>
      </w:moveFrom>
    </w:p>
    <w:moveFromRangeEnd w:id="529"/>
    <w:p w14:paraId="0C8C0A0B" w14:textId="77777777" w:rsidR="0070292F" w:rsidRPr="00C42396" w:rsidRDefault="0036785B" w:rsidP="009121C9">
      <w:pPr>
        <w:rPr>
          <w:ins w:id="540" w:author="CMH" w:date="2016-04-29T13:04:00Z"/>
          <w:rFonts w:ascii="Times New Roman" w:hAnsi="Times New Roman" w:cs="Times New Roman"/>
          <w:sz w:val="24"/>
          <w:szCs w:val="24"/>
        </w:rPr>
      </w:pPr>
      <w:r w:rsidRPr="00C42396">
        <w:rPr>
          <w:rFonts w:ascii="Times New Roman" w:hAnsi="Times New Roman" w:cs="Times New Roman"/>
          <w:sz w:val="24"/>
          <w:szCs w:val="24"/>
        </w:rPr>
        <w:t xml:space="preserve">The use of </w:t>
      </w:r>
      <w:ins w:id="541" w:author="Charles Hall" w:date="2016-04-10T21:26:00Z">
        <w:r w:rsidR="006D73DD" w:rsidRPr="00C42396">
          <w:rPr>
            <w:rFonts w:ascii="Times New Roman" w:hAnsi="Times New Roman" w:cs="Times New Roman"/>
            <w:sz w:val="24"/>
            <w:szCs w:val="24"/>
          </w:rPr>
          <w:t>AGI</w:t>
        </w:r>
      </w:ins>
      <w:del w:id="542" w:author="Charles Hall" w:date="2016-04-10T21:26:00Z">
        <w:r w:rsidRPr="00C42396" w:rsidDel="006D73DD">
          <w:rPr>
            <w:rFonts w:ascii="Times New Roman" w:hAnsi="Times New Roman" w:cs="Times New Roman"/>
            <w:sz w:val="24"/>
            <w:szCs w:val="24"/>
          </w:rPr>
          <w:delText>VGI</w:delText>
        </w:r>
      </w:del>
      <w:r w:rsidRPr="00C42396">
        <w:rPr>
          <w:rFonts w:ascii="Times New Roman" w:hAnsi="Times New Roman" w:cs="Times New Roman"/>
          <w:sz w:val="24"/>
          <w:szCs w:val="24"/>
        </w:rPr>
        <w:t xml:space="preserve"> from sources such as Yelp and Google places </w:t>
      </w:r>
      <w:ins w:id="543" w:author="Charles Hall" w:date="2016-04-10T21:27:00Z">
        <w:r w:rsidR="006D73DD" w:rsidRPr="00C42396">
          <w:rPr>
            <w:rFonts w:ascii="Times New Roman" w:hAnsi="Times New Roman" w:cs="Times New Roman"/>
            <w:sz w:val="24"/>
            <w:szCs w:val="24"/>
          </w:rPr>
          <w:t xml:space="preserve">will be investigated in order to determine whether or not </w:t>
        </w:r>
      </w:ins>
      <w:ins w:id="544" w:author="CMH" w:date="2016-04-29T12:54:00Z">
        <w:r w:rsidR="0070292F" w:rsidRPr="00C42396">
          <w:rPr>
            <w:rFonts w:ascii="Times New Roman" w:hAnsi="Times New Roman" w:cs="Times New Roman"/>
            <w:sz w:val="24"/>
            <w:szCs w:val="24"/>
          </w:rPr>
          <w:t xml:space="preserve">they provide valuable additional data about the </w:t>
        </w:r>
      </w:ins>
      <w:ins w:id="545" w:author="CMH" w:date="2016-04-29T12:55:00Z">
        <w:r w:rsidR="0070292F" w:rsidRPr="00C42396">
          <w:rPr>
            <w:rFonts w:ascii="Times New Roman" w:hAnsi="Times New Roman" w:cs="Times New Roman"/>
            <w:sz w:val="24"/>
            <w:szCs w:val="24"/>
          </w:rPr>
          <w:t>classification</w:t>
        </w:r>
      </w:ins>
      <w:ins w:id="546" w:author="CMH" w:date="2016-04-29T12:54:00Z">
        <w:r w:rsidR="0070292F" w:rsidRPr="00C42396">
          <w:rPr>
            <w:rFonts w:ascii="Times New Roman" w:hAnsi="Times New Roman" w:cs="Times New Roman"/>
            <w:sz w:val="24"/>
            <w:szCs w:val="24"/>
          </w:rPr>
          <w:t xml:space="preserve"> </w:t>
        </w:r>
      </w:ins>
      <w:ins w:id="547" w:author="CMH" w:date="2016-04-29T12:55:00Z">
        <w:r w:rsidR="0070292F" w:rsidRPr="00C42396">
          <w:rPr>
            <w:rFonts w:ascii="Times New Roman" w:hAnsi="Times New Roman" w:cs="Times New Roman"/>
            <w:sz w:val="24"/>
            <w:szCs w:val="24"/>
          </w:rPr>
          <w:t xml:space="preserve">and quality of food facilities in the study area. Results will then be interrogated in order to determine whether or not the three selection variable affect the quantity and quality of data provided all three sources. Finally, field research results will be used to evaluate the overall quality of access in each of the study areas. </w:t>
        </w:r>
      </w:ins>
    </w:p>
    <w:p w14:paraId="5CEDC612" w14:textId="77777777" w:rsidR="0070292F" w:rsidRPr="00C42396" w:rsidRDefault="0070292F" w:rsidP="009121C9">
      <w:pPr>
        <w:rPr>
          <w:ins w:id="548" w:author="CMH" w:date="2016-04-29T13:04:00Z"/>
          <w:rFonts w:ascii="Times New Roman" w:hAnsi="Times New Roman" w:cs="Times New Roman"/>
          <w:b/>
          <w:sz w:val="24"/>
          <w:szCs w:val="24"/>
          <w:rPrChange w:id="549" w:author="CMH" w:date="2016-04-29T13:14:00Z">
            <w:rPr>
              <w:ins w:id="550" w:author="CMH" w:date="2016-04-29T13:04:00Z"/>
              <w:rFonts w:ascii="Times New Roman" w:hAnsi="Times New Roman" w:cs="Times New Roman"/>
              <w:sz w:val="24"/>
              <w:szCs w:val="24"/>
            </w:rPr>
          </w:rPrChange>
        </w:rPr>
      </w:pPr>
      <w:ins w:id="551" w:author="CMH" w:date="2016-04-29T13:04:00Z">
        <w:r w:rsidRPr="00C42396">
          <w:rPr>
            <w:rFonts w:ascii="Times New Roman" w:hAnsi="Times New Roman" w:cs="Times New Roman"/>
            <w:b/>
            <w:sz w:val="24"/>
            <w:szCs w:val="24"/>
            <w:rPrChange w:id="552" w:author="CMH" w:date="2016-04-29T13:14:00Z">
              <w:rPr>
                <w:rFonts w:ascii="Times New Roman" w:hAnsi="Times New Roman" w:cs="Times New Roman"/>
                <w:sz w:val="24"/>
                <w:szCs w:val="24"/>
              </w:rPr>
            </w:rPrChange>
          </w:rPr>
          <w:t>1.4 Motivation</w:t>
        </w:r>
      </w:ins>
    </w:p>
    <w:p w14:paraId="65A0F4A1" w14:textId="27AADB1E" w:rsidR="0070292F" w:rsidRPr="00C42396" w:rsidRDefault="0070292F" w:rsidP="0070292F">
      <w:pPr>
        <w:rPr>
          <w:ins w:id="553" w:author="CMH" w:date="2016-04-29T13:04:00Z"/>
          <w:rFonts w:ascii="Times New Roman" w:hAnsi="Times New Roman" w:cs="Times New Roman"/>
          <w:sz w:val="24"/>
          <w:szCs w:val="24"/>
        </w:rPr>
      </w:pPr>
      <w:ins w:id="554" w:author="CMH" w:date="2016-04-29T13:04:00Z">
        <w:r w:rsidRPr="00C42396">
          <w:rPr>
            <w:rFonts w:ascii="Times New Roman" w:hAnsi="Times New Roman" w:cs="Times New Roman"/>
            <w:sz w:val="24"/>
            <w:szCs w:val="24"/>
          </w:rPr>
          <w:tab/>
          <w:t>Numerous studies of food access have been conducted with the aid of GIS technology.</w:t>
        </w:r>
        <w:r w:rsidR="00C42396" w:rsidRPr="00C42396">
          <w:rPr>
            <w:rFonts w:ascii="Times New Roman" w:hAnsi="Times New Roman" w:cs="Times New Roman"/>
            <w:sz w:val="24"/>
            <w:szCs w:val="24"/>
          </w:rPr>
          <w:t xml:space="preserve"> However, the data sources used in these studies are often problematic</w:t>
        </w:r>
      </w:ins>
      <w:ins w:id="555" w:author="CMH" w:date="2016-04-29T14:08:00Z">
        <w:r w:rsidR="009B1DA3">
          <w:rPr>
            <w:rFonts w:ascii="Times New Roman" w:hAnsi="Times New Roman" w:cs="Times New Roman"/>
            <w:sz w:val="24"/>
            <w:szCs w:val="24"/>
          </w:rPr>
          <w:t xml:space="preserve"> and generally require the author to visit the facilities or make assumptions about them</w:t>
        </w:r>
      </w:ins>
      <w:ins w:id="556" w:author="CMH" w:date="2016-04-29T13:04:00Z">
        <w:r w:rsidRPr="00C42396">
          <w:rPr>
            <w:rFonts w:ascii="Times New Roman" w:hAnsi="Times New Roman" w:cs="Times New Roman"/>
            <w:sz w:val="24"/>
            <w:szCs w:val="24"/>
          </w:rPr>
          <w:t xml:space="preserve">. </w:t>
        </w:r>
      </w:ins>
      <w:ins w:id="557" w:author="CMH" w:date="2016-04-29T13:10:00Z">
        <w:r w:rsidR="00C42396" w:rsidRPr="00C42396">
          <w:rPr>
            <w:rFonts w:ascii="Times New Roman" w:hAnsi="Times New Roman" w:cs="Times New Roman"/>
            <w:sz w:val="24"/>
            <w:szCs w:val="24"/>
          </w:rPr>
          <w:t xml:space="preserve">Traditional data sets contain limited details about the businesses that they represent, which complicates interpretation of the results. It is not sufficient to calculate the distance to the nearest market when determining whether or not a person has access to healthy food in a given place. Additional information about the market would greatly inform the results. </w:t>
        </w:r>
      </w:ins>
    </w:p>
    <w:p w14:paraId="025DA26F" w14:textId="084EEE9D" w:rsidR="006C372E" w:rsidRDefault="0070292F">
      <w:pPr>
        <w:ind w:firstLine="720"/>
        <w:rPr>
          <w:ins w:id="558" w:author="CMH" w:date="2016-04-29T13:50:00Z"/>
          <w:rFonts w:ascii="Times New Roman" w:hAnsi="Times New Roman" w:cs="Times New Roman"/>
          <w:sz w:val="24"/>
          <w:szCs w:val="24"/>
        </w:rPr>
        <w:pPrChange w:id="559" w:author="CMH" w:date="2016-04-29T13:13:00Z">
          <w:pPr/>
        </w:pPrChange>
      </w:pPr>
      <w:ins w:id="560" w:author="CMH" w:date="2016-04-29T13:04:00Z">
        <w:r w:rsidRPr="00C42396">
          <w:rPr>
            <w:rFonts w:ascii="Times New Roman" w:hAnsi="Times New Roman" w:cs="Times New Roman"/>
            <w:sz w:val="24"/>
            <w:szCs w:val="24"/>
          </w:rPr>
          <w:t xml:space="preserve">Traditional food access studies often use North American Industry Classification System (NAICS) codes in order to select and classify food related businesses. </w:t>
        </w:r>
      </w:ins>
      <w:ins w:id="561" w:author="CMH" w:date="2016-04-29T13:50:00Z">
        <w:r w:rsidR="006C372E">
          <w:rPr>
            <w:rFonts w:ascii="Times New Roman" w:hAnsi="Times New Roman" w:cs="Times New Roman"/>
            <w:sz w:val="24"/>
            <w:szCs w:val="24"/>
          </w:rPr>
          <w:t xml:space="preserve">NAICS codes in </w:t>
        </w:r>
      </w:ins>
      <w:ins w:id="562" w:author="CMH" w:date="2016-04-29T13:49:00Z">
        <w:r w:rsidR="006C372E">
          <w:rPr>
            <w:rFonts w:ascii="Times New Roman" w:hAnsi="Times New Roman" w:cs="Times New Roman"/>
            <w:sz w:val="24"/>
            <w:szCs w:val="24"/>
          </w:rPr>
          <w:t>Esri Business Analyst include a propriet</w:t>
        </w:r>
      </w:ins>
      <w:ins w:id="563" w:author="CMH" w:date="2016-04-29T13:50:00Z">
        <w:r w:rsidR="006C372E">
          <w:rPr>
            <w:rFonts w:ascii="Times New Roman" w:hAnsi="Times New Roman" w:cs="Times New Roman"/>
            <w:sz w:val="24"/>
            <w:szCs w:val="24"/>
          </w:rPr>
          <w:t xml:space="preserve">ary two-digit suffix created by Dunn and Bradstreet. However, there is no key available that defines the meaning of the suffixes. Esri was unaware of </w:t>
        </w:r>
      </w:ins>
      <w:ins w:id="564" w:author="CMH" w:date="2016-04-29T14:23:00Z">
        <w:r w:rsidR="009B1DA3">
          <w:rPr>
            <w:rFonts w:ascii="Times New Roman" w:hAnsi="Times New Roman" w:cs="Times New Roman"/>
            <w:sz w:val="24"/>
            <w:szCs w:val="24"/>
          </w:rPr>
          <w:t xml:space="preserve">the existence of </w:t>
        </w:r>
      </w:ins>
      <w:ins w:id="565" w:author="CMH" w:date="2016-04-29T13:50:00Z">
        <w:r w:rsidR="006C372E">
          <w:rPr>
            <w:rFonts w:ascii="Times New Roman" w:hAnsi="Times New Roman" w:cs="Times New Roman"/>
            <w:sz w:val="24"/>
            <w:szCs w:val="24"/>
          </w:rPr>
          <w:t>a key when contacted by telephone. Moreover, a Dunn and Bradstreet representative was unaware of the existence of the proprietary suffix. Finally, a business librarian was also unaware of the suffix and unable to provide insight into their meaning.</w:t>
        </w:r>
      </w:ins>
      <w:ins w:id="566" w:author="CMH" w:date="2016-04-29T13:54:00Z">
        <w:r w:rsidR="009B1DA3">
          <w:rPr>
            <w:rFonts w:ascii="Times New Roman" w:hAnsi="Times New Roman" w:cs="Times New Roman"/>
            <w:sz w:val="24"/>
            <w:szCs w:val="24"/>
          </w:rPr>
          <w:t xml:space="preserve"> Manual </w:t>
        </w:r>
        <w:r w:rsidR="006C372E">
          <w:rPr>
            <w:rFonts w:ascii="Times New Roman" w:hAnsi="Times New Roman" w:cs="Times New Roman"/>
            <w:sz w:val="24"/>
            <w:szCs w:val="24"/>
          </w:rPr>
          <w:t>aggregation and investigation of the codes revealed that neither the six digit NAICS code, nor the six digit code with the two digit suffix,</w:t>
        </w:r>
      </w:ins>
      <w:ins w:id="567" w:author="CMH" w:date="2016-04-29T13:55:00Z">
        <w:r w:rsidR="006C372E">
          <w:rPr>
            <w:rFonts w:ascii="Times New Roman" w:hAnsi="Times New Roman" w:cs="Times New Roman"/>
            <w:sz w:val="24"/>
            <w:szCs w:val="24"/>
          </w:rPr>
          <w:t xml:space="preserve"> classified food facilities into more than very general categories.</w:t>
        </w:r>
      </w:ins>
    </w:p>
    <w:p w14:paraId="6AD5BF85" w14:textId="4E23641B" w:rsidR="0070292F" w:rsidRPr="00C42396" w:rsidRDefault="0070292F">
      <w:pPr>
        <w:ind w:firstLine="720"/>
        <w:rPr>
          <w:ins w:id="568" w:author="CMH" w:date="2016-04-29T13:04:00Z"/>
          <w:rFonts w:ascii="Times New Roman" w:hAnsi="Times New Roman" w:cs="Times New Roman"/>
          <w:sz w:val="24"/>
          <w:szCs w:val="24"/>
        </w:rPr>
        <w:pPrChange w:id="569" w:author="CMH" w:date="2016-04-29T13:53:00Z">
          <w:pPr/>
        </w:pPrChange>
      </w:pPr>
      <w:ins w:id="570" w:author="CMH" w:date="2016-04-29T13:04:00Z">
        <w:r w:rsidRPr="00C42396">
          <w:rPr>
            <w:rFonts w:ascii="Times New Roman" w:hAnsi="Times New Roman" w:cs="Times New Roman"/>
            <w:sz w:val="24"/>
            <w:szCs w:val="24"/>
          </w:rPr>
          <w:t>NAICS codes aggregate businesses into general categories such as market or restaurant. Consequently, food access studies often struggle with the classification of food facilities because of the use of NAICS codes</w:t>
        </w:r>
      </w:ins>
      <w:ins w:id="571" w:author="CMH" w:date="2016-04-29T13:48:00Z">
        <w:r w:rsidR="006C372E">
          <w:rPr>
            <w:rFonts w:ascii="Times New Roman" w:hAnsi="Times New Roman" w:cs="Times New Roman"/>
            <w:sz w:val="24"/>
            <w:szCs w:val="24"/>
          </w:rPr>
          <w:t xml:space="preserve">. </w:t>
        </w:r>
      </w:ins>
      <w:ins w:id="572" w:author="CMH" w:date="2016-04-29T13:53:00Z">
        <w:r w:rsidR="006C372E">
          <w:rPr>
            <w:rFonts w:ascii="Times New Roman" w:hAnsi="Times New Roman" w:cs="Times New Roman"/>
            <w:sz w:val="24"/>
            <w:szCs w:val="24"/>
          </w:rPr>
          <w:t>For example</w:t>
        </w:r>
      </w:ins>
      <w:ins w:id="573" w:author="CMH" w:date="2016-04-29T13:04:00Z">
        <w:r w:rsidRPr="00C42396">
          <w:rPr>
            <w:rFonts w:ascii="Times New Roman" w:hAnsi="Times New Roman" w:cs="Times New Roman"/>
            <w:sz w:val="24"/>
            <w:szCs w:val="24"/>
          </w:rPr>
          <w:t xml:space="preserve">, </w:t>
        </w:r>
        <w:r w:rsidR="006C372E">
          <w:rPr>
            <w:rFonts w:ascii="Times New Roman" w:hAnsi="Times New Roman" w:cs="Times New Roman"/>
            <w:sz w:val="24"/>
            <w:szCs w:val="24"/>
          </w:rPr>
          <w:t>i</w:t>
        </w:r>
        <w:r w:rsidRPr="00C42396">
          <w:rPr>
            <w:rFonts w:ascii="Times New Roman" w:hAnsi="Times New Roman" w:cs="Times New Roman"/>
            <w:sz w:val="24"/>
            <w:szCs w:val="24"/>
          </w:rPr>
          <w:t>t can be difficult to distinguish different types of markets and restaurants based solely on NAICS codes. Julienne Gard chose to work from the a</w:t>
        </w:r>
        <w:r w:rsidR="006C372E">
          <w:rPr>
            <w:rFonts w:ascii="Times New Roman" w:hAnsi="Times New Roman" w:cs="Times New Roman"/>
            <w:sz w:val="24"/>
            <w:szCs w:val="24"/>
          </w:rPr>
          <w:t>ssumption that medium and extra-</w:t>
        </w:r>
        <w:r w:rsidRPr="00C42396">
          <w:rPr>
            <w:rFonts w:ascii="Times New Roman" w:hAnsi="Times New Roman" w:cs="Times New Roman"/>
            <w:sz w:val="24"/>
            <w:szCs w:val="24"/>
          </w:rPr>
          <w:t>large facilities represented supermarkets in urban and suburban neighborhoods respectively. (Gard 2016) Others have resorted to manual classification, with the stipulation that the data set will only include recognizable national chains (Morganstern 2015). This paper addresses the classification problem through the use of volunteered geographic information (VGI).</w:t>
        </w:r>
      </w:ins>
    </w:p>
    <w:p w14:paraId="252134E6" w14:textId="77777777" w:rsidR="0070292F" w:rsidRPr="00C42396" w:rsidRDefault="0070292F">
      <w:pPr>
        <w:ind w:firstLine="720"/>
        <w:rPr>
          <w:ins w:id="574" w:author="CMH" w:date="2016-04-29T13:04:00Z"/>
          <w:rFonts w:ascii="Times New Roman" w:hAnsi="Times New Roman" w:cs="Times New Roman"/>
          <w:sz w:val="24"/>
          <w:szCs w:val="24"/>
        </w:rPr>
        <w:pPrChange w:id="575" w:author="CMH" w:date="2016-04-29T13:13:00Z">
          <w:pPr/>
        </w:pPrChange>
      </w:pPr>
      <w:ins w:id="576" w:author="CMH" w:date="2016-04-29T13:04:00Z">
        <w:r w:rsidRPr="00C42396">
          <w:rPr>
            <w:rFonts w:ascii="Times New Roman" w:hAnsi="Times New Roman" w:cs="Times New Roman"/>
            <w:sz w:val="24"/>
            <w:szCs w:val="24"/>
          </w:rPr>
          <w:t>A</w:t>
        </w:r>
        <w:commentRangeStart w:id="577"/>
        <w:r w:rsidRPr="00C42396">
          <w:rPr>
            <w:rFonts w:ascii="Times New Roman" w:hAnsi="Times New Roman" w:cs="Times New Roman"/>
            <w:sz w:val="24"/>
            <w:szCs w:val="24"/>
          </w:rPr>
          <w:t xml:space="preserve">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w:t>
        </w:r>
        <w:r w:rsidRPr="00C42396">
          <w:rPr>
            <w:rFonts w:ascii="Times New Roman" w:hAnsi="Times New Roman" w:cs="Times New Roman"/>
            <w:sz w:val="24"/>
            <w:szCs w:val="24"/>
          </w:rPr>
          <w:lastRenderedPageBreak/>
          <w:t>Unlike NAICS codes, the classification is often textual, such as restaurants -&gt; family -&gt; burgers. A more robust classification system will result in more robust and nuanced results.</w:t>
        </w:r>
        <w:commentRangeEnd w:id="577"/>
        <w:r w:rsidRPr="00C42396">
          <w:rPr>
            <w:rStyle w:val="CommentReference"/>
            <w:rFonts w:ascii="Times New Roman" w:eastAsia="Times New Roman" w:hAnsi="Times New Roman" w:cs="Times New Roman"/>
            <w:sz w:val="24"/>
            <w:szCs w:val="24"/>
            <w:shd w:val="clear" w:color="auto" w:fill="FFFFFF"/>
            <w:rPrChange w:id="578" w:author="CMH" w:date="2016-04-29T13:14:00Z">
              <w:rPr>
                <w:rStyle w:val="CommentReference"/>
                <w:rFonts w:ascii="Times New Roman" w:eastAsia="Times New Roman" w:hAnsi="Times New Roman" w:cs="Times New Roman"/>
                <w:shd w:val="clear" w:color="auto" w:fill="FFFFFF"/>
              </w:rPr>
            </w:rPrChange>
          </w:rPr>
          <w:commentReference w:id="577"/>
        </w:r>
      </w:ins>
    </w:p>
    <w:p w14:paraId="05F71E78" w14:textId="39554A30" w:rsidR="0070292F" w:rsidRPr="00C42396" w:rsidRDefault="0070292F">
      <w:pPr>
        <w:ind w:firstLine="720"/>
        <w:rPr>
          <w:ins w:id="579" w:author="CMH" w:date="2016-04-29T13:04:00Z"/>
          <w:rFonts w:ascii="Times New Roman" w:hAnsi="Times New Roman" w:cs="Times New Roman"/>
          <w:sz w:val="24"/>
          <w:szCs w:val="24"/>
        </w:rPr>
        <w:pPrChange w:id="580" w:author="CMH" w:date="2016-04-29T13:13:00Z">
          <w:pPr/>
        </w:pPrChange>
      </w:pPr>
      <w:ins w:id="581" w:author="CMH" w:date="2016-04-29T13:04:00Z">
        <w:r w:rsidRPr="00C42396">
          <w:rPr>
            <w:rFonts w:ascii="Times New Roman" w:hAnsi="Times New Roman" w:cs="Times New Roman"/>
            <w:sz w:val="24"/>
            <w:szCs w:val="24"/>
          </w:rPr>
          <w:t>Finally, food access studies often indicate that urban dwellers have high access scores when compared to suburban and rural populatio</w:t>
        </w:r>
        <w:r w:rsidR="006C372E">
          <w:rPr>
            <w:rFonts w:ascii="Times New Roman" w:hAnsi="Times New Roman" w:cs="Times New Roman"/>
            <w:sz w:val="24"/>
            <w:szCs w:val="24"/>
          </w:rPr>
          <w:t>ns. This conclusion, however, could be</w:t>
        </w:r>
        <w:r w:rsidRPr="00C42396">
          <w:rPr>
            <w:rFonts w:ascii="Times New Roman" w:hAnsi="Times New Roman" w:cs="Times New Roman"/>
            <w:sz w:val="24"/>
            <w:szCs w:val="24"/>
          </w:rPr>
          <w:t xml:space="preserve"> misleading because it </w:t>
        </w:r>
      </w:ins>
      <w:ins w:id="582" w:author="CMH" w:date="2016-04-29T13:58:00Z">
        <w:r w:rsidR="006C372E">
          <w:rPr>
            <w:rFonts w:ascii="Times New Roman" w:hAnsi="Times New Roman" w:cs="Times New Roman"/>
            <w:sz w:val="24"/>
            <w:szCs w:val="24"/>
          </w:rPr>
          <w:t xml:space="preserve">assumes that all food facilities are of equal quality. This study intends to avoid that </w:t>
        </w:r>
      </w:ins>
      <w:ins w:id="583" w:author="CMH" w:date="2016-04-29T13:59:00Z">
        <w:r w:rsidR="006C372E">
          <w:rPr>
            <w:rFonts w:ascii="Times New Roman" w:hAnsi="Times New Roman" w:cs="Times New Roman"/>
            <w:sz w:val="24"/>
            <w:szCs w:val="24"/>
          </w:rPr>
          <w:t>assumption</w:t>
        </w:r>
      </w:ins>
      <w:ins w:id="584" w:author="CMH" w:date="2016-04-29T13:58:00Z">
        <w:r w:rsidR="006C372E">
          <w:rPr>
            <w:rFonts w:ascii="Times New Roman" w:hAnsi="Times New Roman" w:cs="Times New Roman"/>
            <w:sz w:val="24"/>
            <w:szCs w:val="24"/>
          </w:rPr>
          <w:t xml:space="preserve"> </w:t>
        </w:r>
      </w:ins>
      <w:ins w:id="585" w:author="CMH" w:date="2016-04-29T13:59:00Z">
        <w:r w:rsidR="006C372E">
          <w:rPr>
            <w:rFonts w:ascii="Times New Roman" w:hAnsi="Times New Roman" w:cs="Times New Roman"/>
            <w:sz w:val="24"/>
            <w:szCs w:val="24"/>
          </w:rPr>
          <w:t>and interrogate the data in greater detail in order to avoid this and better understand what the results mean for a given person in a given place.</w:t>
        </w:r>
      </w:ins>
    </w:p>
    <w:p w14:paraId="22CD6986" w14:textId="01919542" w:rsidR="0070292F" w:rsidRPr="00C42396" w:rsidRDefault="006D73DD">
      <w:pPr>
        <w:rPr>
          <w:rFonts w:ascii="Times New Roman" w:hAnsi="Times New Roman" w:cs="Times New Roman"/>
          <w:sz w:val="24"/>
          <w:szCs w:val="24"/>
        </w:rPr>
      </w:pPr>
      <w:ins w:id="586" w:author="Charles Hall" w:date="2016-04-10T21:27:00Z">
        <w:del w:id="587" w:author="CMH" w:date="2016-04-29T12:54:00Z">
          <w:r w:rsidRPr="00C42396" w:rsidDel="0070292F">
            <w:rPr>
              <w:rFonts w:ascii="Times New Roman" w:hAnsi="Times New Roman" w:cs="Times New Roman"/>
              <w:sz w:val="24"/>
              <w:szCs w:val="24"/>
            </w:rPr>
            <w:delText xml:space="preserve">these data sources </w:delText>
          </w:r>
        </w:del>
      </w:ins>
      <w:del w:id="588" w:author="CMH" w:date="2016-04-29T12:54:00Z">
        <w:r w:rsidR="0036785B" w:rsidRPr="00C42396" w:rsidDel="0070292F">
          <w:rPr>
            <w:rFonts w:ascii="Times New Roman" w:hAnsi="Times New Roman" w:cs="Times New Roman"/>
            <w:sz w:val="24"/>
            <w:szCs w:val="24"/>
          </w:rPr>
          <w:delText>provides better classification</w:delText>
        </w:r>
      </w:del>
      <w:ins w:id="589" w:author="Charles Hall" w:date="2016-04-27T22:55:00Z">
        <w:del w:id="590" w:author="CMH" w:date="2016-04-29T12:54:00Z">
          <w:r w:rsidR="00583D56" w:rsidRPr="00C42396" w:rsidDel="0070292F">
            <w:rPr>
              <w:rFonts w:ascii="Times New Roman" w:hAnsi="Times New Roman" w:cs="Times New Roman"/>
              <w:sz w:val="24"/>
              <w:szCs w:val="24"/>
            </w:rPr>
            <w:delText xml:space="preserve"> and information</w:delText>
          </w:r>
        </w:del>
      </w:ins>
      <w:del w:id="591" w:author="CMH" w:date="2016-04-29T12:54:00Z">
        <w:r w:rsidR="0036785B" w:rsidRPr="00C42396" w:rsidDel="0070292F">
          <w:rPr>
            <w:rFonts w:ascii="Times New Roman" w:hAnsi="Times New Roman" w:cs="Times New Roman"/>
            <w:sz w:val="24"/>
            <w:szCs w:val="24"/>
          </w:rPr>
          <w:delText xml:space="preserve"> </w:delText>
        </w:r>
      </w:del>
      <w:ins w:id="592" w:author="Charles Hall" w:date="2016-04-27T22:55:00Z">
        <w:del w:id="593" w:author="CMH" w:date="2016-04-29T12:54:00Z">
          <w:r w:rsidR="00583D56" w:rsidRPr="00C42396" w:rsidDel="0070292F">
            <w:rPr>
              <w:rFonts w:ascii="Times New Roman" w:hAnsi="Times New Roman" w:cs="Times New Roman"/>
              <w:sz w:val="24"/>
              <w:szCs w:val="24"/>
            </w:rPr>
            <w:delText>about</w:delText>
          </w:r>
        </w:del>
      </w:ins>
      <w:del w:id="594" w:author="CMH" w:date="2016-04-29T12:54:00Z">
        <w:r w:rsidR="0036785B" w:rsidRPr="00C42396" w:rsidDel="0070292F">
          <w:rPr>
            <w:rFonts w:ascii="Times New Roman" w:hAnsi="Times New Roman" w:cs="Times New Roman"/>
            <w:sz w:val="24"/>
            <w:szCs w:val="24"/>
          </w:rPr>
          <w:delText>of the food facilities in the study area. Improved classification allows for more nuanced interpretation of the results because the quality of each facility can be better assessed.</w:delText>
        </w:r>
      </w:del>
      <w:ins w:id="595" w:author="CMH" w:date="2016-04-29T12:47:00Z">
        <w:r w:rsidR="0070292F" w:rsidRPr="00C42396">
          <w:rPr>
            <w:rFonts w:ascii="Times New Roman" w:hAnsi="Times New Roman" w:cs="Times New Roman"/>
            <w:b/>
            <w:sz w:val="24"/>
            <w:szCs w:val="24"/>
            <w:rPrChange w:id="596" w:author="CMH" w:date="2016-04-29T13:14:00Z">
              <w:rPr>
                <w:rFonts w:ascii="Times New Roman" w:hAnsi="Times New Roman" w:cs="Times New Roman"/>
                <w:sz w:val="24"/>
                <w:szCs w:val="24"/>
              </w:rPr>
            </w:rPrChange>
          </w:rPr>
          <w:t>1.5 Manuscript Outline</w:t>
        </w:r>
      </w:ins>
    </w:p>
    <w:p w14:paraId="0A10F791" w14:textId="5F0FCD91" w:rsidR="00C42396" w:rsidRDefault="0070292F" w:rsidP="0070292F">
      <w:pPr>
        <w:ind w:firstLine="720"/>
        <w:rPr>
          <w:ins w:id="597" w:author="CMH" w:date="2016-04-29T13:41:00Z"/>
          <w:rFonts w:ascii="Times New Roman" w:hAnsi="Times New Roman" w:cs="Times New Roman"/>
          <w:sz w:val="24"/>
          <w:szCs w:val="24"/>
        </w:rPr>
      </w:pPr>
      <w:ins w:id="598" w:author="CMH" w:date="2016-04-29T12:39:00Z">
        <w:r w:rsidRPr="00C42396">
          <w:rPr>
            <w:rFonts w:ascii="Times New Roman" w:hAnsi="Times New Roman" w:cs="Times New Roman"/>
            <w:sz w:val="24"/>
            <w:szCs w:val="24"/>
          </w:rPr>
          <w:t>The remainder of this thesis will include a literature review</w:t>
        </w:r>
      </w:ins>
      <w:ins w:id="599" w:author="CMH" w:date="2016-04-29T12:43:00Z">
        <w:r w:rsidRPr="00C42396">
          <w:rPr>
            <w:rFonts w:ascii="Times New Roman" w:hAnsi="Times New Roman" w:cs="Times New Roman"/>
            <w:sz w:val="24"/>
            <w:szCs w:val="24"/>
          </w:rPr>
          <w:t xml:space="preserve">, methodology, </w:t>
        </w:r>
      </w:ins>
      <w:ins w:id="600" w:author="CMH" w:date="2016-04-29T12:44:00Z">
        <w:r w:rsidRPr="00C42396">
          <w:rPr>
            <w:rFonts w:ascii="Times New Roman" w:hAnsi="Times New Roman" w:cs="Times New Roman"/>
            <w:sz w:val="24"/>
            <w:szCs w:val="24"/>
          </w:rPr>
          <w:t>results, and analysis. The literature review</w:t>
        </w:r>
      </w:ins>
      <w:ins w:id="601" w:author="CMH" w:date="2016-04-29T12:39:00Z">
        <w:r w:rsidRPr="00C42396">
          <w:rPr>
            <w:rFonts w:ascii="Times New Roman" w:hAnsi="Times New Roman" w:cs="Times New Roman"/>
            <w:sz w:val="24"/>
            <w:szCs w:val="24"/>
          </w:rPr>
          <w:t xml:space="preserve"> provides background for this study. It will examine data and methods used in previous food access studies and provide context for the results produced by this study.</w:t>
        </w:r>
      </w:ins>
      <w:ins w:id="602" w:author="CMH" w:date="2016-04-29T12:42:00Z">
        <w:r w:rsidRPr="00C42396">
          <w:rPr>
            <w:rFonts w:ascii="Times New Roman" w:hAnsi="Times New Roman" w:cs="Times New Roman"/>
            <w:sz w:val="24"/>
            <w:szCs w:val="24"/>
          </w:rPr>
          <w:t xml:space="preserve"> </w:t>
        </w:r>
      </w:ins>
      <w:ins w:id="603" w:author="CMH" w:date="2016-04-29T12:48:00Z">
        <w:r w:rsidRPr="00C42396">
          <w:rPr>
            <w:rFonts w:ascii="Times New Roman" w:hAnsi="Times New Roman" w:cs="Times New Roman"/>
            <w:sz w:val="24"/>
            <w:szCs w:val="24"/>
          </w:rPr>
          <w:t xml:space="preserve">The methodology chapter reviews the </w:t>
        </w:r>
      </w:ins>
      <w:ins w:id="604" w:author="CMH" w:date="2016-04-29T12:49:00Z">
        <w:r w:rsidRPr="00C42396">
          <w:rPr>
            <w:rFonts w:ascii="Times New Roman" w:hAnsi="Times New Roman" w:cs="Times New Roman"/>
            <w:sz w:val="24"/>
            <w:szCs w:val="24"/>
          </w:rPr>
          <w:t xml:space="preserve">tools, data sources, and methods used to conduct this study. The Python code used to acquire data from Google and Yelp can be found in appendix 1. The results chapter presents the </w:t>
        </w:r>
      </w:ins>
      <w:ins w:id="605" w:author="CMH" w:date="2016-04-29T12:57:00Z">
        <w:r w:rsidRPr="00C42396">
          <w:rPr>
            <w:rFonts w:ascii="Times New Roman" w:hAnsi="Times New Roman" w:cs="Times New Roman"/>
            <w:sz w:val="24"/>
            <w:szCs w:val="24"/>
          </w:rPr>
          <w:t>data produced by the study,</w:t>
        </w:r>
      </w:ins>
      <w:ins w:id="606" w:author="CMH" w:date="2016-04-29T13:03:00Z">
        <w:r w:rsidRPr="00C42396">
          <w:rPr>
            <w:rFonts w:ascii="Times New Roman" w:hAnsi="Times New Roman" w:cs="Times New Roman"/>
            <w:sz w:val="24"/>
            <w:szCs w:val="24"/>
          </w:rPr>
          <w:t xml:space="preserve"> and provides some descriptive statistics for the data.</w:t>
        </w:r>
      </w:ins>
      <w:ins w:id="607" w:author="CMH" w:date="2016-04-29T12:57:00Z">
        <w:r w:rsidRPr="00C42396">
          <w:rPr>
            <w:rFonts w:ascii="Times New Roman" w:hAnsi="Times New Roman" w:cs="Times New Roman"/>
            <w:sz w:val="24"/>
            <w:szCs w:val="24"/>
          </w:rPr>
          <w:t xml:space="preserve"> </w:t>
        </w:r>
      </w:ins>
      <w:ins w:id="608" w:author="CMH" w:date="2016-04-29T13:02:00Z">
        <w:r w:rsidRPr="00C42396">
          <w:rPr>
            <w:rFonts w:ascii="Times New Roman" w:hAnsi="Times New Roman" w:cs="Times New Roman"/>
            <w:sz w:val="24"/>
            <w:szCs w:val="24"/>
          </w:rPr>
          <w:t>The analysis chapter</w:t>
        </w:r>
      </w:ins>
      <w:ins w:id="609" w:author="CMH" w:date="2016-04-29T12:57:00Z">
        <w:r w:rsidRPr="00C42396">
          <w:rPr>
            <w:rFonts w:ascii="Times New Roman" w:hAnsi="Times New Roman" w:cs="Times New Roman"/>
            <w:sz w:val="24"/>
            <w:szCs w:val="24"/>
          </w:rPr>
          <w:t xml:space="preserve"> </w:t>
        </w:r>
      </w:ins>
      <w:ins w:id="610" w:author="CMH" w:date="2016-04-29T13:03:00Z">
        <w:r w:rsidRPr="00C42396">
          <w:rPr>
            <w:rFonts w:ascii="Times New Roman" w:hAnsi="Times New Roman" w:cs="Times New Roman"/>
            <w:sz w:val="24"/>
            <w:szCs w:val="24"/>
          </w:rPr>
          <w:t>interrogates the results in order to</w:t>
        </w:r>
      </w:ins>
      <w:ins w:id="611" w:author="CMH" w:date="2016-04-29T12:57:00Z">
        <w:r w:rsidRPr="00C42396">
          <w:rPr>
            <w:rFonts w:ascii="Times New Roman" w:hAnsi="Times New Roman" w:cs="Times New Roman"/>
            <w:sz w:val="24"/>
            <w:szCs w:val="24"/>
          </w:rPr>
          <w:t xml:space="preserve"> evaluate how </w:t>
        </w:r>
      </w:ins>
      <w:ins w:id="612" w:author="CMH" w:date="2016-04-29T12:58:00Z">
        <w:r w:rsidRPr="00C42396">
          <w:rPr>
            <w:rFonts w:ascii="Times New Roman" w:hAnsi="Times New Roman" w:cs="Times New Roman"/>
            <w:sz w:val="24"/>
            <w:szCs w:val="24"/>
          </w:rPr>
          <w:t>much</w:t>
        </w:r>
      </w:ins>
      <w:ins w:id="613" w:author="CMH" w:date="2016-04-29T12:57:00Z">
        <w:r w:rsidRPr="00C42396">
          <w:rPr>
            <w:rFonts w:ascii="Times New Roman" w:hAnsi="Times New Roman" w:cs="Times New Roman"/>
            <w:sz w:val="24"/>
            <w:szCs w:val="24"/>
          </w:rPr>
          <w:t xml:space="preserve"> </w:t>
        </w:r>
      </w:ins>
      <w:ins w:id="614" w:author="CMH" w:date="2016-04-29T12:58:00Z">
        <w:r w:rsidRPr="00C42396">
          <w:rPr>
            <w:rFonts w:ascii="Times New Roman" w:hAnsi="Times New Roman" w:cs="Times New Roman"/>
            <w:sz w:val="24"/>
            <w:szCs w:val="24"/>
          </w:rPr>
          <w:t>value AGI could potentially add to a food access study. Moreover, the results will be evaluated with respect to each census tract in the study area in order to determine whether or not quality differences exist. Finally, the results will be evaluated with respect to the data gathered in the field</w:t>
        </w:r>
      </w:ins>
      <w:ins w:id="615" w:author="CMH" w:date="2016-04-29T13:01:00Z">
        <w:r w:rsidRPr="00C42396">
          <w:rPr>
            <w:rFonts w:ascii="Times New Roman" w:hAnsi="Times New Roman" w:cs="Times New Roman"/>
            <w:sz w:val="24"/>
            <w:szCs w:val="24"/>
          </w:rPr>
          <w:t xml:space="preserve"> in order to inform the discourse surrounding food access studies with </w:t>
        </w:r>
      </w:ins>
      <w:ins w:id="616" w:author="CMH" w:date="2016-04-29T13:42:00Z">
        <w:r w:rsidR="00C42396">
          <w:rPr>
            <w:rFonts w:ascii="Times New Roman" w:hAnsi="Times New Roman" w:cs="Times New Roman"/>
            <w:sz w:val="24"/>
            <w:szCs w:val="24"/>
          </w:rPr>
          <w:t>a quality assessment of the food facilities indicated by the data.</w:t>
        </w:r>
      </w:ins>
    </w:p>
    <w:p w14:paraId="4AEB9F73" w14:textId="77777777" w:rsidR="00C42396" w:rsidRDefault="00C42396">
      <w:pPr>
        <w:rPr>
          <w:ins w:id="617" w:author="CMH" w:date="2016-04-29T13:41:00Z"/>
          <w:rFonts w:ascii="Times New Roman" w:hAnsi="Times New Roman" w:cs="Times New Roman"/>
          <w:sz w:val="24"/>
          <w:szCs w:val="24"/>
        </w:rPr>
      </w:pPr>
      <w:ins w:id="618" w:author="CMH" w:date="2016-04-29T13:41:00Z">
        <w:r>
          <w:rPr>
            <w:rFonts w:ascii="Times New Roman" w:hAnsi="Times New Roman" w:cs="Times New Roman"/>
            <w:sz w:val="24"/>
            <w:szCs w:val="24"/>
          </w:rPr>
          <w:br w:type="page"/>
        </w:r>
      </w:ins>
    </w:p>
    <w:p w14:paraId="119B5BA4" w14:textId="4C50E07C" w:rsidR="0036785B" w:rsidRPr="00C42396" w:rsidDel="00583D56" w:rsidRDefault="00C42396">
      <w:pPr>
        <w:ind w:firstLine="720"/>
        <w:jc w:val="center"/>
        <w:rPr>
          <w:del w:id="619" w:author="Charles Hall" w:date="2016-04-27T22:54:00Z"/>
          <w:rFonts w:ascii="Times New Roman" w:hAnsi="Times New Roman" w:cs="Times New Roman"/>
          <w:b/>
          <w:sz w:val="28"/>
          <w:szCs w:val="28"/>
          <w:rPrChange w:id="620" w:author="CMH" w:date="2016-04-29T13:42:00Z">
            <w:rPr>
              <w:del w:id="621" w:author="Charles Hall" w:date="2016-04-27T22:54:00Z"/>
              <w:rFonts w:ascii="Times New Roman" w:hAnsi="Times New Roman" w:cs="Times New Roman"/>
              <w:sz w:val="24"/>
              <w:szCs w:val="24"/>
            </w:rPr>
          </w:rPrChange>
        </w:rPr>
        <w:pPrChange w:id="622" w:author="CMH" w:date="2016-04-29T13:42:00Z">
          <w:pPr/>
        </w:pPrChange>
      </w:pPr>
      <w:ins w:id="623" w:author="CMH" w:date="2016-04-29T13:41:00Z">
        <w:r w:rsidRPr="00C42396">
          <w:rPr>
            <w:rFonts w:ascii="Times New Roman" w:hAnsi="Times New Roman" w:cs="Times New Roman"/>
            <w:b/>
            <w:sz w:val="28"/>
            <w:szCs w:val="28"/>
            <w:rPrChange w:id="624" w:author="CMH" w:date="2016-04-29T13:42:00Z">
              <w:rPr>
                <w:rFonts w:ascii="Times New Roman" w:hAnsi="Times New Roman" w:cs="Times New Roman"/>
                <w:sz w:val="24"/>
                <w:szCs w:val="24"/>
              </w:rPr>
            </w:rPrChange>
          </w:rPr>
          <w:lastRenderedPageBreak/>
          <w:t>Chapter 2 Literature Review</w:t>
        </w:r>
      </w:ins>
      <w:del w:id="625" w:author="Charles Hall" w:date="2016-04-27T22:54:00Z">
        <w:r w:rsidR="0036785B" w:rsidRPr="00C42396" w:rsidDel="00583D56">
          <w:rPr>
            <w:rFonts w:ascii="Times New Roman" w:hAnsi="Times New Roman" w:cs="Times New Roman"/>
            <w:b/>
            <w:sz w:val="28"/>
            <w:szCs w:val="28"/>
            <w:rPrChange w:id="626" w:author="CMH" w:date="2016-04-29T13:42:00Z">
              <w:rPr>
                <w:rFonts w:ascii="Times New Roman" w:hAnsi="Times New Roman" w:cs="Times New Roman"/>
                <w:sz w:val="24"/>
                <w:szCs w:val="24"/>
              </w:rPr>
            </w:rPrChange>
          </w:rPr>
          <w:delText>Finally, additional attributes from the US Census such as income and education level allow measures of access beyond distance. How likely are people in a given place to know what they should be purchasing, can they afford to purchase it, and do they know how to prepare it? Education and income are used as indicators that help to answer those questions.</w:delText>
        </w:r>
      </w:del>
    </w:p>
    <w:p w14:paraId="10175B74" w14:textId="0EAA00BD" w:rsidR="0036785B" w:rsidRPr="00C42396" w:rsidDel="009304DF" w:rsidRDefault="0036785B">
      <w:pPr>
        <w:ind w:firstLine="720"/>
        <w:jc w:val="center"/>
        <w:rPr>
          <w:del w:id="627" w:author="Charles Hall" w:date="2016-04-10T21:50:00Z"/>
          <w:rFonts w:ascii="Times New Roman" w:hAnsi="Times New Roman" w:cs="Times New Roman"/>
          <w:b/>
          <w:sz w:val="28"/>
          <w:szCs w:val="28"/>
          <w:rPrChange w:id="628" w:author="CMH" w:date="2016-04-29T13:42:00Z">
            <w:rPr>
              <w:del w:id="629" w:author="Charles Hall" w:date="2016-04-10T21:50:00Z"/>
              <w:rFonts w:ascii="Times New Roman" w:hAnsi="Times New Roman" w:cs="Times New Roman"/>
              <w:sz w:val="24"/>
              <w:szCs w:val="24"/>
            </w:rPr>
          </w:rPrChange>
        </w:rPr>
        <w:pPrChange w:id="630" w:author="CMH" w:date="2016-04-29T13:42:00Z">
          <w:pPr/>
        </w:pPrChange>
      </w:pPr>
      <w:del w:id="631" w:author="Charles Hall" w:date="2016-04-27T22:54:00Z">
        <w:r w:rsidRPr="00C42396" w:rsidDel="00583D56">
          <w:rPr>
            <w:rFonts w:ascii="Times New Roman" w:hAnsi="Times New Roman" w:cs="Times New Roman"/>
            <w:b/>
            <w:sz w:val="28"/>
            <w:szCs w:val="28"/>
            <w:rPrChange w:id="632" w:author="CMH" w:date="2016-04-29T13:42:00Z">
              <w:rPr>
                <w:rFonts w:ascii="Times New Roman" w:hAnsi="Times New Roman" w:cs="Times New Roman"/>
                <w:sz w:val="24"/>
                <w:szCs w:val="24"/>
              </w:rPr>
            </w:rPrChange>
          </w:rPr>
          <w:delText xml:space="preserve">The model is written in Python, and generates a map document visualizing the </w:delText>
        </w:r>
        <w:r w:rsidR="00FE2642" w:rsidRPr="00C42396" w:rsidDel="00583D56">
          <w:rPr>
            <w:rFonts w:ascii="Times New Roman" w:hAnsi="Times New Roman" w:cs="Times New Roman"/>
            <w:b/>
            <w:sz w:val="28"/>
            <w:szCs w:val="28"/>
            <w:rPrChange w:id="633" w:author="CMH" w:date="2016-04-29T13:42:00Z">
              <w:rPr>
                <w:rFonts w:ascii="Times New Roman" w:hAnsi="Times New Roman" w:cs="Times New Roman"/>
                <w:sz w:val="24"/>
                <w:szCs w:val="24"/>
              </w:rPr>
            </w:rPrChange>
          </w:rPr>
          <w:delText xml:space="preserve">results. Network analysis yields distances and an access score. </w:delText>
        </w:r>
        <w:commentRangeStart w:id="634"/>
        <w:r w:rsidR="00FE2642" w:rsidRPr="00C42396" w:rsidDel="00583D56">
          <w:rPr>
            <w:rFonts w:ascii="Times New Roman" w:hAnsi="Times New Roman" w:cs="Times New Roman"/>
            <w:b/>
            <w:sz w:val="28"/>
            <w:szCs w:val="28"/>
            <w:rPrChange w:id="635" w:author="CMH" w:date="2016-04-29T13:42:00Z">
              <w:rPr>
                <w:rFonts w:ascii="Times New Roman" w:hAnsi="Times New Roman" w:cs="Times New Roman"/>
                <w:sz w:val="24"/>
                <w:szCs w:val="24"/>
              </w:rPr>
            </w:rPrChange>
          </w:rPr>
          <w:delText>The access score</w:delText>
        </w:r>
        <w:commentRangeEnd w:id="634"/>
        <w:r w:rsidR="006B0EBC" w:rsidRPr="00C42396" w:rsidDel="00583D56">
          <w:rPr>
            <w:rStyle w:val="CommentReference"/>
            <w:rFonts w:ascii="Times New Roman" w:eastAsia="Times New Roman" w:hAnsi="Times New Roman" w:cs="Times New Roman"/>
            <w:b/>
            <w:sz w:val="28"/>
            <w:szCs w:val="28"/>
            <w:shd w:val="clear" w:color="auto" w:fill="FFFFFF"/>
            <w:rPrChange w:id="636" w:author="CMH" w:date="2016-04-29T13:42:00Z">
              <w:rPr>
                <w:rStyle w:val="CommentReference"/>
                <w:rFonts w:ascii="Times New Roman" w:eastAsia="Times New Roman" w:hAnsi="Times New Roman" w:cs="Times New Roman"/>
                <w:shd w:val="clear" w:color="auto" w:fill="FFFFFF"/>
              </w:rPr>
            </w:rPrChange>
          </w:rPr>
          <w:commentReference w:id="634"/>
        </w:r>
        <w:r w:rsidR="00FE2642" w:rsidRPr="00C42396" w:rsidDel="00583D56">
          <w:rPr>
            <w:rFonts w:ascii="Times New Roman" w:hAnsi="Times New Roman" w:cs="Times New Roman"/>
            <w:b/>
            <w:sz w:val="28"/>
            <w:szCs w:val="28"/>
            <w:rPrChange w:id="637" w:author="CMH" w:date="2016-04-29T13:42:00Z">
              <w:rPr>
                <w:rFonts w:ascii="Times New Roman" w:hAnsi="Times New Roman" w:cs="Times New Roman"/>
                <w:sz w:val="24"/>
                <w:szCs w:val="24"/>
              </w:rPr>
            </w:rPrChange>
          </w:rPr>
          <w:delText xml:space="preserve"> is then combined with the education and income data in order to provide a robust measure of access to healthy food for each place within the study area.</w:delText>
        </w:r>
      </w:del>
    </w:p>
    <w:p w14:paraId="6B1C1F72" w14:textId="1756B144" w:rsidR="00FE2642" w:rsidRPr="00C42396" w:rsidDel="009304DF" w:rsidRDefault="00FE2642">
      <w:pPr>
        <w:ind w:firstLine="720"/>
        <w:jc w:val="center"/>
        <w:rPr>
          <w:del w:id="638" w:author="Charles Hall" w:date="2016-04-10T21:50:00Z"/>
          <w:rFonts w:ascii="Times New Roman" w:hAnsi="Times New Roman" w:cs="Times New Roman"/>
          <w:b/>
          <w:sz w:val="28"/>
          <w:szCs w:val="28"/>
          <w:rPrChange w:id="639" w:author="CMH" w:date="2016-04-29T13:42:00Z">
            <w:rPr>
              <w:del w:id="640" w:author="Charles Hall" w:date="2016-04-10T21:50:00Z"/>
              <w:rFonts w:ascii="Times New Roman" w:hAnsi="Times New Roman" w:cs="Times New Roman"/>
              <w:sz w:val="24"/>
              <w:szCs w:val="24"/>
            </w:rPr>
          </w:rPrChange>
        </w:rPr>
        <w:pPrChange w:id="641" w:author="CMH" w:date="2016-04-29T13:42:00Z">
          <w:pPr/>
        </w:pPrChange>
      </w:pPr>
      <w:del w:id="642" w:author="Charles Hall" w:date="2016-04-10T21:50:00Z">
        <w:r w:rsidRPr="00C42396" w:rsidDel="009304DF">
          <w:rPr>
            <w:rFonts w:ascii="Times New Roman" w:hAnsi="Times New Roman" w:cs="Times New Roman"/>
            <w:b/>
            <w:sz w:val="28"/>
            <w:szCs w:val="28"/>
            <w:rPrChange w:id="643" w:author="CMH" w:date="2016-04-29T13:42:00Z">
              <w:rPr>
                <w:rFonts w:ascii="Times New Roman" w:hAnsi="Times New Roman" w:cs="Times New Roman"/>
                <w:sz w:val="24"/>
                <w:szCs w:val="24"/>
              </w:rPr>
            </w:rPrChange>
          </w:rPr>
          <w:delText>The study area is a corridor through Los Angeles that includes diverse neighborhoods with various income, education, and access levels.</w:delText>
        </w:r>
      </w:del>
    </w:p>
    <w:p w14:paraId="30EF3BFF" w14:textId="2AEB0C22" w:rsidR="0036785B" w:rsidRPr="00C42396" w:rsidDel="00583D56" w:rsidRDefault="0036785B">
      <w:pPr>
        <w:ind w:firstLine="720"/>
        <w:jc w:val="center"/>
        <w:rPr>
          <w:del w:id="644" w:author="Charles Hall" w:date="2016-04-27T22:54:00Z"/>
          <w:rFonts w:ascii="Times New Roman" w:hAnsi="Times New Roman" w:cs="Times New Roman"/>
          <w:b/>
          <w:sz w:val="28"/>
          <w:szCs w:val="28"/>
          <w:rPrChange w:id="645" w:author="CMH" w:date="2016-04-29T13:42:00Z">
            <w:rPr>
              <w:del w:id="646" w:author="Charles Hall" w:date="2016-04-27T22:54:00Z"/>
            </w:rPr>
          </w:rPrChange>
        </w:rPr>
        <w:pPrChange w:id="647" w:author="CMH" w:date="2016-04-29T13:42:00Z">
          <w:pPr/>
        </w:pPrChange>
      </w:pPr>
    </w:p>
    <w:p w14:paraId="12B6504F" w14:textId="77777777" w:rsidR="00C42396" w:rsidRPr="00C42396" w:rsidRDefault="00C42396">
      <w:pPr>
        <w:jc w:val="center"/>
        <w:rPr>
          <w:ins w:id="648" w:author="CMH" w:date="2016-04-29T13:41:00Z"/>
          <w:rFonts w:ascii="Times New Roman" w:hAnsi="Times New Roman" w:cs="Times New Roman"/>
          <w:b/>
          <w:sz w:val="28"/>
          <w:szCs w:val="28"/>
          <w:rPrChange w:id="649" w:author="CMH" w:date="2016-04-29T13:42:00Z">
            <w:rPr>
              <w:ins w:id="650" w:author="CMH" w:date="2016-04-29T13:41:00Z"/>
              <w:rFonts w:ascii="Times New Roman" w:hAnsi="Times New Roman" w:cs="Times New Roman"/>
              <w:b/>
              <w:sz w:val="24"/>
              <w:szCs w:val="24"/>
            </w:rPr>
          </w:rPrChange>
        </w:rPr>
        <w:pPrChange w:id="651" w:author="CMH" w:date="2016-04-29T13:42:00Z">
          <w:pPr/>
        </w:pPrChange>
      </w:pPr>
    </w:p>
    <w:p w14:paraId="4EFB3E12" w14:textId="31C5F02D" w:rsidR="009B1DA3" w:rsidRDefault="009B1DA3">
      <w:pPr>
        <w:rPr>
          <w:ins w:id="652" w:author="CMH" w:date="2016-04-29T15:43:00Z"/>
          <w:rFonts w:ascii="Times New Roman" w:hAnsi="Times New Roman" w:cs="Times New Roman"/>
          <w:sz w:val="24"/>
          <w:szCs w:val="24"/>
        </w:rPr>
      </w:pPr>
      <w:ins w:id="653" w:author="CMH" w:date="2016-04-29T15:36:00Z">
        <w:r>
          <w:rPr>
            <w:rFonts w:ascii="Times New Roman" w:hAnsi="Times New Roman" w:cs="Times New Roman"/>
            <w:sz w:val="24"/>
            <w:szCs w:val="24"/>
          </w:rPr>
          <w:t xml:space="preserve">As discussed in the previous chapter, the data used in food access studies continues to be problematic. </w:t>
        </w:r>
      </w:ins>
      <w:ins w:id="654" w:author="CMH" w:date="2016-04-29T15:39:00Z">
        <w:r>
          <w:rPr>
            <w:rFonts w:ascii="Times New Roman" w:hAnsi="Times New Roman" w:cs="Times New Roman"/>
            <w:sz w:val="24"/>
            <w:szCs w:val="24"/>
          </w:rPr>
          <w:t xml:space="preserve">This chapter will review methods used in food access studies that have been conducted in order to illustrate the challenges that the data presents. </w:t>
        </w:r>
      </w:ins>
      <w:ins w:id="655" w:author="CMH" w:date="2016-04-29T15:41:00Z">
        <w:r>
          <w:rPr>
            <w:rFonts w:ascii="Times New Roman" w:hAnsi="Times New Roman" w:cs="Times New Roman"/>
            <w:sz w:val="24"/>
            <w:szCs w:val="24"/>
          </w:rPr>
          <w:t xml:space="preserve">Various classification methods have been employed in food access studies; however, many of them rely on </w:t>
        </w:r>
      </w:ins>
      <w:ins w:id="656" w:author="CMH" w:date="2016-04-29T15:43:00Z">
        <w:r>
          <w:rPr>
            <w:rFonts w:ascii="Times New Roman" w:hAnsi="Times New Roman" w:cs="Times New Roman"/>
            <w:sz w:val="24"/>
            <w:szCs w:val="24"/>
          </w:rPr>
          <w:t>indirect</w:t>
        </w:r>
      </w:ins>
      <w:ins w:id="657" w:author="CMH" w:date="2016-04-29T15:41:00Z">
        <w:r>
          <w:rPr>
            <w:rFonts w:ascii="Times New Roman" w:hAnsi="Times New Roman" w:cs="Times New Roman"/>
            <w:sz w:val="24"/>
            <w:szCs w:val="24"/>
          </w:rPr>
          <w:t xml:space="preserve"> </w:t>
        </w:r>
      </w:ins>
      <w:ins w:id="658" w:author="CMH" w:date="2016-04-29T15:43:00Z">
        <w:r>
          <w:rPr>
            <w:rFonts w:ascii="Times New Roman" w:hAnsi="Times New Roman" w:cs="Times New Roman"/>
            <w:sz w:val="24"/>
            <w:szCs w:val="24"/>
          </w:rPr>
          <w:t xml:space="preserve">indicators such as square footage of the facility or annual sales. Other methods employ local knowledge in order to manually classify facilities. </w:t>
        </w:r>
      </w:ins>
    </w:p>
    <w:p w14:paraId="3ABAF7EC" w14:textId="7722C94F" w:rsidR="009B1DA3" w:rsidRDefault="009B1DA3">
      <w:pPr>
        <w:rPr>
          <w:ins w:id="659" w:author="CMH" w:date="2016-04-29T15:46:00Z"/>
          <w:rFonts w:ascii="Times New Roman" w:hAnsi="Times New Roman" w:cs="Times New Roman"/>
          <w:sz w:val="24"/>
          <w:szCs w:val="24"/>
        </w:rPr>
      </w:pPr>
      <w:ins w:id="660" w:author="CMH" w:date="2016-04-29T15:44:00Z">
        <w:r>
          <w:rPr>
            <w:rFonts w:ascii="Times New Roman" w:hAnsi="Times New Roman" w:cs="Times New Roman"/>
            <w:sz w:val="24"/>
            <w:szCs w:val="24"/>
          </w:rPr>
          <w:tab/>
          <w:t xml:space="preserve">The intention of this chapter is to present a clear representation of recent food access studies. Particular attention is paid to the methods used to classify food facilities because </w:t>
        </w:r>
      </w:ins>
      <w:ins w:id="661" w:author="CMH" w:date="2016-04-29T15:46:00Z">
        <w:r>
          <w:rPr>
            <w:rFonts w:ascii="Times New Roman" w:hAnsi="Times New Roman" w:cs="Times New Roman"/>
            <w:sz w:val="24"/>
            <w:szCs w:val="24"/>
          </w:rPr>
          <w:t>classification is the main challenge presented by traditional data sets.</w:t>
        </w:r>
      </w:ins>
    </w:p>
    <w:p w14:paraId="24875709" w14:textId="764B609D" w:rsidR="009B1DA3" w:rsidRPr="009B1DA3" w:rsidRDefault="009B1DA3">
      <w:pPr>
        <w:rPr>
          <w:ins w:id="662" w:author="CMH" w:date="2016-04-29T15:35:00Z"/>
          <w:rFonts w:ascii="Times New Roman" w:hAnsi="Times New Roman" w:cs="Times New Roman"/>
          <w:sz w:val="24"/>
          <w:szCs w:val="24"/>
          <w:rPrChange w:id="663" w:author="CMH" w:date="2016-04-29T15:35:00Z">
            <w:rPr>
              <w:ins w:id="664" w:author="CMH" w:date="2016-04-29T15:35:00Z"/>
              <w:rFonts w:ascii="Times New Roman" w:hAnsi="Times New Roman" w:cs="Times New Roman"/>
              <w:b/>
              <w:sz w:val="24"/>
              <w:szCs w:val="24"/>
            </w:rPr>
          </w:rPrChange>
        </w:rPr>
      </w:pPr>
      <w:ins w:id="665" w:author="CMH" w:date="2016-04-29T15:46:00Z">
        <w:r>
          <w:rPr>
            <w:rFonts w:ascii="Times New Roman" w:hAnsi="Times New Roman" w:cs="Times New Roman"/>
            <w:sz w:val="24"/>
            <w:szCs w:val="24"/>
          </w:rPr>
          <w:tab/>
          <w:t xml:space="preserve">The remainder of this chapter is an interrogation of </w:t>
        </w:r>
      </w:ins>
      <w:ins w:id="666" w:author="CMH" w:date="2016-04-29T15:47:00Z">
        <w:r>
          <w:rPr>
            <w:rFonts w:ascii="Times New Roman" w:hAnsi="Times New Roman" w:cs="Times New Roman"/>
            <w:sz w:val="24"/>
            <w:szCs w:val="24"/>
          </w:rPr>
          <w:t xml:space="preserve">recent </w:t>
        </w:r>
      </w:ins>
      <w:ins w:id="667" w:author="CMH" w:date="2016-04-29T15:46:00Z">
        <w:r>
          <w:rPr>
            <w:rFonts w:ascii="Times New Roman" w:hAnsi="Times New Roman" w:cs="Times New Roman"/>
            <w:sz w:val="24"/>
            <w:szCs w:val="24"/>
          </w:rPr>
          <w:t>food access studies</w:t>
        </w:r>
      </w:ins>
      <w:ins w:id="668" w:author="CMH" w:date="2016-04-29T15:47:00Z">
        <w:r>
          <w:rPr>
            <w:rFonts w:ascii="Times New Roman" w:hAnsi="Times New Roman" w:cs="Times New Roman"/>
            <w:sz w:val="24"/>
            <w:szCs w:val="24"/>
          </w:rPr>
          <w:t xml:space="preserve"> with some discussion of the methods used by each study. A brief discussion of USDA food access methods </w:t>
        </w:r>
      </w:ins>
      <w:ins w:id="669" w:author="CMH" w:date="2016-04-29T15:48:00Z">
        <w:r>
          <w:rPr>
            <w:rFonts w:ascii="Times New Roman" w:hAnsi="Times New Roman" w:cs="Times New Roman"/>
            <w:sz w:val="24"/>
            <w:szCs w:val="24"/>
          </w:rPr>
          <w:t>follows because the USDA is very involved in the discussion of food access and food deserts. The chapter concludes with a brief discussion</w:t>
        </w:r>
      </w:ins>
      <w:ins w:id="670" w:author="CMH" w:date="2016-04-29T15:49:00Z">
        <w:r>
          <w:rPr>
            <w:rFonts w:ascii="Times New Roman" w:hAnsi="Times New Roman" w:cs="Times New Roman"/>
            <w:sz w:val="24"/>
            <w:szCs w:val="24"/>
          </w:rPr>
          <w:t xml:space="preserve"> of the need for improved classification methods and makes the case for testing AGI as a potential adjunct to traditional data. </w:t>
        </w:r>
      </w:ins>
      <w:ins w:id="671" w:author="CMH" w:date="2016-04-29T15:48:00Z">
        <w:r>
          <w:rPr>
            <w:rFonts w:ascii="Times New Roman" w:hAnsi="Times New Roman" w:cs="Times New Roman"/>
            <w:sz w:val="24"/>
            <w:szCs w:val="24"/>
          </w:rPr>
          <w:t xml:space="preserve"> </w:t>
        </w:r>
      </w:ins>
    </w:p>
    <w:p w14:paraId="5724C27E" w14:textId="77777777" w:rsidR="009B1DA3" w:rsidRDefault="009B1DA3">
      <w:pPr>
        <w:rPr>
          <w:ins w:id="672" w:author="CMH" w:date="2016-04-29T14:25:00Z"/>
          <w:rFonts w:ascii="Times New Roman" w:hAnsi="Times New Roman" w:cs="Times New Roman"/>
          <w:b/>
          <w:sz w:val="24"/>
          <w:szCs w:val="24"/>
        </w:rPr>
      </w:pPr>
      <w:ins w:id="673" w:author="CMH" w:date="2016-04-29T14:25:00Z">
        <w:r>
          <w:rPr>
            <w:rFonts w:ascii="Times New Roman" w:hAnsi="Times New Roman" w:cs="Times New Roman"/>
            <w:b/>
            <w:sz w:val="24"/>
            <w:szCs w:val="24"/>
          </w:rPr>
          <w:t>2.1 Traditional Food Access Studies</w:t>
        </w:r>
      </w:ins>
    </w:p>
    <w:p w14:paraId="15BF052A" w14:textId="77777777" w:rsidR="009B1DA3" w:rsidRDefault="009B1DA3">
      <w:pPr>
        <w:autoSpaceDE w:val="0"/>
        <w:autoSpaceDN w:val="0"/>
        <w:adjustRightInd w:val="0"/>
        <w:spacing w:after="0" w:line="240" w:lineRule="auto"/>
        <w:ind w:firstLine="720"/>
        <w:rPr>
          <w:ins w:id="674" w:author="CMH" w:date="2016-04-29T14:39:00Z"/>
          <w:rFonts w:ascii="Times New Roman" w:hAnsi="Times New Roman" w:cs="Times New Roman"/>
          <w:sz w:val="24"/>
          <w:szCs w:val="24"/>
        </w:rPr>
        <w:pPrChange w:id="675" w:author="CMH" w:date="2016-04-29T15:35:00Z">
          <w:pPr/>
        </w:pPrChange>
      </w:pPr>
      <w:ins w:id="676" w:author="CMH" w:date="2016-04-29T14:27:00Z">
        <w:r>
          <w:rPr>
            <w:rFonts w:ascii="Times New Roman" w:hAnsi="Times New Roman" w:cs="Times New Roman"/>
            <w:sz w:val="24"/>
            <w:szCs w:val="24"/>
          </w:rPr>
          <w:t>Traditional food access studies use NAICS codes</w:t>
        </w:r>
      </w:ins>
      <w:ins w:id="677" w:author="CMH" w:date="2016-04-29T14:28:00Z">
        <w:r>
          <w:rPr>
            <w:rFonts w:ascii="Times New Roman" w:hAnsi="Times New Roman" w:cs="Times New Roman"/>
            <w:sz w:val="24"/>
            <w:szCs w:val="24"/>
          </w:rPr>
          <w:t xml:space="preserve"> and commercial data in order to locate and interrogate food facilities in the study area. </w:t>
        </w:r>
      </w:ins>
      <w:ins w:id="678" w:author="CMH" w:date="2016-04-29T14:29:00Z">
        <w:r>
          <w:rPr>
            <w:rFonts w:ascii="Times New Roman" w:hAnsi="Times New Roman" w:cs="Times New Roman"/>
            <w:sz w:val="24"/>
            <w:szCs w:val="24"/>
          </w:rPr>
          <w:t xml:space="preserve">Helen Lee employs NETS data from Dunn and Bradstreet in </w:t>
        </w:r>
      </w:ins>
      <w:ins w:id="679" w:author="CMH" w:date="2016-04-29T14:30:00Z">
        <w:r>
          <w:rPr>
            <w:rFonts w:ascii="Times New Roman" w:hAnsi="Times New Roman" w:cs="Times New Roman"/>
            <w:sz w:val="24"/>
            <w:szCs w:val="24"/>
          </w:rPr>
          <w:t>one such study. (Lee 2012) She c</w:t>
        </w:r>
      </w:ins>
      <w:ins w:id="680" w:author="CMH" w:date="2016-04-29T14:31:00Z">
        <w:r>
          <w:rPr>
            <w:rFonts w:ascii="Times New Roman" w:hAnsi="Times New Roman" w:cs="Times New Roman"/>
            <w:sz w:val="24"/>
            <w:szCs w:val="24"/>
          </w:rPr>
          <w:t xml:space="preserve">lassifies facilities into five categories that are </w:t>
        </w:r>
        <w:r w:rsidRPr="009B1DA3">
          <w:rPr>
            <w:rFonts w:ascii="Times New Roman" w:hAnsi="Times New Roman" w:cs="Times New Roman"/>
            <w:sz w:val="24"/>
            <w:szCs w:val="24"/>
          </w:rPr>
          <w:t>“</w:t>
        </w:r>
        <w:r w:rsidRPr="009B1DA3">
          <w:rPr>
            <w:rFonts w:ascii="Times New Roman" w:hAnsi="Times New Roman" w:cs="Times New Roman"/>
            <w:sz w:val="24"/>
            <w:szCs w:val="24"/>
            <w:rPrChange w:id="681" w:author="CMH" w:date="2016-04-29T14:32:00Z">
              <w:rPr>
                <w:rFonts w:ascii="AdvOT863180fb" w:hAnsi="AdvOT863180fb" w:cs="AdvOT863180fb"/>
                <w:sz w:val="16"/>
                <w:szCs w:val="16"/>
              </w:rPr>
            </w:rPrChange>
          </w:rPr>
          <w:t>primarily based o</w:t>
        </w:r>
        <w:r w:rsidRPr="009B1DA3">
          <w:rPr>
            <w:rFonts w:ascii="Times New Roman" w:hAnsi="Times New Roman" w:cs="Times New Roman"/>
            <w:sz w:val="24"/>
            <w:szCs w:val="24"/>
            <w:rPrChange w:id="682" w:author="CMH" w:date="2016-04-29T14:32:00Z">
              <w:rPr>
                <w:rFonts w:ascii="Times New Roman" w:hAnsi="Times New Roman" w:cs="Times New Roman"/>
                <w:sz w:val="28"/>
                <w:szCs w:val="28"/>
              </w:rPr>
            </w:rPrChange>
          </w:rPr>
          <w:t>n 6-digit NAICS codes, although</w:t>
        </w:r>
      </w:ins>
      <w:ins w:id="683" w:author="CMH" w:date="2016-04-29T14:32:00Z">
        <w:r w:rsidRPr="009B1DA3">
          <w:rPr>
            <w:rFonts w:ascii="Times New Roman" w:hAnsi="Times New Roman" w:cs="Times New Roman"/>
            <w:sz w:val="24"/>
            <w:szCs w:val="24"/>
            <w:rPrChange w:id="684" w:author="CMH" w:date="2016-04-29T14:32:00Z">
              <w:rPr>
                <w:rFonts w:ascii="Times New Roman" w:hAnsi="Times New Roman" w:cs="Times New Roman"/>
                <w:sz w:val="28"/>
                <w:szCs w:val="28"/>
              </w:rPr>
            </w:rPrChange>
          </w:rPr>
          <w:t xml:space="preserve"> </w:t>
        </w:r>
      </w:ins>
      <w:ins w:id="685" w:author="CMH" w:date="2016-04-29T14:31:00Z">
        <w:r w:rsidRPr="009B1DA3">
          <w:rPr>
            <w:rFonts w:ascii="Times New Roman" w:hAnsi="Times New Roman" w:cs="Times New Roman"/>
            <w:sz w:val="24"/>
            <w:szCs w:val="24"/>
            <w:rPrChange w:id="686" w:author="CMH" w:date="2016-04-29T14:32:00Z">
              <w:rPr>
                <w:rFonts w:ascii="AdvOT863180fb" w:hAnsi="AdvOT863180fb" w:cs="AdvOT863180fb"/>
                <w:sz w:val="16"/>
                <w:szCs w:val="16"/>
              </w:rPr>
            </w:rPrChange>
          </w:rPr>
          <w:t>in some cases the 8-digit SIC codes are used to re</w:t>
        </w:r>
        <w:r w:rsidRPr="009B1DA3">
          <w:rPr>
            <w:rFonts w:ascii="Times New Roman" w:hAnsi="Times New Roman" w:cs="Times New Roman"/>
            <w:sz w:val="24"/>
            <w:szCs w:val="24"/>
            <w:rPrChange w:id="687"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688" w:author="CMH" w:date="2016-04-29T14:32:00Z">
              <w:rPr>
                <w:rFonts w:ascii="AdvOT863180fb" w:hAnsi="AdvOT863180fb" w:cs="AdvOT863180fb"/>
                <w:sz w:val="16"/>
                <w:szCs w:val="16"/>
              </w:rPr>
            </w:rPrChange>
          </w:rPr>
          <w:t>ne the de</w:t>
        </w:r>
        <w:r w:rsidRPr="009B1DA3">
          <w:rPr>
            <w:rFonts w:ascii="Times New Roman" w:hAnsi="Times New Roman" w:cs="Times New Roman"/>
            <w:sz w:val="24"/>
            <w:szCs w:val="24"/>
            <w:rPrChange w:id="689" w:author="CMH" w:date="2016-04-29T14:32:00Z">
              <w:rPr>
                <w:rFonts w:ascii="AdvOT863180fb+fb" w:hAnsi="AdvOT863180fb+fb" w:cs="AdvOT863180fb+fb"/>
                <w:sz w:val="16"/>
                <w:szCs w:val="16"/>
              </w:rPr>
            </w:rPrChange>
          </w:rPr>
          <w:t>fi</w:t>
        </w:r>
        <w:r w:rsidRPr="009B1DA3">
          <w:rPr>
            <w:rFonts w:ascii="Times New Roman" w:hAnsi="Times New Roman" w:cs="Times New Roman"/>
            <w:sz w:val="24"/>
            <w:szCs w:val="24"/>
            <w:rPrChange w:id="690" w:author="CMH" w:date="2016-04-29T14:32:00Z">
              <w:rPr>
                <w:rFonts w:ascii="AdvOT863180fb" w:hAnsi="AdvOT863180fb" w:cs="AdvOT863180fb"/>
                <w:sz w:val="16"/>
                <w:szCs w:val="16"/>
              </w:rPr>
            </w:rPrChange>
          </w:rPr>
          <w:t>nition,</w:t>
        </w:r>
      </w:ins>
      <w:ins w:id="691" w:author="CMH" w:date="2016-04-29T14:32:00Z">
        <w:r w:rsidRPr="009B1DA3">
          <w:rPr>
            <w:rFonts w:ascii="Times New Roman" w:hAnsi="Times New Roman" w:cs="Times New Roman"/>
            <w:sz w:val="24"/>
            <w:szCs w:val="24"/>
            <w:rPrChange w:id="692" w:author="CMH" w:date="2016-04-29T14:32:00Z">
              <w:rPr>
                <w:rFonts w:ascii="Times New Roman" w:hAnsi="Times New Roman" w:cs="Times New Roman"/>
                <w:sz w:val="28"/>
                <w:szCs w:val="28"/>
              </w:rPr>
            </w:rPrChange>
          </w:rPr>
          <w:t xml:space="preserve"> </w:t>
        </w:r>
      </w:ins>
      <w:ins w:id="693" w:author="CMH" w:date="2016-04-29T14:31:00Z">
        <w:r w:rsidRPr="009B1DA3">
          <w:rPr>
            <w:rFonts w:ascii="Times New Roman" w:hAnsi="Times New Roman" w:cs="Times New Roman"/>
            <w:sz w:val="24"/>
            <w:szCs w:val="24"/>
            <w:rPrChange w:id="694" w:author="CMH" w:date="2016-04-29T14:32:00Z">
              <w:rPr>
                <w:rFonts w:ascii="AdvOT863180fb" w:hAnsi="AdvOT863180fb" w:cs="AdvOT863180fb"/>
                <w:sz w:val="16"/>
                <w:szCs w:val="16"/>
              </w:rPr>
            </w:rPrChange>
          </w:rPr>
          <w:t>as well as business name, trade name, employee size, and annual</w:t>
        </w:r>
      </w:ins>
      <w:ins w:id="695" w:author="CMH" w:date="2016-04-29T14:32:00Z">
        <w:r w:rsidRPr="009B1DA3">
          <w:rPr>
            <w:rFonts w:ascii="Times New Roman" w:hAnsi="Times New Roman" w:cs="Times New Roman"/>
            <w:sz w:val="24"/>
            <w:szCs w:val="24"/>
            <w:rPrChange w:id="696" w:author="CMH" w:date="2016-04-29T14:32:00Z">
              <w:rPr>
                <w:rFonts w:ascii="Times New Roman" w:hAnsi="Times New Roman" w:cs="Times New Roman"/>
                <w:sz w:val="28"/>
                <w:szCs w:val="28"/>
              </w:rPr>
            </w:rPrChange>
          </w:rPr>
          <w:t xml:space="preserve"> </w:t>
        </w:r>
      </w:ins>
      <w:ins w:id="697" w:author="CMH" w:date="2016-04-29T14:31:00Z">
        <w:r w:rsidRPr="009B1DA3">
          <w:rPr>
            <w:rFonts w:ascii="Times New Roman" w:hAnsi="Times New Roman" w:cs="Times New Roman"/>
            <w:sz w:val="24"/>
            <w:szCs w:val="24"/>
            <w:rPrChange w:id="698" w:author="CMH" w:date="2016-04-29T14:32:00Z">
              <w:rPr>
                <w:rFonts w:ascii="AdvOT863180fb" w:hAnsi="AdvOT863180fb" w:cs="AdvOT863180fb"/>
                <w:sz w:val="16"/>
                <w:szCs w:val="16"/>
              </w:rPr>
            </w:rPrChange>
          </w:rPr>
          <w:t xml:space="preserve">sales information.” (Lee </w:t>
        </w:r>
      </w:ins>
      <w:ins w:id="699" w:author="CMH" w:date="2016-04-29T14:32:00Z">
        <w:r>
          <w:rPr>
            <w:rFonts w:ascii="Times New Roman" w:hAnsi="Times New Roman" w:cs="Times New Roman"/>
            <w:sz w:val="24"/>
            <w:szCs w:val="24"/>
          </w:rPr>
          <w:t>1196, 2012</w:t>
        </w:r>
        <w:r w:rsidRPr="009B1DA3">
          <w:rPr>
            <w:rFonts w:ascii="Times New Roman" w:hAnsi="Times New Roman" w:cs="Times New Roman"/>
            <w:sz w:val="24"/>
            <w:szCs w:val="24"/>
            <w:rPrChange w:id="700" w:author="CMH" w:date="2016-04-29T14:32:00Z">
              <w:rPr>
                <w:rFonts w:ascii="AdvOT863180fb" w:hAnsi="AdvOT863180fb" w:cs="AdvOT863180fb"/>
                <w:sz w:val="16"/>
                <w:szCs w:val="16"/>
              </w:rPr>
            </w:rPrChange>
          </w:rPr>
          <w:t>)</w:t>
        </w:r>
      </w:ins>
      <w:ins w:id="701" w:author="CMH" w:date="2016-04-29T14:33:00Z">
        <w:r>
          <w:rPr>
            <w:rFonts w:ascii="Times New Roman" w:hAnsi="Times New Roman" w:cs="Times New Roman"/>
            <w:sz w:val="24"/>
            <w:szCs w:val="24"/>
          </w:rPr>
          <w:t xml:space="preserve"> </w:t>
        </w:r>
      </w:ins>
      <w:ins w:id="702" w:author="CMH" w:date="2016-04-29T14:35:00Z">
        <w:r>
          <w:rPr>
            <w:rFonts w:ascii="Times New Roman" w:hAnsi="Times New Roman" w:cs="Times New Roman"/>
            <w:sz w:val="24"/>
            <w:szCs w:val="24"/>
          </w:rPr>
          <w:t>Lee’s classification</w:t>
        </w:r>
      </w:ins>
      <w:ins w:id="703" w:author="CMH" w:date="2016-04-29T14:36:00Z">
        <w:r>
          <w:rPr>
            <w:rFonts w:ascii="Times New Roman" w:hAnsi="Times New Roman" w:cs="Times New Roman"/>
            <w:sz w:val="24"/>
            <w:szCs w:val="24"/>
          </w:rPr>
          <w:t>s</w:t>
        </w:r>
      </w:ins>
      <w:ins w:id="704" w:author="CMH" w:date="2016-04-29T14:35:00Z">
        <w:r>
          <w:rPr>
            <w:rFonts w:ascii="Times New Roman" w:hAnsi="Times New Roman" w:cs="Times New Roman"/>
            <w:sz w:val="24"/>
            <w:szCs w:val="24"/>
          </w:rPr>
          <w:t xml:space="preserve"> include: supermarkets stores, corner stores</w:t>
        </w:r>
      </w:ins>
      <w:ins w:id="705" w:author="CMH" w:date="2016-04-29T14:36:00Z">
        <w:r>
          <w:rPr>
            <w:rFonts w:ascii="Times New Roman" w:hAnsi="Times New Roman" w:cs="Times New Roman"/>
            <w:sz w:val="24"/>
            <w:szCs w:val="24"/>
          </w:rPr>
          <w:t xml:space="preserve">, convenience stores, restaurants, and fast food restaurants. </w:t>
        </w:r>
      </w:ins>
      <w:ins w:id="706" w:author="CMH" w:date="2016-04-29T14:34:00Z">
        <w:r>
          <w:rPr>
            <w:rFonts w:ascii="Times New Roman" w:hAnsi="Times New Roman" w:cs="Times New Roman"/>
            <w:sz w:val="24"/>
            <w:szCs w:val="24"/>
          </w:rPr>
          <w:t>Though her method seeks to identify access to healthy food, it is difficult to discern quality from the classification.</w:t>
        </w:r>
      </w:ins>
      <w:ins w:id="707" w:author="CMH" w:date="2016-04-29T14:37:00Z">
        <w:r>
          <w:rPr>
            <w:rFonts w:ascii="Times New Roman" w:hAnsi="Times New Roman" w:cs="Times New Roman"/>
            <w:sz w:val="24"/>
            <w:szCs w:val="24"/>
          </w:rPr>
          <w:t xml:space="preserve"> Consequently, her results focus on counts and densities for each of the categories.</w:t>
        </w:r>
      </w:ins>
    </w:p>
    <w:p w14:paraId="18C82174" w14:textId="77777777" w:rsidR="009B1DA3" w:rsidRDefault="009B1DA3">
      <w:pPr>
        <w:autoSpaceDE w:val="0"/>
        <w:autoSpaceDN w:val="0"/>
        <w:adjustRightInd w:val="0"/>
        <w:spacing w:after="0" w:line="240" w:lineRule="auto"/>
        <w:rPr>
          <w:ins w:id="708" w:author="CMH" w:date="2016-04-29T14:39:00Z"/>
          <w:rFonts w:ascii="Times New Roman" w:hAnsi="Times New Roman" w:cs="Times New Roman"/>
          <w:sz w:val="24"/>
          <w:szCs w:val="24"/>
        </w:rPr>
        <w:pPrChange w:id="709" w:author="CMH" w:date="2016-04-29T14:32:00Z">
          <w:pPr/>
        </w:pPrChange>
      </w:pPr>
    </w:p>
    <w:p w14:paraId="0D140CBE" w14:textId="77777777" w:rsidR="009B1DA3" w:rsidRDefault="009B1DA3">
      <w:pPr>
        <w:autoSpaceDE w:val="0"/>
        <w:autoSpaceDN w:val="0"/>
        <w:adjustRightInd w:val="0"/>
        <w:spacing w:after="0" w:line="240" w:lineRule="auto"/>
        <w:ind w:firstLine="720"/>
        <w:rPr>
          <w:ins w:id="710" w:author="CMH" w:date="2016-04-29T14:43:00Z"/>
          <w:rFonts w:ascii="Times New Roman" w:hAnsi="Times New Roman" w:cs="Times New Roman"/>
          <w:sz w:val="24"/>
          <w:szCs w:val="24"/>
        </w:rPr>
        <w:pPrChange w:id="711" w:author="CMH" w:date="2016-04-29T14:40:00Z">
          <w:pPr/>
        </w:pPrChange>
      </w:pPr>
      <w:ins w:id="712" w:author="CMH" w:date="2016-04-29T14:39:00Z">
        <w:r>
          <w:rPr>
            <w:rFonts w:ascii="Times New Roman" w:hAnsi="Times New Roman" w:cs="Times New Roman"/>
            <w:sz w:val="24"/>
            <w:szCs w:val="24"/>
          </w:rPr>
          <w:t>An and Sturm employ similar methods in their study of food access in California.</w:t>
        </w:r>
      </w:ins>
      <w:ins w:id="713" w:author="CMH" w:date="2016-04-29T14:34:00Z">
        <w:r>
          <w:rPr>
            <w:rFonts w:ascii="Times New Roman" w:hAnsi="Times New Roman" w:cs="Times New Roman"/>
            <w:sz w:val="24"/>
            <w:szCs w:val="24"/>
          </w:rPr>
          <w:t xml:space="preserve"> </w:t>
        </w:r>
      </w:ins>
      <w:ins w:id="714" w:author="CMH" w:date="2016-04-29T14:33:00Z">
        <w:r>
          <w:rPr>
            <w:rFonts w:ascii="Times New Roman" w:hAnsi="Times New Roman" w:cs="Times New Roman"/>
            <w:sz w:val="24"/>
            <w:szCs w:val="24"/>
          </w:rPr>
          <w:t xml:space="preserve"> </w:t>
        </w:r>
      </w:ins>
      <w:ins w:id="715" w:author="CMH" w:date="2016-04-29T14:41:00Z">
        <w:r>
          <w:rPr>
            <w:rFonts w:ascii="Times New Roman" w:hAnsi="Times New Roman" w:cs="Times New Roman"/>
            <w:sz w:val="24"/>
            <w:szCs w:val="24"/>
          </w:rPr>
          <w:t>They source their data from InfoUSA; however, they too use NAICS codes when classifying facilities.</w:t>
        </w:r>
      </w:ins>
      <w:ins w:id="716" w:author="CMH" w:date="2016-04-29T14:42:00Z">
        <w:r>
          <w:rPr>
            <w:rFonts w:ascii="Times New Roman" w:hAnsi="Times New Roman" w:cs="Times New Roman"/>
            <w:sz w:val="24"/>
            <w:szCs w:val="24"/>
          </w:rPr>
          <w:t xml:space="preserve"> An and Sturm sampled the data and used local knowledge to identify NAICS codes that represented </w:t>
        </w:r>
      </w:ins>
      <w:ins w:id="717" w:author="CMH" w:date="2016-04-29T14:43:00Z">
        <w:r>
          <w:rPr>
            <w:rFonts w:ascii="Times New Roman" w:hAnsi="Times New Roman" w:cs="Times New Roman"/>
            <w:sz w:val="24"/>
            <w:szCs w:val="24"/>
          </w:rPr>
          <w:t>different business classes:</w:t>
        </w:r>
      </w:ins>
    </w:p>
    <w:p w14:paraId="047340D9" w14:textId="77777777" w:rsidR="009B1DA3" w:rsidRDefault="009B1DA3">
      <w:pPr>
        <w:autoSpaceDE w:val="0"/>
        <w:autoSpaceDN w:val="0"/>
        <w:adjustRightInd w:val="0"/>
        <w:spacing w:after="0" w:line="240" w:lineRule="auto"/>
        <w:ind w:left="720" w:right="1440"/>
        <w:rPr>
          <w:ins w:id="718" w:author="CMH" w:date="2016-04-29T14:45:00Z"/>
          <w:rFonts w:ascii="Times New Roman" w:hAnsi="Times New Roman" w:cs="Times New Roman"/>
          <w:sz w:val="24"/>
          <w:szCs w:val="24"/>
        </w:rPr>
        <w:pPrChange w:id="719" w:author="CMH" w:date="2016-04-29T14:45:00Z">
          <w:pPr/>
        </w:pPrChange>
      </w:pPr>
      <w:ins w:id="720" w:author="CMH" w:date="2016-04-29T14:44:00Z">
        <w:r w:rsidRPr="009B1DA3">
          <w:rPr>
            <w:rFonts w:ascii="Times New Roman" w:hAnsi="Times New Roman" w:cs="Times New Roman"/>
            <w:sz w:val="24"/>
            <w:szCs w:val="24"/>
            <w:rPrChange w:id="721" w:author="CMH" w:date="2016-04-29T14:44:00Z">
              <w:rPr>
                <w:rFonts w:ascii="MinionPro-Regular" w:hAnsi="MinionPro-Regular" w:cs="MinionPro-Regular"/>
                <w:sz w:val="18"/>
                <w:szCs w:val="18"/>
              </w:rPr>
            </w:rPrChange>
          </w:rPr>
          <w:t>Although there is no NAICS code for</w:t>
        </w:r>
        <w:r>
          <w:rPr>
            <w:rFonts w:ascii="Times New Roman" w:hAnsi="Times New Roman" w:cs="Times New Roman"/>
            <w:sz w:val="24"/>
            <w:szCs w:val="24"/>
          </w:rPr>
          <w:t xml:space="preserve"> </w:t>
        </w:r>
        <w:r w:rsidRPr="009B1DA3">
          <w:rPr>
            <w:rFonts w:ascii="Times New Roman" w:hAnsi="Times New Roman" w:cs="Times New Roman"/>
            <w:sz w:val="24"/>
            <w:szCs w:val="24"/>
            <w:rPrChange w:id="722" w:author="CMH" w:date="2016-04-29T14:44:00Z">
              <w:rPr>
                <w:rFonts w:ascii="MinionPro-Regular" w:hAnsi="MinionPro-Regular" w:cs="MinionPro-Regular"/>
                <w:sz w:val="18"/>
                <w:szCs w:val="18"/>
              </w:rPr>
            </w:rPrChange>
          </w:rPr>
          <w:t>fast-food restaurants, 63 major fast-food franchises are identifıed</w:t>
        </w:r>
        <w:r>
          <w:rPr>
            <w:rFonts w:ascii="Times New Roman" w:hAnsi="Times New Roman" w:cs="Times New Roman"/>
            <w:sz w:val="24"/>
            <w:szCs w:val="24"/>
          </w:rPr>
          <w:t xml:space="preserve"> </w:t>
        </w:r>
        <w:r w:rsidRPr="009B1DA3">
          <w:rPr>
            <w:rFonts w:ascii="Times New Roman" w:hAnsi="Times New Roman" w:cs="Times New Roman"/>
            <w:sz w:val="24"/>
            <w:szCs w:val="24"/>
            <w:rPrChange w:id="723" w:author="CMH" w:date="2016-04-29T14:44:00Z">
              <w:rPr>
                <w:rFonts w:ascii="MinionPro-Regular" w:hAnsi="MinionPro-Regular" w:cs="MinionPro-Regular"/>
                <w:sz w:val="18"/>
                <w:szCs w:val="18"/>
              </w:rPr>
            </w:rPrChange>
          </w:rPr>
          <w:t>with main menus containing items such as hotdogs, burgers, pizza,</w:t>
        </w:r>
        <w:r>
          <w:rPr>
            <w:rFonts w:ascii="Times New Roman" w:hAnsi="Times New Roman" w:cs="Times New Roman"/>
            <w:sz w:val="24"/>
            <w:szCs w:val="24"/>
          </w:rPr>
          <w:t xml:space="preserve"> </w:t>
        </w:r>
        <w:r w:rsidRPr="009B1DA3">
          <w:rPr>
            <w:rFonts w:ascii="Times New Roman" w:hAnsi="Times New Roman" w:cs="Times New Roman"/>
            <w:sz w:val="24"/>
            <w:szCs w:val="24"/>
            <w:rPrChange w:id="724" w:author="CMH" w:date="2016-04-29T14:44:00Z">
              <w:rPr>
                <w:rFonts w:ascii="MinionPro-Regular" w:hAnsi="MinionPro-Regular" w:cs="MinionPro-Regular"/>
                <w:sz w:val="18"/>
                <w:szCs w:val="18"/>
              </w:rPr>
            </w:rPrChange>
          </w:rPr>
          <w:t>fried chicken, subs, or tacos under the NAICS codes 72221105-6.</w:t>
        </w:r>
        <w:r>
          <w:rPr>
            <w:rFonts w:ascii="Times New Roman" w:hAnsi="Times New Roman" w:cs="Times New Roman"/>
            <w:sz w:val="24"/>
            <w:szCs w:val="24"/>
          </w:rPr>
          <w:t xml:space="preserve"> </w:t>
        </w:r>
        <w:r w:rsidRPr="009B1DA3">
          <w:rPr>
            <w:rFonts w:ascii="Times New Roman" w:hAnsi="Times New Roman" w:cs="Times New Roman"/>
            <w:sz w:val="24"/>
            <w:szCs w:val="24"/>
            <w:rPrChange w:id="725" w:author="CMH" w:date="2016-04-29T14:44:00Z">
              <w:rPr>
                <w:rFonts w:ascii="MinionPro-Regular" w:hAnsi="MinionPro-Regular" w:cs="MinionPro-Regular"/>
                <w:sz w:val="18"/>
                <w:szCs w:val="18"/>
              </w:rPr>
            </w:rPrChange>
          </w:rPr>
          <w:t>Convenience stores are identifıed as NAICS code 44512001, and</w:t>
        </w:r>
        <w:r>
          <w:rPr>
            <w:rFonts w:ascii="Times New Roman" w:hAnsi="Times New Roman" w:cs="Times New Roman"/>
            <w:sz w:val="24"/>
            <w:szCs w:val="24"/>
          </w:rPr>
          <w:t xml:space="preserve"> </w:t>
        </w:r>
        <w:r w:rsidRPr="009B1DA3">
          <w:rPr>
            <w:rFonts w:ascii="Times New Roman" w:hAnsi="Times New Roman" w:cs="Times New Roman"/>
            <w:sz w:val="24"/>
            <w:szCs w:val="24"/>
            <w:rPrChange w:id="726" w:author="CMH" w:date="2016-04-29T14:44:00Z">
              <w:rPr>
                <w:rFonts w:ascii="MinionPro-Regular" w:hAnsi="MinionPro-Regular" w:cs="MinionPro-Regular"/>
                <w:sz w:val="18"/>
                <w:szCs w:val="18"/>
              </w:rPr>
            </w:rPrChange>
          </w:rPr>
          <w:t xml:space="preserve">small food stores (annual sales </w:t>
        </w:r>
        <w:r w:rsidRPr="009B1DA3">
          <w:rPr>
            <w:rFonts w:ascii="Times New Roman" w:hAnsi="Times New Roman" w:cs="Times New Roman"/>
            <w:sz w:val="24"/>
            <w:szCs w:val="24"/>
            <w:rPrChange w:id="727"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728" w:author="CMH" w:date="2016-04-29T14:44:00Z">
              <w:rPr>
                <w:rFonts w:ascii="MinionPro-Regular" w:hAnsi="MinionPro-Regular" w:cs="MinionPro-Regular"/>
                <w:sz w:val="18"/>
                <w:szCs w:val="18"/>
              </w:rPr>
            </w:rPrChange>
          </w:rPr>
          <w:t>$1 million); midsize grocery</w:t>
        </w:r>
        <w:r>
          <w:rPr>
            <w:rFonts w:ascii="Times New Roman" w:hAnsi="Times New Roman" w:cs="Times New Roman"/>
            <w:sz w:val="24"/>
            <w:szCs w:val="24"/>
          </w:rPr>
          <w:t xml:space="preserve"> </w:t>
        </w:r>
        <w:r w:rsidRPr="009B1DA3">
          <w:rPr>
            <w:rFonts w:ascii="Times New Roman" w:hAnsi="Times New Roman" w:cs="Times New Roman"/>
            <w:sz w:val="24"/>
            <w:szCs w:val="24"/>
            <w:rPrChange w:id="729" w:author="CMH" w:date="2016-04-29T14:44:00Z">
              <w:rPr>
                <w:rFonts w:ascii="MinionPro-Regular" w:hAnsi="MinionPro-Regular" w:cs="MinionPro-Regular"/>
                <w:sz w:val="18"/>
                <w:szCs w:val="18"/>
              </w:rPr>
            </w:rPrChange>
          </w:rPr>
          <w:t>stores (annual sales $1–$5 million); and large supermarkets (annual</w:t>
        </w:r>
        <w:r>
          <w:rPr>
            <w:rFonts w:ascii="Times New Roman" w:hAnsi="Times New Roman" w:cs="Times New Roman"/>
            <w:sz w:val="24"/>
            <w:szCs w:val="24"/>
          </w:rPr>
          <w:t xml:space="preserve"> </w:t>
        </w:r>
        <w:r w:rsidRPr="009B1DA3">
          <w:rPr>
            <w:rFonts w:ascii="Times New Roman" w:hAnsi="Times New Roman" w:cs="Times New Roman"/>
            <w:sz w:val="24"/>
            <w:szCs w:val="24"/>
            <w:rPrChange w:id="730" w:author="CMH" w:date="2016-04-29T14:44:00Z">
              <w:rPr>
                <w:rFonts w:ascii="MinionPro-Regular" w:hAnsi="MinionPro-Regular" w:cs="MinionPro-Regular"/>
                <w:sz w:val="18"/>
                <w:szCs w:val="18"/>
              </w:rPr>
            </w:rPrChange>
          </w:rPr>
          <w:t>sales</w:t>
        </w:r>
        <w:r w:rsidRPr="009B1DA3">
          <w:rPr>
            <w:rFonts w:ascii="Times New Roman" w:hAnsi="Times New Roman" w:cs="Times New Roman"/>
            <w:sz w:val="24"/>
            <w:szCs w:val="24"/>
            <w:rPrChange w:id="731" w:author="CMH" w:date="2016-04-29T14:44:00Z">
              <w:rPr>
                <w:rFonts w:ascii="Universal-GreekwithMathPi" w:hAnsi="Universal-GreekwithMathPi" w:cs="Universal-GreekwithMathPi"/>
                <w:sz w:val="18"/>
                <w:szCs w:val="18"/>
              </w:rPr>
            </w:rPrChange>
          </w:rPr>
          <w:t>_</w:t>
        </w:r>
        <w:r w:rsidRPr="009B1DA3">
          <w:rPr>
            <w:rFonts w:ascii="Times New Roman" w:hAnsi="Times New Roman" w:cs="Times New Roman"/>
            <w:sz w:val="24"/>
            <w:szCs w:val="24"/>
            <w:rPrChange w:id="732" w:author="CMH" w:date="2016-04-29T14:44:00Z">
              <w:rPr>
                <w:rFonts w:ascii="MinionPro-Regular" w:hAnsi="MinionPro-Regular" w:cs="MinionPro-Regular"/>
                <w:sz w:val="18"/>
                <w:szCs w:val="18"/>
              </w:rPr>
            </w:rPrChange>
          </w:rPr>
          <w:t>$5 million) are identifıed as NAICS codes 44511001-3.</w:t>
        </w:r>
      </w:ins>
      <w:ins w:id="733" w:author="CMH" w:date="2016-04-29T14:45:00Z">
        <w:r>
          <w:rPr>
            <w:rFonts w:ascii="Times New Roman" w:hAnsi="Times New Roman" w:cs="Times New Roman"/>
            <w:sz w:val="24"/>
            <w:szCs w:val="24"/>
          </w:rPr>
          <w:t xml:space="preserve"> (An and Sturm, XXXX)</w:t>
        </w:r>
      </w:ins>
    </w:p>
    <w:p w14:paraId="63615C49" w14:textId="77777777" w:rsidR="009B1DA3" w:rsidRDefault="009B1DA3">
      <w:pPr>
        <w:autoSpaceDE w:val="0"/>
        <w:autoSpaceDN w:val="0"/>
        <w:adjustRightInd w:val="0"/>
        <w:spacing w:after="0" w:line="240" w:lineRule="auto"/>
        <w:rPr>
          <w:ins w:id="734" w:author="CMH" w:date="2016-04-29T14:52:00Z"/>
          <w:rFonts w:ascii="Times New Roman" w:hAnsi="Times New Roman" w:cs="Times New Roman"/>
          <w:sz w:val="24"/>
          <w:szCs w:val="24"/>
        </w:rPr>
        <w:pPrChange w:id="735" w:author="CMH" w:date="2016-04-29T14:45:00Z">
          <w:pPr/>
        </w:pPrChange>
      </w:pPr>
      <w:ins w:id="736" w:author="CMH" w:date="2016-04-29T14:46:00Z">
        <w:r>
          <w:rPr>
            <w:rFonts w:ascii="Times New Roman" w:hAnsi="Times New Roman" w:cs="Times New Roman"/>
            <w:sz w:val="24"/>
            <w:szCs w:val="24"/>
          </w:rPr>
          <w:t xml:space="preserve">The NAICS codes that they use in their study include the two digit proprietary suffix as well as a third digit followed by a dash. Their methods do not explain where </w:t>
        </w:r>
      </w:ins>
      <w:ins w:id="737" w:author="CMH" w:date="2016-04-29T14:48:00Z">
        <w:r>
          <w:rPr>
            <w:rFonts w:ascii="Times New Roman" w:hAnsi="Times New Roman" w:cs="Times New Roman"/>
            <w:sz w:val="24"/>
            <w:szCs w:val="24"/>
          </w:rPr>
          <w:t>the additional data co</w:t>
        </w:r>
      </w:ins>
      <w:ins w:id="738" w:author="CMH" w:date="2016-04-29T14:49:00Z">
        <w:r>
          <w:rPr>
            <w:rFonts w:ascii="Times New Roman" w:hAnsi="Times New Roman" w:cs="Times New Roman"/>
            <w:sz w:val="24"/>
            <w:szCs w:val="24"/>
          </w:rPr>
          <w:t xml:space="preserve">mes from, and a review of the InfoUSA FAQ did not yield any clues. It is possible that InfoUSA has </w:t>
        </w:r>
        <w:r>
          <w:rPr>
            <w:rFonts w:ascii="Times New Roman" w:hAnsi="Times New Roman" w:cs="Times New Roman"/>
            <w:sz w:val="24"/>
            <w:szCs w:val="24"/>
          </w:rPr>
          <w:lastRenderedPageBreak/>
          <w:t xml:space="preserve">done some work to extend the classification, and could be a potential source of improved facilities data. </w:t>
        </w:r>
      </w:ins>
    </w:p>
    <w:p w14:paraId="0888288B" w14:textId="77777777" w:rsidR="009B1DA3" w:rsidRDefault="009B1DA3">
      <w:pPr>
        <w:autoSpaceDE w:val="0"/>
        <w:autoSpaceDN w:val="0"/>
        <w:adjustRightInd w:val="0"/>
        <w:spacing w:after="0" w:line="240" w:lineRule="auto"/>
        <w:rPr>
          <w:ins w:id="739" w:author="CMH" w:date="2016-04-29T14:52:00Z"/>
          <w:rFonts w:ascii="Times New Roman" w:hAnsi="Times New Roman" w:cs="Times New Roman"/>
          <w:sz w:val="24"/>
          <w:szCs w:val="24"/>
        </w:rPr>
        <w:pPrChange w:id="740" w:author="CMH" w:date="2016-04-29T14:45:00Z">
          <w:pPr/>
        </w:pPrChange>
      </w:pPr>
    </w:p>
    <w:p w14:paraId="11E7FF70" w14:textId="3A3CA1AC" w:rsidR="00C42396" w:rsidRDefault="009B1DA3">
      <w:pPr>
        <w:autoSpaceDE w:val="0"/>
        <w:autoSpaceDN w:val="0"/>
        <w:adjustRightInd w:val="0"/>
        <w:spacing w:after="0" w:line="240" w:lineRule="auto"/>
        <w:rPr>
          <w:ins w:id="741" w:author="CMH" w:date="2016-04-29T15:05:00Z"/>
          <w:rFonts w:ascii="Times New Roman" w:hAnsi="Times New Roman" w:cs="Times New Roman"/>
          <w:sz w:val="24"/>
          <w:szCs w:val="24"/>
        </w:rPr>
        <w:pPrChange w:id="742" w:author="CMH" w:date="2016-04-29T14:45:00Z">
          <w:pPr/>
        </w:pPrChange>
      </w:pPr>
      <w:ins w:id="743" w:author="CMH" w:date="2016-04-29T14:52:00Z">
        <w:r>
          <w:rPr>
            <w:rFonts w:ascii="Times New Roman" w:hAnsi="Times New Roman" w:cs="Times New Roman"/>
            <w:sz w:val="24"/>
            <w:szCs w:val="24"/>
          </w:rPr>
          <w:tab/>
          <w:t xml:space="preserve">Shier, An, and Sturm used </w:t>
        </w:r>
      </w:ins>
      <w:ins w:id="744" w:author="CMH" w:date="2016-04-29T14:53:00Z">
        <w:r>
          <w:rPr>
            <w:rFonts w:ascii="Times New Roman" w:hAnsi="Times New Roman" w:cs="Times New Roman"/>
            <w:sz w:val="24"/>
            <w:szCs w:val="24"/>
          </w:rPr>
          <w:t>similar</w:t>
        </w:r>
      </w:ins>
      <w:ins w:id="745" w:author="CMH" w:date="2016-04-29T14:52:00Z">
        <w:r>
          <w:rPr>
            <w:rFonts w:ascii="Times New Roman" w:hAnsi="Times New Roman" w:cs="Times New Roman"/>
            <w:sz w:val="24"/>
            <w:szCs w:val="24"/>
          </w:rPr>
          <w:t xml:space="preserve"> </w:t>
        </w:r>
      </w:ins>
      <w:ins w:id="746" w:author="CMH" w:date="2016-04-29T14:53:00Z">
        <w:r>
          <w:rPr>
            <w:rFonts w:ascii="Times New Roman" w:hAnsi="Times New Roman" w:cs="Times New Roman"/>
            <w:sz w:val="24"/>
            <w:szCs w:val="24"/>
          </w:rPr>
          <w:t xml:space="preserve">methods in their paper “Is there a robust relationship between </w:t>
        </w:r>
      </w:ins>
      <w:ins w:id="747" w:author="CMH" w:date="2016-04-29T14:54:00Z">
        <w:r>
          <w:rPr>
            <w:rFonts w:ascii="Times New Roman" w:hAnsi="Times New Roman" w:cs="Times New Roman"/>
            <w:sz w:val="24"/>
            <w:szCs w:val="24"/>
          </w:rPr>
          <w:t xml:space="preserve">neighborhood food environment and childhood obesity in the USA?” </w:t>
        </w:r>
      </w:ins>
      <w:ins w:id="748" w:author="CMH" w:date="2016-04-29T14:57:00Z">
        <w:r>
          <w:rPr>
            <w:rFonts w:ascii="Times New Roman" w:hAnsi="Times New Roman" w:cs="Times New Roman"/>
            <w:sz w:val="24"/>
            <w:szCs w:val="24"/>
          </w:rPr>
          <w:t>Their classification method uses six digit NAICS codes and annual sales in order to classify facilities.</w:t>
        </w:r>
      </w:ins>
      <w:ins w:id="749" w:author="CMH" w:date="2016-04-29T15:02:00Z">
        <w:r>
          <w:rPr>
            <w:rFonts w:ascii="Times New Roman" w:hAnsi="Times New Roman" w:cs="Times New Roman"/>
            <w:sz w:val="24"/>
            <w:szCs w:val="24"/>
          </w:rPr>
          <w:t xml:space="preserve"> (Shier et al., 2012) </w:t>
        </w:r>
      </w:ins>
      <w:ins w:id="750" w:author="CMH" w:date="2016-04-29T14:57:00Z">
        <w:r>
          <w:rPr>
            <w:rFonts w:ascii="Times New Roman" w:hAnsi="Times New Roman" w:cs="Times New Roman"/>
            <w:sz w:val="24"/>
            <w:szCs w:val="24"/>
          </w:rPr>
          <w:t xml:space="preserve"> </w:t>
        </w:r>
      </w:ins>
      <w:ins w:id="751" w:author="CMH" w:date="2016-04-29T14:58:00Z">
        <w:r>
          <w:rPr>
            <w:rFonts w:ascii="Times New Roman" w:hAnsi="Times New Roman" w:cs="Times New Roman"/>
            <w:sz w:val="24"/>
            <w:szCs w:val="24"/>
          </w:rPr>
          <w:t>Much like Lee, their methods focus on counting facilities within their study area. In this case, Shier et al. calculate the percentage of census tracts that have at least on of each of the defined classes.</w:t>
        </w:r>
      </w:ins>
      <w:ins w:id="752" w:author="CMH" w:date="2016-04-29T15:01:00Z">
        <w:r>
          <w:rPr>
            <w:rFonts w:ascii="Times New Roman" w:hAnsi="Times New Roman" w:cs="Times New Roman"/>
            <w:sz w:val="24"/>
            <w:szCs w:val="24"/>
          </w:rPr>
          <w:t xml:space="preserve"> </w:t>
        </w:r>
      </w:ins>
      <w:ins w:id="753" w:author="CMH" w:date="2016-04-29T15:02:00Z">
        <w:r>
          <w:rPr>
            <w:rFonts w:ascii="Times New Roman" w:hAnsi="Times New Roman" w:cs="Times New Roman"/>
            <w:sz w:val="24"/>
            <w:szCs w:val="24"/>
          </w:rPr>
          <w:t xml:space="preserve">Though annual sales can be used to estimate the size of a market, it is not necessarily a good indicator of the quality of goods that the market sells. </w:t>
        </w:r>
      </w:ins>
    </w:p>
    <w:p w14:paraId="431323EB" w14:textId="77777777" w:rsidR="009B1DA3" w:rsidRDefault="009B1DA3">
      <w:pPr>
        <w:autoSpaceDE w:val="0"/>
        <w:autoSpaceDN w:val="0"/>
        <w:adjustRightInd w:val="0"/>
        <w:spacing w:after="0" w:line="240" w:lineRule="auto"/>
        <w:rPr>
          <w:ins w:id="754" w:author="CMH" w:date="2016-04-29T15:05:00Z"/>
          <w:rFonts w:ascii="Times New Roman" w:hAnsi="Times New Roman" w:cs="Times New Roman"/>
          <w:sz w:val="24"/>
          <w:szCs w:val="24"/>
        </w:rPr>
        <w:pPrChange w:id="755" w:author="CMH" w:date="2016-04-29T14:45:00Z">
          <w:pPr/>
        </w:pPrChange>
      </w:pPr>
    </w:p>
    <w:p w14:paraId="59074BC4" w14:textId="2C18C899" w:rsidR="009B1DA3" w:rsidRDefault="009B1DA3">
      <w:pPr>
        <w:autoSpaceDE w:val="0"/>
        <w:autoSpaceDN w:val="0"/>
        <w:adjustRightInd w:val="0"/>
        <w:spacing w:after="0" w:line="240" w:lineRule="auto"/>
        <w:rPr>
          <w:ins w:id="756" w:author="CMH" w:date="2016-04-29T15:32:00Z"/>
          <w:rFonts w:ascii="Times New Roman" w:hAnsi="Times New Roman" w:cs="Times New Roman"/>
          <w:sz w:val="24"/>
          <w:szCs w:val="24"/>
        </w:rPr>
        <w:pPrChange w:id="757" w:author="CMH" w:date="2016-04-29T14:45:00Z">
          <w:pPr/>
        </w:pPrChange>
      </w:pPr>
      <w:ins w:id="758" w:author="CMH" w:date="2016-04-29T15:05:00Z">
        <w:r>
          <w:rPr>
            <w:rFonts w:ascii="Times New Roman" w:hAnsi="Times New Roman" w:cs="Times New Roman"/>
            <w:sz w:val="24"/>
            <w:szCs w:val="24"/>
          </w:rPr>
          <w:t>Zick et al. use Dun and Bradstreet data in their study of food environments and obesity. Their methods use SIC codes, the predecessor to NAICS codes, to classify facilities into four categories.</w:t>
        </w:r>
      </w:ins>
      <w:ins w:id="759" w:author="CMH" w:date="2016-04-29T15:09:00Z">
        <w:r>
          <w:rPr>
            <w:rFonts w:ascii="Times New Roman" w:hAnsi="Times New Roman" w:cs="Times New Roman"/>
            <w:sz w:val="24"/>
            <w:szCs w:val="24"/>
          </w:rPr>
          <w:t xml:space="preserve"> There are corresponding NAICS codes for each SIC code, and Esri Business Analyst data includes both codes for each facility listed. Zick et al. then identify whether or not each block group has a single type of facility or some mix of facilities in order to define food access for a given place. (Zick et al., 2009) Like the previously discussed studies, it is difficult to assess the quality of food available given this classification method.</w:t>
        </w:r>
      </w:ins>
    </w:p>
    <w:p w14:paraId="04339B8B" w14:textId="214EB23F" w:rsidR="009B1DA3" w:rsidRPr="009B1DA3" w:rsidRDefault="009B1DA3">
      <w:pPr>
        <w:autoSpaceDE w:val="0"/>
        <w:autoSpaceDN w:val="0"/>
        <w:adjustRightInd w:val="0"/>
        <w:spacing w:after="0" w:line="240" w:lineRule="auto"/>
        <w:rPr>
          <w:ins w:id="760" w:author="CMH" w:date="2016-04-29T15:16:00Z"/>
          <w:rFonts w:ascii="Times New Roman" w:hAnsi="Times New Roman" w:cs="Times New Roman"/>
          <w:b/>
          <w:sz w:val="24"/>
          <w:szCs w:val="24"/>
          <w:rPrChange w:id="761" w:author="CMH" w:date="2016-04-29T15:16:00Z">
            <w:rPr>
              <w:ins w:id="762" w:author="CMH" w:date="2016-04-29T15:16:00Z"/>
              <w:rFonts w:ascii="Times New Roman" w:hAnsi="Times New Roman" w:cs="Times New Roman"/>
              <w:sz w:val="24"/>
              <w:szCs w:val="24"/>
            </w:rPr>
          </w:rPrChange>
        </w:rPr>
        <w:pPrChange w:id="763" w:author="CMH" w:date="2016-04-29T14:45:00Z">
          <w:pPr/>
        </w:pPrChange>
      </w:pPr>
      <w:ins w:id="764" w:author="CMH" w:date="2016-04-29T15:16:00Z">
        <w:r>
          <w:rPr>
            <w:rFonts w:ascii="Times New Roman" w:hAnsi="Times New Roman" w:cs="Times New Roman"/>
            <w:b/>
            <w:sz w:val="24"/>
            <w:szCs w:val="24"/>
          </w:rPr>
          <w:t>2.2</w:t>
        </w:r>
        <w:r w:rsidRPr="009B1DA3">
          <w:rPr>
            <w:rFonts w:ascii="Times New Roman" w:hAnsi="Times New Roman" w:cs="Times New Roman"/>
            <w:b/>
            <w:sz w:val="24"/>
            <w:szCs w:val="24"/>
            <w:rPrChange w:id="765" w:author="CMH" w:date="2016-04-29T15:16:00Z">
              <w:rPr>
                <w:rFonts w:ascii="Times New Roman" w:hAnsi="Times New Roman" w:cs="Times New Roman"/>
                <w:sz w:val="24"/>
                <w:szCs w:val="24"/>
              </w:rPr>
            </w:rPrChange>
          </w:rPr>
          <w:t xml:space="preserve"> USDA Food Access Estimates</w:t>
        </w:r>
      </w:ins>
    </w:p>
    <w:p w14:paraId="7CC546F4" w14:textId="7B49F5BC" w:rsidR="009B1DA3" w:rsidRPr="009B1DA3" w:rsidRDefault="009B1DA3">
      <w:pPr>
        <w:autoSpaceDE w:val="0"/>
        <w:autoSpaceDN w:val="0"/>
        <w:adjustRightInd w:val="0"/>
        <w:spacing w:after="0" w:line="240" w:lineRule="auto"/>
        <w:rPr>
          <w:ins w:id="766" w:author="CMH" w:date="2016-04-29T13:41:00Z"/>
          <w:rFonts w:ascii="Times New Roman" w:hAnsi="Times New Roman" w:cs="Times New Roman"/>
          <w:sz w:val="24"/>
          <w:szCs w:val="24"/>
          <w:rPrChange w:id="767" w:author="CMH" w:date="2016-04-29T14:44:00Z">
            <w:rPr>
              <w:ins w:id="768" w:author="CMH" w:date="2016-04-29T13:41:00Z"/>
              <w:rFonts w:ascii="Times New Roman" w:hAnsi="Times New Roman" w:cs="Times New Roman"/>
              <w:b/>
              <w:sz w:val="24"/>
              <w:szCs w:val="24"/>
            </w:rPr>
          </w:rPrChange>
        </w:rPr>
        <w:pPrChange w:id="769" w:author="CMH" w:date="2016-04-29T14:45:00Z">
          <w:pPr/>
        </w:pPrChange>
      </w:pPr>
      <w:ins w:id="770" w:author="CMH" w:date="2016-04-29T15:16:00Z">
        <w:r>
          <w:rPr>
            <w:rFonts w:ascii="Times New Roman" w:hAnsi="Times New Roman" w:cs="Times New Roman"/>
            <w:sz w:val="24"/>
            <w:szCs w:val="24"/>
          </w:rPr>
          <w:tab/>
          <w:t xml:space="preserve">The US Department of Agriculture has published </w:t>
        </w:r>
      </w:ins>
      <w:ins w:id="771" w:author="CMH" w:date="2016-04-29T15:17:00Z">
        <w:r>
          <w:rPr>
            <w:rFonts w:ascii="Times New Roman" w:hAnsi="Times New Roman" w:cs="Times New Roman"/>
            <w:sz w:val="24"/>
            <w:szCs w:val="24"/>
          </w:rPr>
          <w:t>a report about healthy food access in the United States.</w:t>
        </w:r>
      </w:ins>
      <w:ins w:id="772" w:author="CMH" w:date="2016-04-29T15:21:00Z">
        <w:r>
          <w:rPr>
            <w:rFonts w:ascii="Times New Roman" w:hAnsi="Times New Roman" w:cs="Times New Roman"/>
            <w:sz w:val="24"/>
            <w:szCs w:val="24"/>
          </w:rPr>
          <w:t xml:space="preserve"> The USDA combines a list of stores that accept SNAP with commercial data from Trade Dimensions TDLinx</w:t>
        </w:r>
      </w:ins>
      <w:ins w:id="773" w:author="CMH" w:date="2016-04-29T15:22:00Z">
        <w:r>
          <w:rPr>
            <w:rFonts w:ascii="Times New Roman" w:hAnsi="Times New Roman" w:cs="Times New Roman"/>
            <w:sz w:val="24"/>
            <w:szCs w:val="24"/>
          </w:rPr>
          <w:t xml:space="preserve"> in order to identify retail food facilities that offer a wide range of products. (USDA</w:t>
        </w:r>
      </w:ins>
      <w:ins w:id="774" w:author="CMH" w:date="2016-04-29T15:23:00Z">
        <w:r>
          <w:rPr>
            <w:rFonts w:ascii="Times New Roman" w:hAnsi="Times New Roman" w:cs="Times New Roman"/>
            <w:sz w:val="24"/>
            <w:szCs w:val="24"/>
          </w:rPr>
          <w:t xml:space="preserve">, 2012) </w:t>
        </w:r>
      </w:ins>
      <w:ins w:id="775" w:author="CMH" w:date="2016-04-29T15:25:00Z">
        <w:r>
          <w:rPr>
            <w:rFonts w:ascii="Times New Roman" w:hAnsi="Times New Roman" w:cs="Times New Roman"/>
            <w:sz w:val="24"/>
            <w:szCs w:val="24"/>
          </w:rPr>
          <w:t xml:space="preserve">The USDA </w:t>
        </w:r>
      </w:ins>
      <w:ins w:id="776" w:author="CMH" w:date="2016-04-29T15:27:00Z">
        <w:r>
          <w:rPr>
            <w:rFonts w:ascii="Times New Roman" w:hAnsi="Times New Roman" w:cs="Times New Roman"/>
            <w:sz w:val="24"/>
            <w:szCs w:val="24"/>
          </w:rPr>
          <w:t>uses square footage and annual sales to select and classify outlets into three classes: super-center, super market, and grocery store. Th</w:t>
        </w:r>
      </w:ins>
      <w:ins w:id="777" w:author="CMH" w:date="2016-04-29T15:28:00Z">
        <w:r>
          <w:rPr>
            <w:rFonts w:ascii="Times New Roman" w:hAnsi="Times New Roman" w:cs="Times New Roman"/>
            <w:sz w:val="24"/>
            <w:szCs w:val="24"/>
          </w:rPr>
          <w:t>ough their method works around the NAICS selection problem, it admittedly</w:t>
        </w:r>
      </w:ins>
      <w:ins w:id="778" w:author="CMH" w:date="2016-04-29T15:29:00Z">
        <w:r>
          <w:rPr>
            <w:rFonts w:ascii="Times New Roman" w:hAnsi="Times New Roman" w:cs="Times New Roman"/>
            <w:sz w:val="24"/>
            <w:szCs w:val="24"/>
          </w:rPr>
          <w:t xml:space="preserve"> excludes numerous smaller businesses that sell healthy food. Moreover, size and sales are not necessarily a good indicator of the quality of food being sold by a given facility.</w:t>
        </w:r>
      </w:ins>
    </w:p>
    <w:p w14:paraId="44C666DD" w14:textId="77777777" w:rsidR="009B1DA3" w:rsidRDefault="009B1DA3">
      <w:pPr>
        <w:rPr>
          <w:ins w:id="779" w:author="CMH" w:date="2016-04-29T15:49:00Z"/>
          <w:rFonts w:ascii="Times New Roman" w:hAnsi="Times New Roman" w:cs="Times New Roman"/>
          <w:b/>
          <w:sz w:val="24"/>
          <w:szCs w:val="24"/>
        </w:rPr>
      </w:pPr>
    </w:p>
    <w:p w14:paraId="7F2A723D" w14:textId="77777777" w:rsidR="009B1DA3" w:rsidRDefault="009B1DA3">
      <w:pPr>
        <w:rPr>
          <w:ins w:id="780" w:author="CMH" w:date="2016-04-29T15:49:00Z"/>
          <w:rFonts w:ascii="Times New Roman" w:hAnsi="Times New Roman" w:cs="Times New Roman"/>
          <w:b/>
          <w:sz w:val="24"/>
          <w:szCs w:val="24"/>
        </w:rPr>
      </w:pPr>
      <w:ins w:id="781" w:author="CMH" w:date="2016-04-29T15:49:00Z">
        <w:r>
          <w:rPr>
            <w:rFonts w:ascii="Times New Roman" w:hAnsi="Times New Roman" w:cs="Times New Roman"/>
            <w:b/>
            <w:sz w:val="24"/>
            <w:szCs w:val="24"/>
          </w:rPr>
          <w:t>2.3 Classification and AGI</w:t>
        </w:r>
      </w:ins>
    </w:p>
    <w:p w14:paraId="6F1CF7FD" w14:textId="77777777" w:rsidR="009B1DA3" w:rsidRDefault="009B1DA3">
      <w:pPr>
        <w:rPr>
          <w:ins w:id="782" w:author="CMH" w:date="2016-04-29T15:52:00Z"/>
          <w:rFonts w:ascii="Times New Roman" w:hAnsi="Times New Roman" w:cs="Times New Roman"/>
          <w:sz w:val="24"/>
          <w:szCs w:val="24"/>
        </w:rPr>
      </w:pPr>
      <w:ins w:id="783" w:author="CMH" w:date="2016-04-29T15:50:00Z">
        <w:r>
          <w:rPr>
            <w:rFonts w:ascii="Times New Roman" w:hAnsi="Times New Roman" w:cs="Times New Roman"/>
            <w:sz w:val="24"/>
            <w:szCs w:val="24"/>
          </w:rPr>
          <w:tab/>
          <w:t xml:space="preserve">The classification methods discussed in this chapter do not provide a direct representation of the quality of the food provided by a given facility. They instead </w:t>
        </w:r>
      </w:ins>
      <w:ins w:id="784" w:author="CMH" w:date="2016-04-29T15:51:00Z">
        <w:r>
          <w:rPr>
            <w:rFonts w:ascii="Times New Roman" w:hAnsi="Times New Roman" w:cs="Times New Roman"/>
            <w:sz w:val="24"/>
            <w:szCs w:val="24"/>
          </w:rPr>
          <w:t xml:space="preserve">classify facilities with proxies that attempt to identify the quality of food available. Other methods classify facilities </w:t>
        </w:r>
      </w:ins>
      <w:ins w:id="785" w:author="CMH" w:date="2016-04-29T15:52:00Z">
        <w:r>
          <w:rPr>
            <w:rFonts w:ascii="Times New Roman" w:hAnsi="Times New Roman" w:cs="Times New Roman"/>
            <w:sz w:val="24"/>
            <w:szCs w:val="24"/>
          </w:rPr>
          <w:t>by using the local knowledge of the author; however, this method does not scale well.</w:t>
        </w:r>
      </w:ins>
    </w:p>
    <w:p w14:paraId="3D515FE5" w14:textId="77977E17" w:rsidR="00C42396" w:rsidRPr="00C42396" w:rsidRDefault="009B1DA3">
      <w:pPr>
        <w:rPr>
          <w:rFonts w:ascii="Times New Roman" w:hAnsi="Times New Roman" w:cs="Times New Roman"/>
          <w:b/>
          <w:sz w:val="24"/>
          <w:szCs w:val="24"/>
          <w:rPrChange w:id="786" w:author="CMH" w:date="2016-04-29T13:14:00Z">
            <w:rPr>
              <w:b/>
            </w:rPr>
          </w:rPrChange>
        </w:rPr>
      </w:pPr>
      <w:ins w:id="787" w:author="CMH" w:date="2016-04-29T15:52:00Z">
        <w:r>
          <w:rPr>
            <w:rFonts w:ascii="Times New Roman" w:hAnsi="Times New Roman" w:cs="Times New Roman"/>
            <w:sz w:val="24"/>
            <w:szCs w:val="24"/>
          </w:rPr>
          <w:tab/>
          <w:t>Food access studies would benefit greatly from an improved classification method that represents the quality of food available more directly. Google Places and Yelp both provide ac</w:t>
        </w:r>
      </w:ins>
      <w:ins w:id="788" w:author="CMH" w:date="2016-04-29T15:53:00Z">
        <w:r>
          <w:rPr>
            <w:rFonts w:ascii="Times New Roman" w:hAnsi="Times New Roman" w:cs="Times New Roman"/>
            <w:sz w:val="24"/>
            <w:szCs w:val="24"/>
          </w:rPr>
          <w:t>cess to their data which includes classific</w:t>
        </w:r>
      </w:ins>
      <w:ins w:id="789" w:author="CMH" w:date="2016-04-29T15:54:00Z">
        <w:r>
          <w:rPr>
            <w:rFonts w:ascii="Times New Roman" w:hAnsi="Times New Roman" w:cs="Times New Roman"/>
            <w:sz w:val="24"/>
            <w:szCs w:val="24"/>
          </w:rPr>
          <w:t xml:space="preserve">ation, ratings, and reviews. The additional data could be used instead of, or in conjunction with, traditional commercial data in order to generate a more robust and nuanced measure of food access. </w:t>
        </w:r>
      </w:ins>
      <w:ins w:id="790" w:author="CMH" w:date="2016-04-29T15:55:00Z">
        <w:r>
          <w:rPr>
            <w:rFonts w:ascii="Times New Roman" w:hAnsi="Times New Roman" w:cs="Times New Roman"/>
            <w:sz w:val="24"/>
            <w:szCs w:val="24"/>
          </w:rPr>
          <w:t>The remainder of this paper investigates data from Google and Yelp in order to take a step toward understanding whether or not AGI is a useful adjunct to commercial data.</w:t>
        </w:r>
      </w:ins>
      <w:del w:id="791" w:author="CMH" w:date="2016-04-29T13:41:00Z">
        <w:r w:rsidR="00A65D40" w:rsidRPr="00C42396" w:rsidDel="00C42396">
          <w:rPr>
            <w:rFonts w:ascii="Times New Roman" w:hAnsi="Times New Roman" w:cs="Times New Roman"/>
            <w:b/>
            <w:sz w:val="24"/>
            <w:szCs w:val="24"/>
            <w:rPrChange w:id="792" w:author="CMH" w:date="2016-04-29T13:41:00Z">
              <w:rPr>
                <w:b/>
              </w:rPr>
            </w:rPrChange>
          </w:rPr>
          <w:br w:type="page"/>
        </w:r>
      </w:del>
    </w:p>
    <w:p w14:paraId="45EBAC21" w14:textId="77777777" w:rsidR="009B1DA3" w:rsidRDefault="009B1DA3">
      <w:pPr>
        <w:rPr>
          <w:ins w:id="793" w:author="CMH" w:date="2016-04-29T15:30:00Z"/>
          <w:rFonts w:ascii="Times New Roman" w:hAnsi="Times New Roman" w:cs="Times New Roman"/>
          <w:b/>
          <w:sz w:val="28"/>
          <w:szCs w:val="28"/>
        </w:rPr>
      </w:pPr>
      <w:ins w:id="794" w:author="CMH" w:date="2016-04-29T15:30:00Z">
        <w:r>
          <w:rPr>
            <w:rFonts w:ascii="Times New Roman" w:hAnsi="Times New Roman" w:cs="Times New Roman"/>
            <w:b/>
            <w:sz w:val="28"/>
            <w:szCs w:val="28"/>
          </w:rPr>
          <w:br w:type="page"/>
        </w:r>
      </w:ins>
    </w:p>
    <w:p w14:paraId="1D00A491" w14:textId="5F65228F" w:rsidR="00A65D40" w:rsidRPr="00C42396" w:rsidDel="0070292F" w:rsidRDefault="00C42396">
      <w:pPr>
        <w:pStyle w:val="TOCHeading"/>
        <w:rPr>
          <w:del w:id="795" w:author="CMH" w:date="2016-04-29T13:05:00Z"/>
          <w:rFonts w:cs="Times New Roman"/>
          <w:szCs w:val="28"/>
          <w:rPrChange w:id="796" w:author="CMH" w:date="2016-04-29T13:15:00Z">
            <w:rPr>
              <w:del w:id="797" w:author="CMH" w:date="2016-04-29T13:05:00Z"/>
            </w:rPr>
          </w:rPrChange>
        </w:rPr>
      </w:pPr>
      <w:ins w:id="798" w:author="CMH" w:date="2016-04-29T13:41:00Z">
        <w:r>
          <w:rPr>
            <w:rFonts w:cs="Times New Roman"/>
            <w:b w:val="0"/>
            <w:szCs w:val="28"/>
          </w:rPr>
          <w:lastRenderedPageBreak/>
          <w:t xml:space="preserve">Chapter 3 </w:t>
        </w:r>
      </w:ins>
      <w:ins w:id="799" w:author="CMH" w:date="2016-04-29T13:15:00Z">
        <w:r w:rsidRPr="00C42396">
          <w:rPr>
            <w:rFonts w:cs="Times New Roman"/>
            <w:b w:val="0"/>
            <w:szCs w:val="28"/>
            <w:rPrChange w:id="800" w:author="CMH" w:date="2016-04-29T13:15:00Z">
              <w:rPr>
                <w:rFonts w:cs="Times New Roman"/>
                <w:b w:val="0"/>
                <w:sz w:val="24"/>
                <w:szCs w:val="24"/>
              </w:rPr>
            </w:rPrChange>
          </w:rPr>
          <w:t>Methods</w:t>
        </w:r>
      </w:ins>
      <w:del w:id="801" w:author="CMH" w:date="2016-04-29T13:05:00Z">
        <w:r w:rsidR="00A65D40" w:rsidRPr="00C42396" w:rsidDel="0070292F">
          <w:rPr>
            <w:rFonts w:cs="Times New Roman"/>
            <w:b w:val="0"/>
            <w:szCs w:val="28"/>
            <w:rPrChange w:id="802" w:author="CMH" w:date="2016-04-29T13:15:00Z">
              <w:rPr>
                <w:b w:val="0"/>
              </w:rPr>
            </w:rPrChange>
          </w:rPr>
          <w:delText>MOTIVATION</w:delText>
        </w:r>
      </w:del>
    </w:p>
    <w:p w14:paraId="3CB6231F" w14:textId="07DE5122" w:rsidR="0036785B" w:rsidRPr="00C42396" w:rsidDel="0070292F" w:rsidRDefault="0036785B">
      <w:pPr>
        <w:jc w:val="center"/>
        <w:rPr>
          <w:del w:id="803" w:author="CMH" w:date="2016-04-29T13:05:00Z"/>
          <w:rFonts w:ascii="Times New Roman" w:hAnsi="Times New Roman" w:cs="Times New Roman"/>
          <w:b/>
          <w:sz w:val="28"/>
          <w:szCs w:val="28"/>
          <w:rPrChange w:id="804" w:author="CMH" w:date="2016-04-29T13:15:00Z">
            <w:rPr>
              <w:del w:id="805" w:author="CMH" w:date="2016-04-29T13:05:00Z"/>
              <w:b/>
            </w:rPr>
          </w:rPrChange>
        </w:rPr>
        <w:pPrChange w:id="806" w:author="CMH" w:date="2016-04-29T13:15:00Z">
          <w:pPr/>
        </w:pPrChange>
      </w:pPr>
    </w:p>
    <w:p w14:paraId="326E2AF0" w14:textId="1C8B64A8" w:rsidR="002B1CCD" w:rsidRPr="00C42396" w:rsidDel="0070292F" w:rsidRDefault="00EB17AB">
      <w:pPr>
        <w:jc w:val="center"/>
        <w:rPr>
          <w:del w:id="807" w:author="CMH" w:date="2016-04-29T13:04:00Z"/>
          <w:rFonts w:ascii="Times New Roman" w:hAnsi="Times New Roman" w:cs="Times New Roman"/>
          <w:b/>
          <w:sz w:val="28"/>
          <w:szCs w:val="28"/>
          <w:rPrChange w:id="808" w:author="CMH" w:date="2016-04-29T13:15:00Z">
            <w:rPr>
              <w:del w:id="809" w:author="CMH" w:date="2016-04-29T13:04:00Z"/>
              <w:rFonts w:ascii="Times New Roman" w:hAnsi="Times New Roman" w:cs="Times New Roman"/>
              <w:sz w:val="24"/>
              <w:szCs w:val="24"/>
            </w:rPr>
          </w:rPrChange>
        </w:rPr>
        <w:pPrChange w:id="810" w:author="CMH" w:date="2016-04-29T13:15:00Z">
          <w:pPr/>
        </w:pPrChange>
      </w:pPr>
      <w:del w:id="811" w:author="CMH" w:date="2016-04-29T13:04:00Z">
        <w:r w:rsidRPr="00C42396" w:rsidDel="0070292F">
          <w:rPr>
            <w:rFonts w:ascii="Times New Roman" w:hAnsi="Times New Roman" w:cs="Times New Roman"/>
            <w:b/>
            <w:sz w:val="28"/>
            <w:szCs w:val="28"/>
            <w:rPrChange w:id="812" w:author="CMH" w:date="2016-04-29T13:15:00Z">
              <w:rPr>
                <w:rFonts w:ascii="Times New Roman" w:hAnsi="Times New Roman" w:cs="Times New Roman"/>
                <w:sz w:val="24"/>
                <w:szCs w:val="24"/>
              </w:rPr>
            </w:rPrChange>
          </w:rPr>
          <w:delText xml:space="preserve">Numerous studies of food access have been conducted with the aid of GIS technology. However, many of those studies </w:delText>
        </w:r>
        <w:r w:rsidR="002B1CCD" w:rsidRPr="00C42396" w:rsidDel="0070292F">
          <w:rPr>
            <w:rFonts w:ascii="Times New Roman" w:hAnsi="Times New Roman" w:cs="Times New Roman"/>
            <w:b/>
            <w:sz w:val="28"/>
            <w:szCs w:val="28"/>
            <w:rPrChange w:id="813" w:author="CMH" w:date="2016-04-29T13:15:00Z">
              <w:rPr>
                <w:rFonts w:ascii="Times New Roman" w:hAnsi="Times New Roman" w:cs="Times New Roman"/>
                <w:sz w:val="24"/>
                <w:szCs w:val="24"/>
              </w:rPr>
            </w:rPrChange>
          </w:rPr>
          <w:delText xml:space="preserve">face challenges when apportioning population and classifying businesses. Moreover, many studies use a single distance metric when describing access. Consequently, urban populations often yield </w:delText>
        </w:r>
      </w:del>
      <w:ins w:id="814" w:author="Charles Hall" w:date="2016-04-10T21:50:00Z">
        <w:del w:id="815" w:author="CMH" w:date="2016-04-29T13:04:00Z">
          <w:r w:rsidR="009304DF" w:rsidRPr="00C42396" w:rsidDel="0070292F">
            <w:rPr>
              <w:rFonts w:ascii="Times New Roman" w:hAnsi="Times New Roman" w:cs="Times New Roman"/>
              <w:b/>
              <w:sz w:val="28"/>
              <w:szCs w:val="28"/>
              <w:rPrChange w:id="816" w:author="CMH" w:date="2016-04-29T13:15:00Z">
                <w:rPr>
                  <w:rFonts w:ascii="Times New Roman" w:hAnsi="Times New Roman" w:cs="Times New Roman"/>
                  <w:sz w:val="24"/>
                  <w:szCs w:val="24"/>
                </w:rPr>
              </w:rPrChange>
            </w:rPr>
            <w:delText xml:space="preserve">unexpected results that indicate </w:delText>
          </w:r>
        </w:del>
      </w:ins>
      <w:del w:id="817" w:author="CMH" w:date="2016-04-29T13:04:00Z">
        <w:r w:rsidR="002B1CCD" w:rsidRPr="00C42396" w:rsidDel="0070292F">
          <w:rPr>
            <w:rFonts w:ascii="Times New Roman" w:hAnsi="Times New Roman" w:cs="Times New Roman"/>
            <w:b/>
            <w:sz w:val="28"/>
            <w:szCs w:val="28"/>
            <w:rPrChange w:id="818" w:author="CMH" w:date="2016-04-29T13:15:00Z">
              <w:rPr>
                <w:rFonts w:ascii="Times New Roman" w:hAnsi="Times New Roman" w:cs="Times New Roman"/>
                <w:sz w:val="24"/>
                <w:szCs w:val="24"/>
              </w:rPr>
            </w:rPrChange>
          </w:rPr>
          <w:delText>high access</w:delText>
        </w:r>
      </w:del>
      <w:ins w:id="819" w:author="Charles Hall" w:date="2016-04-10T21:52:00Z">
        <w:del w:id="820" w:author="CMH" w:date="2016-04-29T13:04:00Z">
          <w:r w:rsidR="009304DF" w:rsidRPr="00C42396" w:rsidDel="0070292F">
            <w:rPr>
              <w:rFonts w:ascii="Times New Roman" w:hAnsi="Times New Roman" w:cs="Times New Roman"/>
              <w:b/>
              <w:sz w:val="28"/>
              <w:szCs w:val="28"/>
              <w:rPrChange w:id="821" w:author="CMH" w:date="2016-04-29T13:15:00Z">
                <w:rPr>
                  <w:rFonts w:ascii="Times New Roman" w:hAnsi="Times New Roman" w:cs="Times New Roman"/>
                  <w:sz w:val="24"/>
                  <w:szCs w:val="24"/>
                </w:rPr>
              </w:rPrChange>
            </w:rPr>
            <w:delText xml:space="preserve"> levels</w:delText>
          </w:r>
        </w:del>
      </w:ins>
      <w:del w:id="822" w:author="CMH" w:date="2016-04-29T13:04:00Z">
        <w:r w:rsidR="002B1CCD" w:rsidRPr="00C42396" w:rsidDel="0070292F">
          <w:rPr>
            <w:rFonts w:ascii="Times New Roman" w:hAnsi="Times New Roman" w:cs="Times New Roman"/>
            <w:b/>
            <w:sz w:val="28"/>
            <w:szCs w:val="28"/>
            <w:rPrChange w:id="823" w:author="CMH" w:date="2016-04-29T13:15:00Z">
              <w:rPr>
                <w:rFonts w:ascii="Times New Roman" w:hAnsi="Times New Roman" w:cs="Times New Roman"/>
                <w:sz w:val="24"/>
                <w:szCs w:val="24"/>
              </w:rPr>
            </w:rPrChange>
          </w:rPr>
          <w:delText>ibility</w:delText>
        </w:r>
      </w:del>
      <w:ins w:id="824" w:author="Charles Hall" w:date="2016-04-10T21:51:00Z">
        <w:del w:id="825" w:author="CMH" w:date="2016-04-29T13:04:00Z">
          <w:r w:rsidR="009304DF" w:rsidRPr="00C42396" w:rsidDel="0070292F">
            <w:rPr>
              <w:rFonts w:ascii="Times New Roman" w:hAnsi="Times New Roman" w:cs="Times New Roman"/>
              <w:b/>
              <w:sz w:val="28"/>
              <w:szCs w:val="28"/>
              <w:rPrChange w:id="826" w:author="CMH" w:date="2016-04-29T13:15:00Z">
                <w:rPr>
                  <w:rFonts w:ascii="Times New Roman" w:hAnsi="Times New Roman" w:cs="Times New Roman"/>
                  <w:sz w:val="24"/>
                  <w:szCs w:val="24"/>
                </w:rPr>
              </w:rPrChange>
            </w:rPr>
            <w:delText xml:space="preserve"> because they are often situated in mixed use areas that include both residential and commercial properties. </w:delText>
          </w:r>
        </w:del>
      </w:ins>
      <w:ins w:id="827" w:author="Charles Hall" w:date="2016-04-10T21:52:00Z">
        <w:del w:id="828" w:author="CMH" w:date="2016-04-29T13:04:00Z">
          <w:r w:rsidR="009304DF" w:rsidRPr="00C42396" w:rsidDel="0070292F">
            <w:rPr>
              <w:rFonts w:ascii="Times New Roman" w:hAnsi="Times New Roman" w:cs="Times New Roman"/>
              <w:b/>
              <w:sz w:val="28"/>
              <w:szCs w:val="28"/>
              <w:rPrChange w:id="829" w:author="CMH" w:date="2016-04-29T13:15:00Z">
                <w:rPr>
                  <w:rFonts w:ascii="Times New Roman" w:hAnsi="Times New Roman" w:cs="Times New Roman"/>
                  <w:sz w:val="24"/>
                  <w:szCs w:val="24"/>
                </w:rPr>
              </w:rPrChange>
            </w:rPr>
            <w:delText xml:space="preserve">These results; however, often conflict with other traditional health metrics such as obesity and illness rates. </w:delText>
          </w:r>
        </w:del>
      </w:ins>
      <w:del w:id="830" w:author="CMH" w:date="2016-04-29T13:04:00Z">
        <w:r w:rsidR="002B1CCD" w:rsidRPr="00C42396" w:rsidDel="0070292F">
          <w:rPr>
            <w:rFonts w:ascii="Times New Roman" w:hAnsi="Times New Roman" w:cs="Times New Roman"/>
            <w:b/>
            <w:sz w:val="28"/>
            <w:szCs w:val="28"/>
            <w:rPrChange w:id="831" w:author="CMH" w:date="2016-04-29T13:15:00Z">
              <w:rPr>
                <w:rFonts w:ascii="Times New Roman" w:hAnsi="Times New Roman" w:cs="Times New Roman"/>
                <w:sz w:val="24"/>
                <w:szCs w:val="24"/>
              </w:rPr>
            </w:rPrChange>
          </w:rPr>
          <w:delText xml:space="preserve"> results that </w:delText>
        </w:r>
        <w:commentRangeStart w:id="832"/>
        <w:r w:rsidR="002B1CCD" w:rsidRPr="00C42396" w:rsidDel="0070292F">
          <w:rPr>
            <w:rFonts w:ascii="Times New Roman" w:hAnsi="Times New Roman" w:cs="Times New Roman"/>
            <w:b/>
            <w:sz w:val="28"/>
            <w:szCs w:val="28"/>
            <w:rPrChange w:id="833" w:author="CMH" w:date="2016-04-29T13:15:00Z">
              <w:rPr>
                <w:rFonts w:ascii="Times New Roman" w:hAnsi="Times New Roman" w:cs="Times New Roman"/>
                <w:sz w:val="24"/>
                <w:szCs w:val="24"/>
              </w:rPr>
            </w:rPrChange>
          </w:rPr>
          <w:delText xml:space="preserve">are often at offs with health metrics such as obesity rate. </w:delText>
        </w:r>
        <w:commentRangeEnd w:id="832"/>
        <w:r w:rsidR="006B0EBC" w:rsidRPr="00C42396" w:rsidDel="0070292F">
          <w:rPr>
            <w:rStyle w:val="CommentReference"/>
            <w:rFonts w:ascii="Times New Roman" w:eastAsia="Times New Roman" w:hAnsi="Times New Roman" w:cs="Times New Roman"/>
            <w:b/>
            <w:sz w:val="28"/>
            <w:szCs w:val="28"/>
            <w:shd w:val="clear" w:color="auto" w:fill="FFFFFF"/>
            <w:rPrChange w:id="834" w:author="CMH" w:date="2016-04-29T13:15:00Z">
              <w:rPr>
                <w:rStyle w:val="CommentReference"/>
                <w:rFonts w:ascii="Times New Roman" w:eastAsia="Times New Roman" w:hAnsi="Times New Roman" w:cs="Times New Roman"/>
                <w:shd w:val="clear" w:color="auto" w:fill="FFFFFF"/>
              </w:rPr>
            </w:rPrChange>
          </w:rPr>
          <w:commentReference w:id="832"/>
        </w:r>
        <w:r w:rsidR="002B1CCD" w:rsidRPr="00C42396" w:rsidDel="0070292F">
          <w:rPr>
            <w:rFonts w:ascii="Times New Roman" w:hAnsi="Times New Roman" w:cs="Times New Roman"/>
            <w:b/>
            <w:sz w:val="28"/>
            <w:szCs w:val="28"/>
            <w:rPrChange w:id="835" w:author="CMH" w:date="2016-04-29T13:15:00Z">
              <w:rPr>
                <w:rFonts w:ascii="Times New Roman" w:hAnsi="Times New Roman" w:cs="Times New Roman"/>
                <w:sz w:val="24"/>
                <w:szCs w:val="24"/>
              </w:rPr>
            </w:rPrChange>
          </w:rPr>
          <w:delText xml:space="preserve">This paper addresses the aforementioned challenges by more carefully apportioning the population, acquiring facilities data with improved classification, </w:delText>
        </w:r>
      </w:del>
      <w:ins w:id="836" w:author="Charles Hall" w:date="2016-04-10T21:53:00Z">
        <w:del w:id="837" w:author="CMH" w:date="2016-04-29T13:04:00Z">
          <w:r w:rsidR="009304DF" w:rsidRPr="00C42396" w:rsidDel="0070292F">
            <w:rPr>
              <w:rFonts w:ascii="Times New Roman" w:hAnsi="Times New Roman" w:cs="Times New Roman"/>
              <w:b/>
              <w:sz w:val="28"/>
              <w:szCs w:val="28"/>
              <w:rPrChange w:id="838" w:author="CMH" w:date="2016-04-29T13:15:00Z">
                <w:rPr>
                  <w:rFonts w:ascii="Times New Roman" w:hAnsi="Times New Roman" w:cs="Times New Roman"/>
                  <w:sz w:val="24"/>
                  <w:szCs w:val="24"/>
                </w:rPr>
              </w:rPrChange>
            </w:rPr>
            <w:delText xml:space="preserve">verifying and evaluating the quality of facilities data through field research, </w:delText>
          </w:r>
        </w:del>
      </w:ins>
      <w:del w:id="839" w:author="CMH" w:date="2016-04-29T13:04:00Z">
        <w:r w:rsidR="002B1CCD" w:rsidRPr="00C42396" w:rsidDel="0070292F">
          <w:rPr>
            <w:rFonts w:ascii="Times New Roman" w:hAnsi="Times New Roman" w:cs="Times New Roman"/>
            <w:b/>
            <w:sz w:val="28"/>
            <w:szCs w:val="28"/>
            <w:rPrChange w:id="840" w:author="CMH" w:date="2016-04-29T13:15:00Z">
              <w:rPr>
                <w:rFonts w:ascii="Times New Roman" w:hAnsi="Times New Roman" w:cs="Times New Roman"/>
                <w:sz w:val="24"/>
                <w:szCs w:val="24"/>
              </w:rPr>
            </w:rPrChange>
          </w:rPr>
          <w:delText>and including additional variables such as income and education in order to compute an aggregate access score.</w:delText>
        </w:r>
      </w:del>
    </w:p>
    <w:p w14:paraId="47720863" w14:textId="674A1E10" w:rsidR="00851BA8" w:rsidRPr="00C42396" w:rsidDel="0070292F" w:rsidRDefault="002B1CCD">
      <w:pPr>
        <w:jc w:val="center"/>
        <w:rPr>
          <w:ins w:id="841" w:author="Charles Hall" w:date="2016-04-17T12:33:00Z"/>
          <w:del w:id="842" w:author="CMH" w:date="2016-04-29T13:04:00Z"/>
          <w:rFonts w:ascii="Times New Roman" w:hAnsi="Times New Roman" w:cs="Times New Roman"/>
          <w:b/>
          <w:sz w:val="28"/>
          <w:szCs w:val="28"/>
          <w:rPrChange w:id="843" w:author="CMH" w:date="2016-04-29T13:15:00Z">
            <w:rPr>
              <w:ins w:id="844" w:author="Charles Hall" w:date="2016-04-17T12:33:00Z"/>
              <w:del w:id="845" w:author="CMH" w:date="2016-04-29T13:04:00Z"/>
              <w:rFonts w:ascii="Times New Roman" w:hAnsi="Times New Roman" w:cs="Times New Roman"/>
              <w:sz w:val="24"/>
              <w:szCs w:val="24"/>
            </w:rPr>
          </w:rPrChange>
        </w:rPr>
        <w:pPrChange w:id="846" w:author="CMH" w:date="2016-04-29T13:15:00Z">
          <w:pPr/>
        </w:pPrChange>
      </w:pPr>
      <w:del w:id="847" w:author="CMH" w:date="2016-04-29T13:04:00Z">
        <w:r w:rsidRPr="00C42396" w:rsidDel="0070292F">
          <w:rPr>
            <w:rFonts w:ascii="Times New Roman" w:hAnsi="Times New Roman" w:cs="Times New Roman"/>
            <w:b/>
            <w:sz w:val="28"/>
            <w:szCs w:val="28"/>
            <w:rPrChange w:id="848" w:author="CMH" w:date="2016-04-29T13:15:00Z">
              <w:rPr>
                <w:rFonts w:ascii="Times New Roman" w:hAnsi="Times New Roman" w:cs="Times New Roman"/>
                <w:sz w:val="24"/>
                <w:szCs w:val="24"/>
              </w:rPr>
            </w:rPrChange>
          </w:rPr>
          <w:delText>Food access studies often use population-weighted centroids when computing the distance from an areal unit and a facility.</w:delText>
        </w:r>
        <w:r w:rsidR="00851BA8" w:rsidRPr="00C42396" w:rsidDel="0070292F">
          <w:rPr>
            <w:rFonts w:ascii="Times New Roman" w:hAnsi="Times New Roman" w:cs="Times New Roman"/>
            <w:b/>
            <w:sz w:val="28"/>
            <w:szCs w:val="28"/>
            <w:rPrChange w:id="849" w:author="CMH" w:date="2016-04-29T13:15:00Z">
              <w:rPr>
                <w:rFonts w:ascii="Times New Roman" w:hAnsi="Times New Roman" w:cs="Times New Roman"/>
                <w:sz w:val="24"/>
                <w:szCs w:val="24"/>
              </w:rPr>
            </w:rPrChange>
          </w:rPr>
          <w:delText xml:space="preserve"> (Lee 2012, Morganstern 2015)</w:delText>
        </w:r>
        <w:r w:rsidRPr="00C42396" w:rsidDel="0070292F">
          <w:rPr>
            <w:rFonts w:ascii="Times New Roman" w:hAnsi="Times New Roman" w:cs="Times New Roman"/>
            <w:b/>
            <w:sz w:val="28"/>
            <w:szCs w:val="28"/>
            <w:rPrChange w:id="850" w:author="CMH" w:date="2016-04-29T13:15:00Z">
              <w:rPr>
                <w:rFonts w:ascii="Times New Roman" w:hAnsi="Times New Roman" w:cs="Times New Roman"/>
                <w:sz w:val="24"/>
                <w:szCs w:val="24"/>
              </w:rPr>
            </w:rPrChange>
          </w:rPr>
          <w:delText xml:space="preserve"> This technique obscures the more realistic population </w:delText>
        </w:r>
        <w:r w:rsidR="00851BA8" w:rsidRPr="00C42396" w:rsidDel="0070292F">
          <w:rPr>
            <w:rFonts w:ascii="Times New Roman" w:hAnsi="Times New Roman" w:cs="Times New Roman"/>
            <w:b/>
            <w:sz w:val="28"/>
            <w:szCs w:val="28"/>
            <w:rPrChange w:id="851" w:author="CMH" w:date="2016-04-29T13:15:00Z">
              <w:rPr>
                <w:rFonts w:ascii="Times New Roman" w:hAnsi="Times New Roman" w:cs="Times New Roman"/>
                <w:sz w:val="24"/>
                <w:szCs w:val="24"/>
              </w:rPr>
            </w:rPrChange>
          </w:rPr>
          <w:delText>distribution,</w:delText>
        </w:r>
        <w:r w:rsidRPr="00C42396" w:rsidDel="0070292F">
          <w:rPr>
            <w:rFonts w:ascii="Times New Roman" w:hAnsi="Times New Roman" w:cs="Times New Roman"/>
            <w:b/>
            <w:sz w:val="28"/>
            <w:szCs w:val="28"/>
            <w:rPrChange w:id="852" w:author="CMH" w:date="2016-04-29T13:15:00Z">
              <w:rPr>
                <w:rFonts w:ascii="Times New Roman" w:hAnsi="Times New Roman" w:cs="Times New Roman"/>
                <w:sz w:val="24"/>
                <w:szCs w:val="24"/>
              </w:rPr>
            </w:rPrChange>
          </w:rPr>
          <w:delText xml:space="preserve"> as it exists on the ground. Census tracts or zip codes are often chosen as areal units further obscuring the distribution.</w:delText>
        </w:r>
        <w:r w:rsidR="00851BA8" w:rsidRPr="00C42396" w:rsidDel="0070292F">
          <w:rPr>
            <w:rFonts w:ascii="Times New Roman" w:hAnsi="Times New Roman" w:cs="Times New Roman"/>
            <w:b/>
            <w:sz w:val="28"/>
            <w:szCs w:val="28"/>
            <w:rPrChange w:id="853" w:author="CMH" w:date="2016-04-29T13:15:00Z">
              <w:rPr>
                <w:rFonts w:ascii="Times New Roman" w:hAnsi="Times New Roman" w:cs="Times New Roman"/>
                <w:sz w:val="24"/>
                <w:szCs w:val="24"/>
              </w:rPr>
            </w:rPrChange>
          </w:rPr>
          <w:delText xml:space="preserve"> This paper employs dasymetric mapping at the parcel level in order to improve the distance metric and compute a more nuanced access score.</w:delText>
        </w:r>
      </w:del>
    </w:p>
    <w:p w14:paraId="32B26176" w14:textId="21704161" w:rsidR="00F6639D" w:rsidRPr="00C42396" w:rsidDel="0070292F" w:rsidRDefault="00F6639D">
      <w:pPr>
        <w:jc w:val="center"/>
        <w:rPr>
          <w:del w:id="854" w:author="CMH" w:date="2016-04-29T13:04:00Z"/>
          <w:rFonts w:ascii="Times New Roman" w:hAnsi="Times New Roman" w:cs="Times New Roman"/>
          <w:b/>
          <w:sz w:val="28"/>
          <w:szCs w:val="28"/>
          <w:rPrChange w:id="855" w:author="CMH" w:date="2016-04-29T13:15:00Z">
            <w:rPr>
              <w:del w:id="856" w:author="CMH" w:date="2016-04-29T13:04:00Z"/>
              <w:rFonts w:ascii="Times New Roman" w:hAnsi="Times New Roman" w:cs="Times New Roman"/>
              <w:sz w:val="24"/>
              <w:szCs w:val="24"/>
            </w:rPr>
          </w:rPrChange>
        </w:rPr>
        <w:pPrChange w:id="857" w:author="CMH" w:date="2016-04-29T13:15:00Z">
          <w:pPr/>
        </w:pPrChange>
      </w:pPr>
    </w:p>
    <w:p w14:paraId="7CB89793" w14:textId="42E9BAA7" w:rsidR="00F050CE" w:rsidRPr="00C42396" w:rsidDel="0070292F" w:rsidRDefault="00F050CE">
      <w:pPr>
        <w:jc w:val="center"/>
        <w:rPr>
          <w:del w:id="858" w:author="CMH" w:date="2016-04-29T13:04:00Z"/>
          <w:rFonts w:ascii="Times New Roman" w:hAnsi="Times New Roman" w:cs="Times New Roman"/>
          <w:b/>
          <w:sz w:val="28"/>
          <w:szCs w:val="28"/>
          <w:rPrChange w:id="859" w:author="CMH" w:date="2016-04-29T13:15:00Z">
            <w:rPr>
              <w:del w:id="860" w:author="CMH" w:date="2016-04-29T13:04:00Z"/>
              <w:rFonts w:ascii="Times New Roman" w:hAnsi="Times New Roman" w:cs="Times New Roman"/>
              <w:sz w:val="24"/>
              <w:szCs w:val="24"/>
            </w:rPr>
          </w:rPrChange>
        </w:rPr>
        <w:pPrChange w:id="861" w:author="CMH" w:date="2016-04-29T13:15:00Z">
          <w:pPr/>
        </w:pPrChange>
      </w:pPr>
      <w:del w:id="862" w:author="CMH" w:date="2016-04-29T13:04:00Z">
        <w:r w:rsidRPr="00C42396" w:rsidDel="0070292F">
          <w:rPr>
            <w:rFonts w:ascii="Times New Roman" w:hAnsi="Times New Roman" w:cs="Times New Roman"/>
            <w:b/>
            <w:sz w:val="28"/>
            <w:szCs w:val="28"/>
            <w:rPrChange w:id="863" w:author="CMH" w:date="2016-04-29T13:15:00Z">
              <w:rPr>
                <w:rFonts w:ascii="Times New Roman" w:hAnsi="Times New Roman" w:cs="Times New Roman"/>
                <w:sz w:val="24"/>
                <w:szCs w:val="24"/>
              </w:rPr>
            </w:rPrChange>
          </w:rPr>
          <w:delText xml:space="preserve">Dasymetric mapping has been used to examine access to medical facilities in numerous studies in the UK. (Langford et. al. 2008) The process often requires the classification of remote sensed data in order to generate a mask that identifies potential residential areas. This process, however, fails to differentiate between residential, commercial, and industrial areas. An effort has been made to use night time light emission in conjunction with classified remote sensed data in order to better </w:delText>
        </w:r>
        <w:r w:rsidR="004C2E65" w:rsidRPr="00C42396" w:rsidDel="0070292F">
          <w:rPr>
            <w:rFonts w:ascii="Times New Roman" w:hAnsi="Times New Roman" w:cs="Times New Roman"/>
            <w:b/>
            <w:sz w:val="28"/>
            <w:szCs w:val="28"/>
            <w:rPrChange w:id="864" w:author="CMH" w:date="2016-04-29T13:15:00Z">
              <w:rPr>
                <w:rFonts w:ascii="Times New Roman" w:hAnsi="Times New Roman" w:cs="Times New Roman"/>
                <w:sz w:val="24"/>
                <w:szCs w:val="24"/>
              </w:rPr>
            </w:rPrChange>
          </w:rPr>
          <w:delText xml:space="preserve">apportion census population to inhabited areas. </w:delText>
        </w:r>
      </w:del>
    </w:p>
    <w:p w14:paraId="509BEBE5" w14:textId="6BEC4D1A" w:rsidR="00851BA8" w:rsidRPr="00C42396" w:rsidDel="0070292F" w:rsidRDefault="009E36F8">
      <w:pPr>
        <w:jc w:val="center"/>
        <w:rPr>
          <w:del w:id="865" w:author="CMH" w:date="2016-04-29T13:04:00Z"/>
          <w:rFonts w:ascii="Times New Roman" w:hAnsi="Times New Roman" w:cs="Times New Roman"/>
          <w:b/>
          <w:sz w:val="28"/>
          <w:szCs w:val="28"/>
          <w:rPrChange w:id="866" w:author="CMH" w:date="2016-04-29T13:15:00Z">
            <w:rPr>
              <w:del w:id="867" w:author="CMH" w:date="2016-04-29T13:04:00Z"/>
              <w:rFonts w:ascii="Times New Roman" w:hAnsi="Times New Roman" w:cs="Times New Roman"/>
              <w:sz w:val="24"/>
              <w:szCs w:val="24"/>
            </w:rPr>
          </w:rPrChange>
        </w:rPr>
        <w:pPrChange w:id="868" w:author="CMH" w:date="2016-04-29T13:15:00Z">
          <w:pPr/>
        </w:pPrChange>
      </w:pPr>
      <w:ins w:id="869" w:author="Robert Vos" w:date="2016-02-22T15:15:00Z">
        <w:del w:id="870" w:author="CMH" w:date="2016-04-29T13:04:00Z">
          <w:r w:rsidRPr="00C42396" w:rsidDel="0070292F">
            <w:rPr>
              <w:rFonts w:ascii="Times New Roman" w:hAnsi="Times New Roman" w:cs="Times New Roman"/>
              <w:b/>
              <w:sz w:val="28"/>
              <w:szCs w:val="28"/>
              <w:rPrChange w:id="871" w:author="CMH" w:date="2016-04-29T13:15:00Z">
                <w:rPr>
                  <w:rFonts w:ascii="Times New Roman" w:hAnsi="Times New Roman" w:cs="Times New Roman"/>
                  <w:sz w:val="24"/>
                  <w:szCs w:val="24"/>
                </w:rPr>
              </w:rPrChange>
            </w:rPr>
            <w:delText xml:space="preserve">In places with detailed and up to date parcel data, </w:delText>
          </w:r>
        </w:del>
      </w:ins>
      <w:del w:id="872" w:author="CMH" w:date="2016-04-29T13:04:00Z">
        <w:r w:rsidR="004C2E65" w:rsidRPr="00C42396" w:rsidDel="0070292F">
          <w:rPr>
            <w:rFonts w:ascii="Times New Roman" w:hAnsi="Times New Roman" w:cs="Times New Roman"/>
            <w:b/>
            <w:sz w:val="28"/>
            <w:szCs w:val="28"/>
            <w:rPrChange w:id="873" w:author="CMH" w:date="2016-04-29T13:15:00Z">
              <w:rPr>
                <w:rFonts w:ascii="Times New Roman" w:hAnsi="Times New Roman" w:cs="Times New Roman"/>
                <w:sz w:val="24"/>
                <w:szCs w:val="24"/>
              </w:rPr>
            </w:rPrChange>
          </w:rPr>
          <w:delText>D</w:delText>
        </w:r>
      </w:del>
      <w:ins w:id="874" w:author="Robert Vos" w:date="2016-02-22T15:15:00Z">
        <w:del w:id="875" w:author="CMH" w:date="2016-04-29T13:04:00Z">
          <w:r w:rsidRPr="00C42396" w:rsidDel="0070292F">
            <w:rPr>
              <w:rFonts w:ascii="Times New Roman" w:hAnsi="Times New Roman" w:cs="Times New Roman"/>
              <w:b/>
              <w:sz w:val="28"/>
              <w:szCs w:val="28"/>
              <w:rPrChange w:id="876" w:author="CMH" w:date="2016-04-29T13:15:00Z">
                <w:rPr>
                  <w:rFonts w:ascii="Times New Roman" w:hAnsi="Times New Roman" w:cs="Times New Roman"/>
                  <w:sz w:val="24"/>
                  <w:szCs w:val="24"/>
                </w:rPr>
              </w:rPrChange>
            </w:rPr>
            <w:delText>d</w:delText>
          </w:r>
        </w:del>
      </w:ins>
      <w:del w:id="877" w:author="CMH" w:date="2016-04-29T13:04:00Z">
        <w:r w:rsidR="004C2E65" w:rsidRPr="00C42396" w:rsidDel="0070292F">
          <w:rPr>
            <w:rFonts w:ascii="Times New Roman" w:hAnsi="Times New Roman" w:cs="Times New Roman"/>
            <w:b/>
            <w:sz w:val="28"/>
            <w:szCs w:val="28"/>
            <w:rPrChange w:id="878" w:author="CMH" w:date="2016-04-29T13:15:00Z">
              <w:rPr>
                <w:rFonts w:ascii="Times New Roman" w:hAnsi="Times New Roman" w:cs="Times New Roman"/>
                <w:sz w:val="24"/>
                <w:szCs w:val="24"/>
              </w:rPr>
            </w:rPrChange>
          </w:rPr>
          <w:delText>asymetric mapping rooted in parcel data</w:delText>
        </w:r>
        <w:r w:rsidR="00851BA8" w:rsidRPr="00C42396" w:rsidDel="0070292F">
          <w:rPr>
            <w:rFonts w:ascii="Times New Roman" w:hAnsi="Times New Roman" w:cs="Times New Roman"/>
            <w:b/>
            <w:sz w:val="28"/>
            <w:szCs w:val="28"/>
            <w:rPrChange w:id="879" w:author="CMH" w:date="2016-04-29T13:15:00Z">
              <w:rPr>
                <w:rFonts w:ascii="Times New Roman" w:hAnsi="Times New Roman" w:cs="Times New Roman"/>
                <w:sz w:val="24"/>
                <w:szCs w:val="24"/>
              </w:rPr>
            </w:rPrChange>
          </w:rPr>
          <w:delText xml:space="preserve"> allow</w:delText>
        </w:r>
        <w:r w:rsidR="004C2E65" w:rsidRPr="00C42396" w:rsidDel="0070292F">
          <w:rPr>
            <w:rFonts w:ascii="Times New Roman" w:hAnsi="Times New Roman" w:cs="Times New Roman"/>
            <w:b/>
            <w:sz w:val="28"/>
            <w:szCs w:val="28"/>
            <w:rPrChange w:id="880" w:author="CMH" w:date="2016-04-29T13:15:00Z">
              <w:rPr>
                <w:rFonts w:ascii="Times New Roman" w:hAnsi="Times New Roman" w:cs="Times New Roman"/>
                <w:sz w:val="24"/>
                <w:szCs w:val="24"/>
              </w:rPr>
            </w:rPrChange>
          </w:rPr>
          <w:delText>s</w:delText>
        </w:r>
        <w:r w:rsidR="00851BA8" w:rsidRPr="00C42396" w:rsidDel="0070292F">
          <w:rPr>
            <w:rFonts w:ascii="Times New Roman" w:hAnsi="Times New Roman" w:cs="Times New Roman"/>
            <w:b/>
            <w:sz w:val="28"/>
            <w:szCs w:val="28"/>
            <w:rPrChange w:id="881" w:author="CMH" w:date="2016-04-29T13:15:00Z">
              <w:rPr>
                <w:rFonts w:ascii="Times New Roman" w:hAnsi="Times New Roman" w:cs="Times New Roman"/>
                <w:sz w:val="24"/>
                <w:szCs w:val="24"/>
              </w:rPr>
            </w:rPrChange>
          </w:rPr>
          <w:delText xml:space="preserve"> for a distinction to be made between residential, commercial, and industrial parcels. The distinction allows for the population to be apportioned to residential parcels, while avoiding commercial and industrial parcels. LA County parcel data further differentiates single family and higher density residential parcels, producing an additional improvement in the apportioning of the population.</w:delText>
        </w:r>
      </w:del>
    </w:p>
    <w:p w14:paraId="08B59606" w14:textId="6A3E7643" w:rsidR="00F050CE" w:rsidRPr="00C42396" w:rsidDel="0070292F" w:rsidRDefault="005106D6">
      <w:pPr>
        <w:jc w:val="center"/>
        <w:rPr>
          <w:del w:id="882" w:author="CMH" w:date="2016-04-29T13:04:00Z"/>
          <w:rFonts w:ascii="Times New Roman" w:hAnsi="Times New Roman" w:cs="Times New Roman"/>
          <w:b/>
          <w:sz w:val="28"/>
          <w:szCs w:val="28"/>
          <w:rPrChange w:id="883" w:author="CMH" w:date="2016-04-29T13:15:00Z">
            <w:rPr>
              <w:del w:id="884" w:author="CMH" w:date="2016-04-29T13:04:00Z"/>
              <w:rFonts w:ascii="Times New Roman" w:hAnsi="Times New Roman" w:cs="Times New Roman"/>
              <w:sz w:val="24"/>
              <w:szCs w:val="24"/>
            </w:rPr>
          </w:rPrChange>
        </w:rPr>
        <w:pPrChange w:id="885" w:author="CMH" w:date="2016-04-29T13:15:00Z">
          <w:pPr/>
        </w:pPrChange>
      </w:pPr>
      <w:ins w:id="886" w:author="Charles Hall" w:date="2016-04-17T12:39:00Z">
        <w:del w:id="887" w:author="CMH" w:date="2016-04-29T13:04:00Z">
          <w:r w:rsidRPr="00C42396" w:rsidDel="0070292F">
            <w:rPr>
              <w:rFonts w:ascii="Times New Roman" w:hAnsi="Times New Roman" w:cs="Times New Roman"/>
              <w:b/>
              <w:sz w:val="28"/>
              <w:szCs w:val="28"/>
              <w:rPrChange w:id="888" w:author="CMH" w:date="2016-04-29T13:15:00Z">
                <w:rPr>
                  <w:rFonts w:ascii="Times New Roman" w:hAnsi="Times New Roman" w:cs="Times New Roman"/>
                  <w:sz w:val="24"/>
                  <w:szCs w:val="24"/>
                </w:rPr>
              </w:rPrChange>
            </w:rPr>
            <w:delText>Traditional food access studies often use North American Industry Classification System (NAICS) codes in order to select and classify food related businesses. However, the NAICS codes aggregate businesses into general categories such as market or restaurant.</w:delText>
          </w:r>
        </w:del>
      </w:ins>
      <w:ins w:id="889" w:author="Charles Hall" w:date="2016-04-17T12:41:00Z">
        <w:del w:id="890" w:author="CMH" w:date="2016-04-29T13:04:00Z">
          <w:r w:rsidRPr="00C42396" w:rsidDel="0070292F">
            <w:rPr>
              <w:rFonts w:ascii="Times New Roman" w:hAnsi="Times New Roman" w:cs="Times New Roman"/>
              <w:b/>
              <w:sz w:val="28"/>
              <w:szCs w:val="28"/>
              <w:rPrChange w:id="891" w:author="CMH" w:date="2016-04-29T13:15:00Z">
                <w:rPr>
                  <w:rFonts w:ascii="Times New Roman" w:hAnsi="Times New Roman" w:cs="Times New Roman"/>
                  <w:sz w:val="24"/>
                  <w:szCs w:val="24"/>
                </w:rPr>
              </w:rPrChange>
            </w:rPr>
            <w:delText xml:space="preserve"> Consequently, f</w:delText>
          </w:r>
        </w:del>
      </w:ins>
      <w:del w:id="892" w:author="CMH" w:date="2016-04-29T13:04:00Z">
        <w:r w:rsidR="00851BA8" w:rsidRPr="00C42396" w:rsidDel="0070292F">
          <w:rPr>
            <w:rFonts w:ascii="Times New Roman" w:hAnsi="Times New Roman" w:cs="Times New Roman"/>
            <w:b/>
            <w:sz w:val="28"/>
            <w:szCs w:val="28"/>
            <w:rPrChange w:id="893" w:author="CMH" w:date="2016-04-29T13:15:00Z">
              <w:rPr>
                <w:rFonts w:ascii="Times New Roman" w:hAnsi="Times New Roman" w:cs="Times New Roman"/>
                <w:sz w:val="24"/>
                <w:szCs w:val="24"/>
              </w:rPr>
            </w:rPrChange>
          </w:rPr>
          <w:delText>Food access studies often struggle with the classification of food facilities</w:delText>
        </w:r>
      </w:del>
      <w:ins w:id="894" w:author="Charles Hall" w:date="2016-04-17T12:42:00Z">
        <w:del w:id="895" w:author="CMH" w:date="2016-04-29T13:04:00Z">
          <w:r w:rsidRPr="00C42396" w:rsidDel="0070292F">
            <w:rPr>
              <w:rFonts w:ascii="Times New Roman" w:hAnsi="Times New Roman" w:cs="Times New Roman"/>
              <w:b/>
              <w:sz w:val="28"/>
              <w:szCs w:val="28"/>
              <w:rPrChange w:id="896" w:author="CMH" w:date="2016-04-29T13:15:00Z">
                <w:rPr>
                  <w:rFonts w:ascii="Times New Roman" w:hAnsi="Times New Roman" w:cs="Times New Roman"/>
                  <w:sz w:val="24"/>
                  <w:szCs w:val="24"/>
                </w:rPr>
              </w:rPrChange>
            </w:rPr>
            <w:delText xml:space="preserve"> because of the use of</w:delText>
          </w:r>
        </w:del>
      </w:ins>
      <w:del w:id="897" w:author="CMH" w:date="2016-04-29T13:04:00Z">
        <w:r w:rsidR="00851BA8" w:rsidRPr="00C42396" w:rsidDel="0070292F">
          <w:rPr>
            <w:rFonts w:ascii="Times New Roman" w:hAnsi="Times New Roman" w:cs="Times New Roman"/>
            <w:b/>
            <w:sz w:val="28"/>
            <w:szCs w:val="28"/>
            <w:rPrChange w:id="898" w:author="CMH" w:date="2016-04-29T13:15:00Z">
              <w:rPr>
                <w:rFonts w:ascii="Times New Roman" w:hAnsi="Times New Roman" w:cs="Times New Roman"/>
                <w:sz w:val="24"/>
                <w:szCs w:val="24"/>
              </w:rPr>
            </w:rPrChange>
          </w:rPr>
          <w:delText>.</w:delText>
        </w:r>
      </w:del>
      <w:ins w:id="899" w:author="Charles Hall" w:date="2016-04-17T12:42:00Z">
        <w:del w:id="900" w:author="CMH" w:date="2016-04-29T13:04:00Z">
          <w:r w:rsidRPr="00C42396" w:rsidDel="0070292F">
            <w:rPr>
              <w:rFonts w:ascii="Times New Roman" w:hAnsi="Times New Roman" w:cs="Times New Roman"/>
              <w:b/>
              <w:sz w:val="28"/>
              <w:szCs w:val="28"/>
              <w:rPrChange w:id="901" w:author="CMH" w:date="2016-04-29T13:15:00Z">
                <w:rPr>
                  <w:rFonts w:ascii="Times New Roman" w:hAnsi="Times New Roman" w:cs="Times New Roman"/>
                  <w:sz w:val="24"/>
                  <w:szCs w:val="24"/>
                </w:rPr>
              </w:rPrChange>
            </w:rPr>
            <w:delText xml:space="preserve"> </w:delText>
          </w:r>
        </w:del>
      </w:ins>
      <w:del w:id="902" w:author="CMH" w:date="2016-04-29T13:04:00Z">
        <w:r w:rsidR="00F050CE" w:rsidRPr="00C42396" w:rsidDel="0070292F">
          <w:rPr>
            <w:rFonts w:ascii="Times New Roman" w:hAnsi="Times New Roman" w:cs="Times New Roman"/>
            <w:b/>
            <w:sz w:val="28"/>
            <w:szCs w:val="28"/>
            <w:rPrChange w:id="903" w:author="CMH" w:date="2016-04-29T13:15:00Z">
              <w:rPr>
                <w:rFonts w:ascii="Times New Roman" w:hAnsi="Times New Roman" w:cs="Times New Roman"/>
                <w:sz w:val="24"/>
                <w:szCs w:val="24"/>
              </w:rPr>
            </w:rPrChange>
          </w:rPr>
          <w:delText xml:space="preserve"> NAICS codes</w:delText>
        </w:r>
      </w:del>
      <w:ins w:id="904" w:author="Charles Hall" w:date="2016-04-17T12:42:00Z">
        <w:del w:id="905" w:author="CMH" w:date="2016-04-29T13:04:00Z">
          <w:r w:rsidRPr="00C42396" w:rsidDel="0070292F">
            <w:rPr>
              <w:rFonts w:ascii="Times New Roman" w:hAnsi="Times New Roman" w:cs="Times New Roman"/>
              <w:b/>
              <w:sz w:val="28"/>
              <w:szCs w:val="28"/>
              <w:rPrChange w:id="906" w:author="CMH" w:date="2016-04-29T13:15:00Z">
                <w:rPr>
                  <w:rFonts w:ascii="Times New Roman" w:hAnsi="Times New Roman" w:cs="Times New Roman"/>
                  <w:sz w:val="24"/>
                  <w:szCs w:val="24"/>
                </w:rPr>
              </w:rPrChange>
            </w:rPr>
            <w:delText>.</w:delText>
          </w:r>
        </w:del>
      </w:ins>
      <w:del w:id="907" w:author="CMH" w:date="2016-04-29T13:04:00Z">
        <w:r w:rsidR="00F050CE" w:rsidRPr="00C42396" w:rsidDel="0070292F">
          <w:rPr>
            <w:rFonts w:ascii="Times New Roman" w:hAnsi="Times New Roman" w:cs="Times New Roman"/>
            <w:b/>
            <w:sz w:val="28"/>
            <w:szCs w:val="28"/>
            <w:rPrChange w:id="908" w:author="CMH" w:date="2016-04-29T13:15:00Z">
              <w:rPr>
                <w:rFonts w:ascii="Times New Roman" w:hAnsi="Times New Roman" w:cs="Times New Roman"/>
                <w:sz w:val="24"/>
                <w:szCs w:val="24"/>
              </w:rPr>
            </w:rPrChange>
          </w:rPr>
          <w:delText xml:space="preserve"> are often employed in the classification process</w:delText>
        </w:r>
      </w:del>
      <w:ins w:id="909" w:author="Charles Hall" w:date="2016-04-17T12:42:00Z">
        <w:del w:id="910" w:author="CMH" w:date="2016-04-29T13:04:00Z">
          <w:r w:rsidRPr="00C42396" w:rsidDel="0070292F">
            <w:rPr>
              <w:rFonts w:ascii="Times New Roman" w:hAnsi="Times New Roman" w:cs="Times New Roman"/>
              <w:b/>
              <w:sz w:val="28"/>
              <w:szCs w:val="28"/>
              <w:rPrChange w:id="911" w:author="CMH" w:date="2016-04-29T13:15:00Z">
                <w:rPr>
                  <w:rFonts w:ascii="Times New Roman" w:hAnsi="Times New Roman" w:cs="Times New Roman"/>
                  <w:sz w:val="24"/>
                  <w:szCs w:val="24"/>
                </w:rPr>
              </w:rPrChange>
            </w:rPr>
            <w:delText xml:space="preserve">. </w:delText>
          </w:r>
        </w:del>
      </w:ins>
      <w:del w:id="912" w:author="CMH" w:date="2016-04-29T13:04:00Z">
        <w:r w:rsidR="00F050CE" w:rsidRPr="00C42396" w:rsidDel="0070292F">
          <w:rPr>
            <w:rFonts w:ascii="Times New Roman" w:hAnsi="Times New Roman" w:cs="Times New Roman"/>
            <w:b/>
            <w:sz w:val="28"/>
            <w:szCs w:val="28"/>
            <w:rPrChange w:id="913" w:author="CMH" w:date="2016-04-29T13:15:00Z">
              <w:rPr>
                <w:rFonts w:ascii="Times New Roman" w:hAnsi="Times New Roman" w:cs="Times New Roman"/>
                <w:sz w:val="24"/>
                <w:szCs w:val="24"/>
              </w:rPr>
            </w:rPrChange>
          </w:rPr>
          <w:delText>; however, the NAICS codes do not make many distinctions when it comes to food facilities.</w:delText>
        </w:r>
        <w:r w:rsidR="00851BA8" w:rsidRPr="00C42396" w:rsidDel="0070292F">
          <w:rPr>
            <w:rFonts w:ascii="Times New Roman" w:hAnsi="Times New Roman" w:cs="Times New Roman"/>
            <w:b/>
            <w:sz w:val="28"/>
            <w:szCs w:val="28"/>
            <w:rPrChange w:id="914" w:author="CMH" w:date="2016-04-29T13:15:00Z">
              <w:rPr>
                <w:rFonts w:ascii="Times New Roman" w:hAnsi="Times New Roman" w:cs="Times New Roman"/>
                <w:sz w:val="24"/>
                <w:szCs w:val="24"/>
              </w:rPr>
            </w:rPrChange>
          </w:rPr>
          <w:delText xml:space="preserve"> </w:delText>
        </w:r>
      </w:del>
      <w:ins w:id="915" w:author="Robert Vos" w:date="2016-02-22T15:16:00Z">
        <w:del w:id="916" w:author="CMH" w:date="2016-04-29T13:04:00Z">
          <w:r w:rsidR="009E36F8" w:rsidRPr="00C42396" w:rsidDel="0070292F">
            <w:rPr>
              <w:rFonts w:ascii="Times New Roman" w:hAnsi="Times New Roman" w:cs="Times New Roman"/>
              <w:b/>
              <w:sz w:val="28"/>
              <w:szCs w:val="28"/>
              <w:rPrChange w:id="917" w:author="CMH" w:date="2016-04-29T13:15:00Z">
                <w:rPr>
                  <w:rFonts w:ascii="Times New Roman" w:hAnsi="Times New Roman" w:cs="Times New Roman"/>
                  <w:sz w:val="24"/>
                  <w:szCs w:val="24"/>
                </w:rPr>
              </w:rPrChange>
            </w:rPr>
            <w:delText xml:space="preserve">For example, </w:delText>
          </w:r>
        </w:del>
      </w:ins>
      <w:del w:id="918" w:author="CMH" w:date="2016-04-29T13:04:00Z">
        <w:r w:rsidR="00851BA8" w:rsidRPr="00C42396" w:rsidDel="0070292F">
          <w:rPr>
            <w:rFonts w:ascii="Times New Roman" w:hAnsi="Times New Roman" w:cs="Times New Roman"/>
            <w:b/>
            <w:sz w:val="28"/>
            <w:szCs w:val="28"/>
            <w:rPrChange w:id="919" w:author="CMH" w:date="2016-04-29T13:15:00Z">
              <w:rPr>
                <w:rFonts w:ascii="Times New Roman" w:hAnsi="Times New Roman" w:cs="Times New Roman"/>
                <w:sz w:val="24"/>
                <w:szCs w:val="24"/>
              </w:rPr>
            </w:rPrChange>
          </w:rPr>
          <w:delText>I</w:delText>
        </w:r>
      </w:del>
      <w:ins w:id="920" w:author="Robert Vos" w:date="2016-02-22T15:16:00Z">
        <w:del w:id="921" w:author="CMH" w:date="2016-04-29T13:04:00Z">
          <w:r w:rsidR="009E36F8" w:rsidRPr="00C42396" w:rsidDel="0070292F">
            <w:rPr>
              <w:rFonts w:ascii="Times New Roman" w:hAnsi="Times New Roman" w:cs="Times New Roman"/>
              <w:b/>
              <w:sz w:val="28"/>
              <w:szCs w:val="28"/>
              <w:rPrChange w:id="922" w:author="CMH" w:date="2016-04-29T13:15:00Z">
                <w:rPr>
                  <w:rFonts w:ascii="Times New Roman" w:hAnsi="Times New Roman" w:cs="Times New Roman"/>
                  <w:sz w:val="24"/>
                  <w:szCs w:val="24"/>
                </w:rPr>
              </w:rPrChange>
            </w:rPr>
            <w:delText>t</w:delText>
          </w:r>
        </w:del>
      </w:ins>
      <w:del w:id="923" w:author="CMH" w:date="2016-04-29T13:04:00Z">
        <w:r w:rsidR="00851BA8" w:rsidRPr="00C42396" w:rsidDel="0070292F">
          <w:rPr>
            <w:rFonts w:ascii="Times New Roman" w:hAnsi="Times New Roman" w:cs="Times New Roman"/>
            <w:b/>
            <w:sz w:val="28"/>
            <w:szCs w:val="28"/>
            <w:rPrChange w:id="924" w:author="CMH" w:date="2016-04-29T13:15:00Z">
              <w:rPr>
                <w:rFonts w:ascii="Times New Roman" w:hAnsi="Times New Roman" w:cs="Times New Roman"/>
                <w:sz w:val="24"/>
                <w:szCs w:val="24"/>
              </w:rPr>
            </w:rPrChange>
          </w:rPr>
          <w:delText>t can be difficult to distinguish different types of markets and restaurants</w:delText>
        </w:r>
        <w:r w:rsidR="00F050CE" w:rsidRPr="00C42396" w:rsidDel="0070292F">
          <w:rPr>
            <w:rFonts w:ascii="Times New Roman" w:hAnsi="Times New Roman" w:cs="Times New Roman"/>
            <w:b/>
            <w:sz w:val="28"/>
            <w:szCs w:val="28"/>
            <w:rPrChange w:id="925" w:author="CMH" w:date="2016-04-29T13:15:00Z">
              <w:rPr>
                <w:rFonts w:ascii="Times New Roman" w:hAnsi="Times New Roman" w:cs="Times New Roman"/>
                <w:sz w:val="24"/>
                <w:szCs w:val="24"/>
              </w:rPr>
            </w:rPrChange>
          </w:rPr>
          <w:delText xml:space="preserve"> based solely on NAICS codes, for example</w:delText>
        </w:r>
        <w:r w:rsidR="00851BA8" w:rsidRPr="00C42396" w:rsidDel="0070292F">
          <w:rPr>
            <w:rFonts w:ascii="Times New Roman" w:hAnsi="Times New Roman" w:cs="Times New Roman"/>
            <w:b/>
            <w:sz w:val="28"/>
            <w:szCs w:val="28"/>
            <w:rPrChange w:id="926" w:author="CMH" w:date="2016-04-29T13:15:00Z">
              <w:rPr>
                <w:rFonts w:ascii="Times New Roman" w:hAnsi="Times New Roman" w:cs="Times New Roman"/>
                <w:sz w:val="24"/>
                <w:szCs w:val="24"/>
              </w:rPr>
            </w:rPrChange>
          </w:rPr>
          <w:delText>. Julienne Gard chose to work from the assumption that medium and extra large facilities represented supermarkets in urban and suburban neighborhoods respectively. (Gard 2016) Others have resorted to manual classification, with the stipulation that the data set will only include recognizable national chains. (Morganstern 2015)</w:delText>
        </w:r>
      </w:del>
      <w:ins w:id="927" w:author="Robert Vos" w:date="2016-02-22T15:17:00Z">
        <w:del w:id="928" w:author="CMH" w:date="2016-04-29T13:04:00Z">
          <w:r w:rsidR="009E36F8" w:rsidRPr="00C42396" w:rsidDel="0070292F">
            <w:rPr>
              <w:rFonts w:ascii="Times New Roman" w:hAnsi="Times New Roman" w:cs="Times New Roman"/>
              <w:b/>
              <w:sz w:val="28"/>
              <w:szCs w:val="28"/>
              <w:rPrChange w:id="929" w:author="CMH" w:date="2016-04-29T13:15:00Z">
                <w:rPr>
                  <w:rFonts w:ascii="Times New Roman" w:hAnsi="Times New Roman" w:cs="Times New Roman"/>
                  <w:sz w:val="24"/>
                  <w:szCs w:val="24"/>
                </w:rPr>
              </w:rPrChange>
            </w:rPr>
            <w:delText>.</w:delText>
          </w:r>
        </w:del>
      </w:ins>
      <w:del w:id="930" w:author="CMH" w:date="2016-04-29T13:04:00Z">
        <w:r w:rsidR="00F050CE" w:rsidRPr="00C42396" w:rsidDel="0070292F">
          <w:rPr>
            <w:rFonts w:ascii="Times New Roman" w:hAnsi="Times New Roman" w:cs="Times New Roman"/>
            <w:b/>
            <w:sz w:val="28"/>
            <w:szCs w:val="28"/>
            <w:rPrChange w:id="931" w:author="CMH" w:date="2016-04-29T13:15:00Z">
              <w:rPr>
                <w:rFonts w:ascii="Times New Roman" w:hAnsi="Times New Roman" w:cs="Times New Roman"/>
                <w:sz w:val="24"/>
                <w:szCs w:val="24"/>
              </w:rPr>
            </w:rPrChange>
          </w:rPr>
          <w:delText xml:space="preserve"> This paper addresses the classification problem through the use of volunteered geographic information (VGI).</w:delText>
        </w:r>
      </w:del>
    </w:p>
    <w:p w14:paraId="394911E3" w14:textId="47E207DE" w:rsidR="004C2E65" w:rsidRPr="00C42396" w:rsidDel="0070292F" w:rsidRDefault="00986BBE">
      <w:pPr>
        <w:jc w:val="center"/>
        <w:rPr>
          <w:del w:id="932" w:author="CMH" w:date="2016-04-29T13:04:00Z"/>
          <w:rFonts w:ascii="Times New Roman" w:hAnsi="Times New Roman" w:cs="Times New Roman"/>
          <w:b/>
          <w:sz w:val="28"/>
          <w:szCs w:val="28"/>
          <w:rPrChange w:id="933" w:author="CMH" w:date="2016-04-29T13:15:00Z">
            <w:rPr>
              <w:del w:id="934" w:author="CMH" w:date="2016-04-29T13:04:00Z"/>
              <w:rFonts w:ascii="Times New Roman" w:hAnsi="Times New Roman" w:cs="Times New Roman"/>
              <w:sz w:val="24"/>
              <w:szCs w:val="24"/>
            </w:rPr>
          </w:rPrChange>
        </w:rPr>
        <w:pPrChange w:id="935" w:author="CMH" w:date="2016-04-29T13:15:00Z">
          <w:pPr/>
        </w:pPrChange>
      </w:pPr>
      <w:ins w:id="936" w:author="Charles Hall" w:date="2016-04-10T21:59:00Z">
        <w:del w:id="937" w:author="CMH" w:date="2016-04-29T13:04:00Z">
          <w:r w:rsidRPr="00C42396" w:rsidDel="0070292F">
            <w:rPr>
              <w:rFonts w:ascii="Times New Roman" w:hAnsi="Times New Roman" w:cs="Times New Roman"/>
              <w:b/>
              <w:sz w:val="28"/>
              <w:szCs w:val="28"/>
              <w:rPrChange w:id="938" w:author="CMH" w:date="2016-04-29T13:15:00Z">
                <w:rPr>
                  <w:rFonts w:ascii="Times New Roman" w:hAnsi="Times New Roman" w:cs="Times New Roman"/>
                  <w:sz w:val="24"/>
                  <w:szCs w:val="24"/>
                </w:rPr>
              </w:rPrChange>
            </w:rPr>
            <w:delText>A</w:delText>
          </w:r>
        </w:del>
      </w:ins>
      <w:commentRangeStart w:id="939"/>
      <w:del w:id="940" w:author="CMH" w:date="2016-04-29T13:04:00Z">
        <w:r w:rsidR="00F050CE" w:rsidRPr="00C42396" w:rsidDel="0070292F">
          <w:rPr>
            <w:rFonts w:ascii="Times New Roman" w:hAnsi="Times New Roman" w:cs="Times New Roman"/>
            <w:b/>
            <w:sz w:val="28"/>
            <w:szCs w:val="28"/>
            <w:rPrChange w:id="941" w:author="CMH" w:date="2016-04-29T13:15:00Z">
              <w:rPr>
                <w:rFonts w:ascii="Times New Roman" w:hAnsi="Times New Roman" w:cs="Times New Roman"/>
                <w:sz w:val="24"/>
                <w:szCs w:val="24"/>
              </w:rPr>
            </w:rPrChange>
          </w:rPr>
          <w:delText>VGI tends to be classified to a higher level because of the number of people who are able to contribute to the effort. Though the risk of misclassification exists, the increased quality of classification is a worthwhile trade. API’s like those provided by Yelp or Google Places allow for the selection of facilities by geographic location, and provide significant attribute data. Unlike NAICS codes, the classification is often textual, such as restaurants -&gt; family -&gt; burgers.</w:delText>
        </w:r>
        <w:r w:rsidR="004C2E65" w:rsidRPr="00C42396" w:rsidDel="0070292F">
          <w:rPr>
            <w:rFonts w:ascii="Times New Roman" w:hAnsi="Times New Roman" w:cs="Times New Roman"/>
            <w:b/>
            <w:sz w:val="28"/>
            <w:szCs w:val="28"/>
            <w:rPrChange w:id="942" w:author="CMH" w:date="2016-04-29T13:15:00Z">
              <w:rPr>
                <w:rFonts w:ascii="Times New Roman" w:hAnsi="Times New Roman" w:cs="Times New Roman"/>
                <w:sz w:val="24"/>
                <w:szCs w:val="24"/>
              </w:rPr>
            </w:rPrChange>
          </w:rPr>
          <w:delText xml:space="preserve"> A more robust classification system will result in more robust and nuanced results.</w:delText>
        </w:r>
        <w:commentRangeEnd w:id="939"/>
        <w:r w:rsidR="009E36F8" w:rsidRPr="00C42396" w:rsidDel="0070292F">
          <w:rPr>
            <w:rStyle w:val="CommentReference"/>
            <w:rFonts w:ascii="Times New Roman" w:eastAsia="Times New Roman" w:hAnsi="Times New Roman" w:cs="Times New Roman"/>
            <w:b/>
            <w:sz w:val="28"/>
            <w:szCs w:val="28"/>
            <w:shd w:val="clear" w:color="auto" w:fill="FFFFFF"/>
            <w:rPrChange w:id="943" w:author="CMH" w:date="2016-04-29T13:15:00Z">
              <w:rPr>
                <w:rStyle w:val="CommentReference"/>
                <w:rFonts w:ascii="Times New Roman" w:eastAsia="Times New Roman" w:hAnsi="Times New Roman" w:cs="Times New Roman"/>
                <w:shd w:val="clear" w:color="auto" w:fill="FFFFFF"/>
              </w:rPr>
            </w:rPrChange>
          </w:rPr>
          <w:commentReference w:id="939"/>
        </w:r>
      </w:del>
    </w:p>
    <w:p w14:paraId="434003A9" w14:textId="3799AFD6" w:rsidR="004A0899" w:rsidRPr="00C42396" w:rsidDel="0070292F" w:rsidRDefault="004C2E65">
      <w:pPr>
        <w:jc w:val="center"/>
        <w:rPr>
          <w:del w:id="944" w:author="CMH" w:date="2016-04-29T13:04:00Z"/>
          <w:rFonts w:ascii="Times New Roman" w:hAnsi="Times New Roman" w:cs="Times New Roman"/>
          <w:b/>
          <w:sz w:val="28"/>
          <w:szCs w:val="28"/>
          <w:rPrChange w:id="945" w:author="CMH" w:date="2016-04-29T13:15:00Z">
            <w:rPr>
              <w:del w:id="946" w:author="CMH" w:date="2016-04-29T13:04:00Z"/>
              <w:rFonts w:ascii="Times New Roman" w:hAnsi="Times New Roman" w:cs="Times New Roman"/>
              <w:sz w:val="24"/>
              <w:szCs w:val="24"/>
            </w:rPr>
          </w:rPrChange>
        </w:rPr>
        <w:pPrChange w:id="947" w:author="CMH" w:date="2016-04-29T13:15:00Z">
          <w:pPr/>
        </w:pPrChange>
      </w:pPr>
      <w:del w:id="948" w:author="CMH" w:date="2016-04-29T13:04:00Z">
        <w:r w:rsidRPr="00C42396" w:rsidDel="0070292F">
          <w:rPr>
            <w:rFonts w:ascii="Times New Roman" w:hAnsi="Times New Roman" w:cs="Times New Roman"/>
            <w:b/>
            <w:sz w:val="28"/>
            <w:szCs w:val="28"/>
            <w:rPrChange w:id="949" w:author="CMH" w:date="2016-04-29T13:15:00Z">
              <w:rPr>
                <w:rFonts w:ascii="Times New Roman" w:hAnsi="Times New Roman" w:cs="Times New Roman"/>
                <w:sz w:val="24"/>
                <w:szCs w:val="24"/>
              </w:rPr>
            </w:rPrChange>
          </w:rPr>
          <w:delText>Finally, food access studies often indicate that urban dwellers have high access scores when compared to suburban and rural populations. This conclusion, however, is misleading because it fails to account for other socio-economic elements such as income and education. It is necessary, but not sufficient, to have physical access to healthy food. A person must also know what is healthy, have the ability to afford healthy food, and have the time and knowledge to prepare healthy food. This paper incorporates income and education in order to create a more meaningful aggregate access score.</w:delText>
        </w:r>
      </w:del>
    </w:p>
    <w:p w14:paraId="5220AFD7" w14:textId="6E120DA6" w:rsidR="0069103E" w:rsidRPr="00C42396" w:rsidDel="0070292F" w:rsidRDefault="004A0899">
      <w:pPr>
        <w:jc w:val="center"/>
        <w:rPr>
          <w:del w:id="950" w:author="CMH" w:date="2016-04-29T13:04:00Z"/>
          <w:rFonts w:ascii="Times New Roman" w:hAnsi="Times New Roman" w:cs="Times New Roman"/>
          <w:b/>
          <w:sz w:val="28"/>
          <w:szCs w:val="28"/>
          <w:rPrChange w:id="951" w:author="CMH" w:date="2016-04-29T13:15:00Z">
            <w:rPr>
              <w:del w:id="952" w:author="CMH" w:date="2016-04-29T13:04:00Z"/>
              <w:rFonts w:ascii="Times New Roman" w:hAnsi="Times New Roman" w:cs="Times New Roman"/>
              <w:sz w:val="24"/>
              <w:szCs w:val="24"/>
            </w:rPr>
          </w:rPrChange>
        </w:rPr>
        <w:pPrChange w:id="953" w:author="CMH" w:date="2016-04-29T13:15:00Z">
          <w:pPr/>
        </w:pPrChange>
      </w:pPr>
      <w:del w:id="954" w:author="CMH" w:date="2016-04-29T13:04:00Z">
        <w:r w:rsidRPr="00C42396" w:rsidDel="0070292F">
          <w:rPr>
            <w:rFonts w:ascii="Times New Roman" w:hAnsi="Times New Roman" w:cs="Times New Roman"/>
            <w:b/>
            <w:sz w:val="28"/>
            <w:szCs w:val="28"/>
            <w:rPrChange w:id="955" w:author="CMH" w:date="2016-04-29T13:15:00Z">
              <w:rPr>
                <w:rFonts w:ascii="Times New Roman" w:hAnsi="Times New Roman" w:cs="Times New Roman"/>
                <w:sz w:val="24"/>
                <w:szCs w:val="24"/>
              </w:rPr>
            </w:rPrChange>
          </w:rPr>
          <w:delText>The use of in come data in food access studies is not new. Food deserts are often defined as low income</w:delText>
        </w:r>
      </w:del>
      <w:ins w:id="956" w:author="Robert Vos" w:date="2016-02-22T15:19:00Z">
        <w:del w:id="957" w:author="CMH" w:date="2016-04-29T13:04:00Z">
          <w:r w:rsidR="009E36F8" w:rsidRPr="00C42396" w:rsidDel="0070292F">
            <w:rPr>
              <w:rFonts w:ascii="Times New Roman" w:hAnsi="Times New Roman" w:cs="Times New Roman"/>
              <w:b/>
              <w:sz w:val="28"/>
              <w:szCs w:val="28"/>
              <w:rPrChange w:id="958" w:author="CMH" w:date="2016-04-29T13:15:00Z">
                <w:rPr>
                  <w:rFonts w:ascii="Times New Roman" w:hAnsi="Times New Roman" w:cs="Times New Roman"/>
                  <w:sz w:val="24"/>
                  <w:szCs w:val="24"/>
                </w:rPr>
              </w:rPrChange>
            </w:rPr>
            <w:delText>low-income</w:delText>
          </w:r>
        </w:del>
      </w:ins>
      <w:del w:id="959" w:author="CMH" w:date="2016-04-29T13:04:00Z">
        <w:r w:rsidRPr="00C42396" w:rsidDel="0070292F">
          <w:rPr>
            <w:rFonts w:ascii="Times New Roman" w:hAnsi="Times New Roman" w:cs="Times New Roman"/>
            <w:b/>
            <w:sz w:val="28"/>
            <w:szCs w:val="28"/>
            <w:rPrChange w:id="960" w:author="CMH" w:date="2016-04-29T13:15:00Z">
              <w:rPr>
                <w:rFonts w:ascii="Times New Roman" w:hAnsi="Times New Roman" w:cs="Times New Roman"/>
                <w:sz w:val="24"/>
                <w:szCs w:val="24"/>
              </w:rPr>
            </w:rPrChange>
          </w:rPr>
          <w:delText xml:space="preserve"> areas that lack significant sources of healthy food. Education, however, is often overlooked. Consequently, results are often incongruent with other indicators such as obesity levels. The inclusion of education data allows for a higher access score to be negatively biased when education levels are low. This addresses the suspicion that areas of low income and education with high physical access scores will likely have low overall health scores. </w:delText>
        </w:r>
      </w:del>
    </w:p>
    <w:p w14:paraId="7B359042" w14:textId="55283747" w:rsidR="00E00DFF" w:rsidRPr="00C42396" w:rsidDel="0070292F" w:rsidRDefault="0069103E">
      <w:pPr>
        <w:pStyle w:val="TOCHeading"/>
        <w:rPr>
          <w:del w:id="961" w:author="CMH" w:date="2016-04-29T13:06:00Z"/>
          <w:rFonts w:cs="Times New Roman"/>
          <w:szCs w:val="28"/>
          <w:rPrChange w:id="962" w:author="CMH" w:date="2016-04-29T13:15:00Z">
            <w:rPr>
              <w:del w:id="963" w:author="CMH" w:date="2016-04-29T13:06:00Z"/>
            </w:rPr>
          </w:rPrChange>
        </w:rPr>
      </w:pPr>
      <w:del w:id="964" w:author="CMH" w:date="2016-04-29T13:04:00Z">
        <w:r w:rsidRPr="00C42396" w:rsidDel="0070292F">
          <w:rPr>
            <w:rFonts w:cs="Times New Roman"/>
            <w:szCs w:val="28"/>
            <w:rPrChange w:id="965" w:author="CMH" w:date="2016-04-29T13:15:00Z">
              <w:rPr>
                <w:rFonts w:cs="Times New Roman"/>
                <w:sz w:val="24"/>
                <w:szCs w:val="24"/>
              </w:rPr>
            </w:rPrChange>
          </w:rPr>
          <w:delText xml:space="preserve">The combination of </w:delText>
        </w:r>
        <w:commentRangeStart w:id="966"/>
        <w:r w:rsidRPr="00C42396" w:rsidDel="0070292F">
          <w:rPr>
            <w:rFonts w:cs="Times New Roman"/>
            <w:szCs w:val="28"/>
            <w:rPrChange w:id="967" w:author="CMH" w:date="2016-04-29T13:15:00Z">
              <w:rPr>
                <w:rFonts w:cs="Times New Roman"/>
                <w:sz w:val="24"/>
                <w:szCs w:val="24"/>
              </w:rPr>
            </w:rPrChange>
          </w:rPr>
          <w:delText xml:space="preserve">more detailed population apportionment, more granular facilities classification, and socio-economic variables </w:delText>
        </w:r>
        <w:commentRangeEnd w:id="966"/>
        <w:r w:rsidR="009E36F8" w:rsidRPr="00C42396" w:rsidDel="0070292F">
          <w:rPr>
            <w:rStyle w:val="CommentReference"/>
            <w:rFonts w:eastAsia="Times New Roman" w:cs="Times New Roman"/>
            <w:sz w:val="28"/>
            <w:szCs w:val="28"/>
            <w:rPrChange w:id="968" w:author="CMH" w:date="2016-04-29T13:15:00Z">
              <w:rPr>
                <w:rStyle w:val="CommentReference"/>
                <w:rFonts w:eastAsia="Times New Roman" w:cs="Times New Roman"/>
              </w:rPr>
            </w:rPrChange>
          </w:rPr>
          <w:commentReference w:id="966"/>
        </w:r>
        <w:r w:rsidRPr="00C42396" w:rsidDel="0070292F">
          <w:rPr>
            <w:rFonts w:cs="Times New Roman"/>
            <w:szCs w:val="28"/>
            <w:rPrChange w:id="969" w:author="CMH" w:date="2016-04-29T13:15:00Z">
              <w:rPr>
                <w:rFonts w:cs="Times New Roman"/>
                <w:sz w:val="24"/>
                <w:szCs w:val="24"/>
              </w:rPr>
            </w:rPrChange>
          </w:rPr>
          <w:delText>will yield a more nuanced measure of food access. The result represents improved network distance combined with better indications of which food is healthy and who will ultimately be capable of taking full advantage of all that is available. The results should be compared to health data and other access studies in order to determine whether or not it represents a significant improvement.</w:delText>
        </w:r>
        <w:r w:rsidR="00BB2617" w:rsidRPr="00C42396" w:rsidDel="0070292F">
          <w:rPr>
            <w:rFonts w:cs="Times New Roman"/>
            <w:b w:val="0"/>
            <w:szCs w:val="28"/>
            <w:rPrChange w:id="970" w:author="CMH" w:date="2016-04-29T13:15:00Z">
              <w:rPr>
                <w:rFonts w:cs="Times New Roman"/>
                <w:b w:val="0"/>
                <w:sz w:val="24"/>
                <w:szCs w:val="24"/>
              </w:rPr>
            </w:rPrChange>
          </w:rPr>
          <w:br w:type="page"/>
        </w:r>
      </w:del>
      <w:del w:id="971" w:author="CMH" w:date="2016-04-29T13:06:00Z">
        <w:r w:rsidR="00C67A3F" w:rsidRPr="00C42396" w:rsidDel="0070292F">
          <w:rPr>
            <w:rFonts w:cs="Times New Roman"/>
            <w:b w:val="0"/>
            <w:szCs w:val="28"/>
            <w:rPrChange w:id="972" w:author="CMH" w:date="2016-04-29T13:15:00Z">
              <w:rPr>
                <w:b w:val="0"/>
              </w:rPr>
            </w:rPrChange>
          </w:rPr>
          <w:delText>METHODS</w:delText>
        </w:r>
      </w:del>
    </w:p>
    <w:p w14:paraId="09D94E34" w14:textId="42C712ED" w:rsidR="00E00DFF" w:rsidRPr="00C42396" w:rsidDel="0070292F" w:rsidRDefault="00E00DFF">
      <w:pPr>
        <w:jc w:val="center"/>
        <w:rPr>
          <w:del w:id="973" w:author="CMH" w:date="2016-04-29T13:06:00Z"/>
          <w:rFonts w:ascii="Times New Roman" w:hAnsi="Times New Roman" w:cs="Times New Roman"/>
          <w:b/>
          <w:sz w:val="28"/>
          <w:szCs w:val="28"/>
          <w:rPrChange w:id="974" w:author="CMH" w:date="2016-04-29T13:15:00Z">
            <w:rPr>
              <w:del w:id="975" w:author="CMH" w:date="2016-04-29T13:06:00Z"/>
              <w:rFonts w:ascii="Times New Roman" w:hAnsi="Times New Roman" w:cs="Times New Roman"/>
              <w:sz w:val="24"/>
              <w:szCs w:val="24"/>
            </w:rPr>
          </w:rPrChange>
        </w:rPr>
        <w:pPrChange w:id="976" w:author="CMH" w:date="2016-04-29T13:15:00Z">
          <w:pPr/>
        </w:pPrChange>
      </w:pPr>
      <w:del w:id="977" w:author="CMH" w:date="2016-04-29T13:06:00Z">
        <w:r w:rsidRPr="00C42396" w:rsidDel="0070292F">
          <w:rPr>
            <w:rFonts w:ascii="Times New Roman" w:hAnsi="Times New Roman" w:cs="Times New Roman"/>
            <w:b/>
            <w:sz w:val="28"/>
            <w:szCs w:val="28"/>
            <w:rPrChange w:id="978" w:author="CMH" w:date="2016-04-29T13:15:00Z">
              <w:rPr>
                <w:rFonts w:ascii="Times New Roman" w:hAnsi="Times New Roman" w:cs="Times New Roman"/>
                <w:sz w:val="24"/>
                <w:szCs w:val="24"/>
              </w:rPr>
            </w:rPrChange>
          </w:rPr>
          <w:delText>The methodology of this study is broken into f</w:delText>
        </w:r>
      </w:del>
      <w:ins w:id="979" w:author="Charles Hall" w:date="2016-04-10T22:00:00Z">
        <w:del w:id="980" w:author="CMH" w:date="2016-04-29T13:06:00Z">
          <w:r w:rsidR="00986BBE" w:rsidRPr="00C42396" w:rsidDel="0070292F">
            <w:rPr>
              <w:rFonts w:ascii="Times New Roman" w:hAnsi="Times New Roman" w:cs="Times New Roman"/>
              <w:b/>
              <w:sz w:val="28"/>
              <w:szCs w:val="28"/>
              <w:rPrChange w:id="981" w:author="CMH" w:date="2016-04-29T13:15:00Z">
                <w:rPr>
                  <w:rFonts w:ascii="Times New Roman" w:hAnsi="Times New Roman" w:cs="Times New Roman"/>
                  <w:sz w:val="24"/>
                  <w:szCs w:val="24"/>
                </w:rPr>
              </w:rPrChange>
            </w:rPr>
            <w:delText>ive</w:delText>
          </w:r>
        </w:del>
      </w:ins>
      <w:del w:id="982" w:author="CMH" w:date="2016-04-29T13:06:00Z">
        <w:r w:rsidRPr="00C42396" w:rsidDel="0070292F">
          <w:rPr>
            <w:rFonts w:ascii="Times New Roman" w:hAnsi="Times New Roman" w:cs="Times New Roman"/>
            <w:b/>
            <w:sz w:val="28"/>
            <w:szCs w:val="28"/>
            <w:rPrChange w:id="983" w:author="CMH" w:date="2016-04-29T13:15:00Z">
              <w:rPr>
                <w:rFonts w:ascii="Times New Roman" w:hAnsi="Times New Roman" w:cs="Times New Roman"/>
                <w:sz w:val="24"/>
                <w:szCs w:val="24"/>
              </w:rPr>
            </w:rPrChange>
          </w:rPr>
          <w:delText>our distinct stag</w:delText>
        </w:r>
      </w:del>
      <w:ins w:id="984" w:author="Charles Hall" w:date="2016-04-27T22:56:00Z">
        <w:del w:id="985" w:author="CMH" w:date="2016-04-29T13:06:00Z">
          <w:r w:rsidR="00583D56" w:rsidRPr="00C42396" w:rsidDel="0070292F">
            <w:rPr>
              <w:rFonts w:ascii="Times New Roman" w:hAnsi="Times New Roman" w:cs="Times New Roman"/>
              <w:b/>
              <w:sz w:val="28"/>
              <w:szCs w:val="28"/>
              <w:rPrChange w:id="986" w:author="CMH" w:date="2016-04-29T13:15:00Z">
                <w:rPr>
                  <w:rFonts w:ascii="Times New Roman" w:hAnsi="Times New Roman" w:cs="Times New Roman"/>
                  <w:sz w:val="24"/>
                  <w:szCs w:val="24"/>
                </w:rPr>
              </w:rPrChange>
            </w:rPr>
            <w:delText>es: site selection</w:delText>
          </w:r>
        </w:del>
      </w:ins>
      <w:del w:id="987" w:author="CMH" w:date="2016-04-29T13:06:00Z">
        <w:r w:rsidRPr="00C42396" w:rsidDel="0070292F">
          <w:rPr>
            <w:rFonts w:ascii="Times New Roman" w:hAnsi="Times New Roman" w:cs="Times New Roman"/>
            <w:b/>
            <w:sz w:val="28"/>
            <w:szCs w:val="28"/>
            <w:rPrChange w:id="988" w:author="CMH" w:date="2016-04-29T13:15:00Z">
              <w:rPr>
                <w:rFonts w:ascii="Times New Roman" w:hAnsi="Times New Roman" w:cs="Times New Roman"/>
                <w:sz w:val="24"/>
                <w:szCs w:val="24"/>
              </w:rPr>
            </w:rPrChange>
          </w:rPr>
          <w:delText xml:space="preserve">es: dasymetric mapping, </w:delText>
        </w:r>
      </w:del>
      <w:ins w:id="989" w:author="Charles Hall" w:date="2016-04-10T22:00:00Z">
        <w:del w:id="990" w:author="CMH" w:date="2016-04-29T13:06:00Z">
          <w:r w:rsidR="00986BBE" w:rsidRPr="00C42396" w:rsidDel="0070292F">
            <w:rPr>
              <w:rFonts w:ascii="Times New Roman" w:hAnsi="Times New Roman" w:cs="Times New Roman"/>
              <w:b/>
              <w:sz w:val="28"/>
              <w:szCs w:val="28"/>
              <w:rPrChange w:id="991" w:author="CMH" w:date="2016-04-29T13:15:00Z">
                <w:rPr>
                  <w:rFonts w:ascii="Times New Roman" w:hAnsi="Times New Roman" w:cs="Times New Roman"/>
                  <w:sz w:val="24"/>
                  <w:szCs w:val="24"/>
                </w:rPr>
              </w:rPrChange>
            </w:rPr>
            <w:delText>A</w:delText>
          </w:r>
        </w:del>
      </w:ins>
      <w:del w:id="992" w:author="CMH" w:date="2016-04-29T13:06:00Z">
        <w:r w:rsidRPr="00C42396" w:rsidDel="0070292F">
          <w:rPr>
            <w:rFonts w:ascii="Times New Roman" w:hAnsi="Times New Roman" w:cs="Times New Roman"/>
            <w:b/>
            <w:sz w:val="28"/>
            <w:szCs w:val="28"/>
            <w:rPrChange w:id="993" w:author="CMH" w:date="2016-04-29T13:15:00Z">
              <w:rPr>
                <w:rFonts w:ascii="Times New Roman" w:hAnsi="Times New Roman" w:cs="Times New Roman"/>
                <w:sz w:val="24"/>
                <w:szCs w:val="24"/>
              </w:rPr>
            </w:rPrChange>
          </w:rPr>
          <w:delText xml:space="preserve">VGI facilities collection, </w:delText>
        </w:r>
      </w:del>
      <w:ins w:id="994" w:author="Charles Hall" w:date="2016-04-10T22:00:00Z">
        <w:del w:id="995" w:author="CMH" w:date="2016-04-29T13:06:00Z">
          <w:r w:rsidR="00986BBE" w:rsidRPr="00C42396" w:rsidDel="0070292F">
            <w:rPr>
              <w:rFonts w:ascii="Times New Roman" w:hAnsi="Times New Roman" w:cs="Times New Roman"/>
              <w:b/>
              <w:sz w:val="28"/>
              <w:szCs w:val="28"/>
              <w:rPrChange w:id="996" w:author="CMH" w:date="2016-04-29T13:15:00Z">
                <w:rPr>
                  <w:rFonts w:ascii="Times New Roman" w:hAnsi="Times New Roman" w:cs="Times New Roman"/>
                  <w:sz w:val="24"/>
                  <w:szCs w:val="24"/>
                </w:rPr>
              </w:rPrChange>
            </w:rPr>
            <w:delText xml:space="preserve">field verification of facilities data, </w:delText>
          </w:r>
        </w:del>
      </w:ins>
      <w:del w:id="997" w:author="CMH" w:date="2016-04-29T13:06:00Z">
        <w:r w:rsidRPr="00C42396" w:rsidDel="0070292F">
          <w:rPr>
            <w:rFonts w:ascii="Times New Roman" w:hAnsi="Times New Roman" w:cs="Times New Roman"/>
            <w:b/>
            <w:sz w:val="28"/>
            <w:szCs w:val="28"/>
            <w:rPrChange w:id="998" w:author="CMH" w:date="2016-04-29T13:15:00Z">
              <w:rPr>
                <w:rFonts w:ascii="Times New Roman" w:hAnsi="Times New Roman" w:cs="Times New Roman"/>
                <w:sz w:val="24"/>
                <w:szCs w:val="24"/>
              </w:rPr>
            </w:rPrChange>
          </w:rPr>
          <w:delText>network facilities analysis, and final scoring</w:delText>
        </w:r>
      </w:del>
      <w:ins w:id="999" w:author="Robert Vos" w:date="2016-02-22T15:21:00Z">
        <w:del w:id="1000" w:author="CMH" w:date="2016-04-29T13:06:00Z">
          <w:r w:rsidR="007F6942" w:rsidRPr="00C42396" w:rsidDel="0070292F">
            <w:rPr>
              <w:rFonts w:ascii="Times New Roman" w:hAnsi="Times New Roman" w:cs="Times New Roman"/>
              <w:b/>
              <w:sz w:val="28"/>
              <w:szCs w:val="28"/>
              <w:rPrChange w:id="1001" w:author="CMH" w:date="2016-04-29T13:15:00Z">
                <w:rPr>
                  <w:rFonts w:ascii="Times New Roman" w:hAnsi="Times New Roman" w:cs="Times New Roman"/>
                  <w:sz w:val="24"/>
                  <w:szCs w:val="24"/>
                </w:rPr>
              </w:rPrChange>
            </w:rPr>
            <w:delText>.</w:delText>
          </w:r>
        </w:del>
      </w:ins>
      <w:del w:id="1002" w:author="CMH" w:date="2016-04-29T13:06:00Z">
        <w:r w:rsidRPr="00C42396" w:rsidDel="0070292F">
          <w:rPr>
            <w:rFonts w:ascii="Times New Roman" w:hAnsi="Times New Roman" w:cs="Times New Roman"/>
            <w:b/>
            <w:sz w:val="28"/>
            <w:szCs w:val="28"/>
            <w:rPrChange w:id="1003" w:author="CMH" w:date="2016-04-29T13:15:00Z">
              <w:rPr>
                <w:rFonts w:ascii="Times New Roman" w:hAnsi="Times New Roman" w:cs="Times New Roman"/>
                <w:sz w:val="24"/>
                <w:szCs w:val="24"/>
              </w:rPr>
            </w:rPrChange>
          </w:rPr>
          <w:delText>, Population must be apportioned to parcels, and facilities identified and located within the study area, prior to performing any type of analysis. These are, consequently, the primary, or preparatory, stages of the project. These steps are performed at the c</w:delText>
        </w:r>
        <w:r w:rsidR="008C3807" w:rsidRPr="00C42396" w:rsidDel="0070292F">
          <w:rPr>
            <w:rFonts w:ascii="Times New Roman" w:hAnsi="Times New Roman" w:cs="Times New Roman"/>
            <w:b/>
            <w:sz w:val="28"/>
            <w:szCs w:val="28"/>
            <w:rPrChange w:id="1004" w:author="CMH" w:date="2016-04-29T13:15:00Z">
              <w:rPr>
                <w:rFonts w:ascii="Times New Roman" w:hAnsi="Times New Roman" w:cs="Times New Roman"/>
                <w:sz w:val="24"/>
                <w:szCs w:val="24"/>
              </w:rPr>
            </w:rPrChange>
          </w:rPr>
          <w:delText>ensus block group level in an i</w:delText>
        </w:r>
        <w:r w:rsidRPr="00C42396" w:rsidDel="0070292F">
          <w:rPr>
            <w:rFonts w:ascii="Times New Roman" w:hAnsi="Times New Roman" w:cs="Times New Roman"/>
            <w:b/>
            <w:sz w:val="28"/>
            <w:szCs w:val="28"/>
            <w:rPrChange w:id="1005" w:author="CMH" w:date="2016-04-29T13:15:00Z">
              <w:rPr>
                <w:rFonts w:ascii="Times New Roman" w:hAnsi="Times New Roman" w:cs="Times New Roman"/>
                <w:sz w:val="24"/>
                <w:szCs w:val="24"/>
              </w:rPr>
            </w:rPrChange>
          </w:rPr>
          <w:delText>terative fashion, until the entire study area has been populated with population and facilities data.</w:delText>
        </w:r>
      </w:del>
    </w:p>
    <w:p w14:paraId="241C5AA9" w14:textId="3DD4DCA0" w:rsidR="00E00DFF" w:rsidRPr="00C42396" w:rsidDel="0070292F" w:rsidRDefault="00E00DFF">
      <w:pPr>
        <w:jc w:val="center"/>
        <w:rPr>
          <w:del w:id="1006" w:author="CMH" w:date="2016-04-29T13:06:00Z"/>
          <w:rFonts w:ascii="Times New Roman" w:hAnsi="Times New Roman" w:cs="Times New Roman"/>
          <w:b/>
          <w:sz w:val="28"/>
          <w:szCs w:val="28"/>
          <w:rPrChange w:id="1007" w:author="CMH" w:date="2016-04-29T13:15:00Z">
            <w:rPr>
              <w:del w:id="1008" w:author="CMH" w:date="2016-04-29T13:06:00Z"/>
              <w:rFonts w:ascii="Times New Roman" w:hAnsi="Times New Roman" w:cs="Times New Roman"/>
              <w:sz w:val="24"/>
              <w:szCs w:val="24"/>
            </w:rPr>
          </w:rPrChange>
        </w:rPr>
        <w:pPrChange w:id="1009" w:author="CMH" w:date="2016-04-29T13:15:00Z">
          <w:pPr/>
        </w:pPrChange>
      </w:pPr>
      <w:del w:id="1010" w:author="CMH" w:date="2016-04-29T13:06:00Z">
        <w:r w:rsidRPr="00C42396" w:rsidDel="0070292F">
          <w:rPr>
            <w:rFonts w:ascii="Times New Roman" w:hAnsi="Times New Roman" w:cs="Times New Roman"/>
            <w:b/>
            <w:sz w:val="28"/>
            <w:szCs w:val="28"/>
            <w:rPrChange w:id="1011" w:author="CMH" w:date="2016-04-29T13:15:00Z">
              <w:rPr>
                <w:rFonts w:ascii="Times New Roman" w:hAnsi="Times New Roman" w:cs="Times New Roman"/>
                <w:sz w:val="24"/>
                <w:szCs w:val="24"/>
              </w:rPr>
            </w:rPrChange>
          </w:rPr>
          <w:delText>Performing this initial data integration at the census block group level has several advantages, primarily the small volume of data to be ma</w:delText>
        </w:r>
        <w:r w:rsidR="008C3807" w:rsidRPr="00C42396" w:rsidDel="0070292F">
          <w:rPr>
            <w:rFonts w:ascii="Times New Roman" w:hAnsi="Times New Roman" w:cs="Times New Roman"/>
            <w:b/>
            <w:sz w:val="28"/>
            <w:szCs w:val="28"/>
            <w:rPrChange w:id="1012" w:author="CMH" w:date="2016-04-29T13:15:00Z">
              <w:rPr>
                <w:rFonts w:ascii="Times New Roman" w:hAnsi="Times New Roman" w:cs="Times New Roman"/>
                <w:sz w:val="24"/>
                <w:szCs w:val="24"/>
              </w:rPr>
            </w:rPrChange>
          </w:rPr>
          <w:delText>naged, and consequent programmat</w:delText>
        </w:r>
        <w:r w:rsidRPr="00C42396" w:rsidDel="0070292F">
          <w:rPr>
            <w:rFonts w:ascii="Times New Roman" w:hAnsi="Times New Roman" w:cs="Times New Roman"/>
            <w:b/>
            <w:sz w:val="28"/>
            <w:szCs w:val="28"/>
            <w:rPrChange w:id="1013" w:author="CMH" w:date="2016-04-29T13:15:00Z">
              <w:rPr>
                <w:rFonts w:ascii="Times New Roman" w:hAnsi="Times New Roman" w:cs="Times New Roman"/>
                <w:sz w:val="24"/>
                <w:szCs w:val="24"/>
              </w:rPr>
            </w:rPrChange>
          </w:rPr>
          <w:delText xml:space="preserve">ic efficiency. The census block group should contain a manageable number of parcels over which population must be apportioned. Moreover, the number of facilities per block group will be small enough to be manually verified during initial testing. The small area should also remain within the geographic and maximum result set limits imposed by </w:delText>
        </w:r>
      </w:del>
      <w:ins w:id="1014" w:author="Charles Hall" w:date="2016-04-10T22:02:00Z">
        <w:del w:id="1015" w:author="CMH" w:date="2016-04-29T13:06:00Z">
          <w:r w:rsidR="00986BBE" w:rsidRPr="00C42396" w:rsidDel="0070292F">
            <w:rPr>
              <w:rFonts w:ascii="Times New Roman" w:hAnsi="Times New Roman" w:cs="Times New Roman"/>
              <w:b/>
              <w:sz w:val="28"/>
              <w:szCs w:val="28"/>
              <w:rPrChange w:id="1016" w:author="CMH" w:date="2016-04-29T13:15:00Z">
                <w:rPr>
                  <w:rFonts w:ascii="Times New Roman" w:hAnsi="Times New Roman" w:cs="Times New Roman"/>
                  <w:sz w:val="24"/>
                  <w:szCs w:val="24"/>
                </w:rPr>
              </w:rPrChange>
            </w:rPr>
            <w:delText>A</w:delText>
          </w:r>
        </w:del>
      </w:ins>
      <w:del w:id="1017" w:author="CMH" w:date="2016-04-29T13:06:00Z">
        <w:r w:rsidRPr="00C42396" w:rsidDel="0070292F">
          <w:rPr>
            <w:rFonts w:ascii="Times New Roman" w:hAnsi="Times New Roman" w:cs="Times New Roman"/>
            <w:b/>
            <w:sz w:val="28"/>
            <w:szCs w:val="28"/>
            <w:rPrChange w:id="1018" w:author="CMH" w:date="2016-04-29T13:15:00Z">
              <w:rPr>
                <w:rFonts w:ascii="Times New Roman" w:hAnsi="Times New Roman" w:cs="Times New Roman"/>
                <w:sz w:val="24"/>
                <w:szCs w:val="24"/>
              </w:rPr>
            </w:rPrChange>
          </w:rPr>
          <w:delText>VGI API’s such as Yelp and Google Places. This will in turn allow for a more</w:delText>
        </w:r>
        <w:r w:rsidR="009D0A4E" w:rsidRPr="00C42396" w:rsidDel="0070292F">
          <w:rPr>
            <w:rFonts w:ascii="Times New Roman" w:hAnsi="Times New Roman" w:cs="Times New Roman"/>
            <w:b/>
            <w:sz w:val="28"/>
            <w:szCs w:val="28"/>
            <w:rPrChange w:id="1019" w:author="CMH" w:date="2016-04-29T13:15:00Z">
              <w:rPr>
                <w:rFonts w:ascii="Times New Roman" w:hAnsi="Times New Roman" w:cs="Times New Roman"/>
                <w:sz w:val="24"/>
                <w:szCs w:val="24"/>
              </w:rPr>
            </w:rPrChange>
          </w:rPr>
          <w:delText xml:space="preserve"> complete, if not exhaustive</w:delText>
        </w:r>
        <w:r w:rsidRPr="00C42396" w:rsidDel="0070292F">
          <w:rPr>
            <w:rFonts w:ascii="Times New Roman" w:hAnsi="Times New Roman" w:cs="Times New Roman"/>
            <w:b/>
            <w:sz w:val="28"/>
            <w:szCs w:val="28"/>
            <w:rPrChange w:id="1020" w:author="CMH" w:date="2016-04-29T13:15:00Z">
              <w:rPr>
                <w:rFonts w:ascii="Times New Roman" w:hAnsi="Times New Roman" w:cs="Times New Roman"/>
                <w:sz w:val="24"/>
                <w:szCs w:val="24"/>
              </w:rPr>
            </w:rPrChange>
          </w:rPr>
          <w:delText xml:space="preserve"> enumeration of facilities per block group.</w:delText>
        </w:r>
      </w:del>
    </w:p>
    <w:p w14:paraId="1AD7148D" w14:textId="79A8FA9E" w:rsidR="00E00DFF" w:rsidRPr="00C42396" w:rsidDel="0070292F" w:rsidRDefault="00E00DFF">
      <w:pPr>
        <w:jc w:val="center"/>
        <w:rPr>
          <w:del w:id="1021" w:author="CMH" w:date="2016-04-29T13:06:00Z"/>
          <w:rFonts w:ascii="Times New Roman" w:hAnsi="Times New Roman" w:cs="Times New Roman"/>
          <w:b/>
          <w:sz w:val="28"/>
          <w:szCs w:val="28"/>
          <w:rPrChange w:id="1022" w:author="CMH" w:date="2016-04-29T13:15:00Z">
            <w:rPr>
              <w:del w:id="1023" w:author="CMH" w:date="2016-04-29T13:06:00Z"/>
              <w:rFonts w:ascii="Times New Roman" w:hAnsi="Times New Roman" w:cs="Times New Roman"/>
              <w:sz w:val="24"/>
              <w:szCs w:val="24"/>
            </w:rPr>
          </w:rPrChange>
        </w:rPr>
        <w:pPrChange w:id="1024" w:author="CMH" w:date="2016-04-29T13:15:00Z">
          <w:pPr/>
        </w:pPrChange>
      </w:pPr>
      <w:del w:id="1025" w:author="CMH" w:date="2016-04-29T13:06:00Z">
        <w:r w:rsidRPr="00C42396" w:rsidDel="0070292F">
          <w:rPr>
            <w:rFonts w:ascii="Times New Roman" w:hAnsi="Times New Roman" w:cs="Times New Roman"/>
            <w:b/>
            <w:sz w:val="28"/>
            <w:szCs w:val="28"/>
            <w:rPrChange w:id="1026" w:author="CMH" w:date="2016-04-29T13:15:00Z">
              <w:rPr>
                <w:rFonts w:ascii="Times New Roman" w:hAnsi="Times New Roman" w:cs="Times New Roman"/>
                <w:sz w:val="24"/>
                <w:szCs w:val="24"/>
              </w:rPr>
            </w:rPrChange>
          </w:rPr>
          <w:delText>This project uses parcel and census data in order to create a dasymetric map of the population in the study area. This is accomplished by identifying all of the residential parcels within the selected block group, classifying them based on number of units, and apportioning population according t</w:delText>
        </w:r>
      </w:del>
      <w:ins w:id="1027" w:author="Robert Vos" w:date="2016-02-22T15:22:00Z">
        <w:del w:id="1028" w:author="CMH" w:date="2016-04-29T13:06:00Z">
          <w:r w:rsidR="007F6942" w:rsidRPr="00C42396" w:rsidDel="0070292F">
            <w:rPr>
              <w:rFonts w:ascii="Times New Roman" w:hAnsi="Times New Roman" w:cs="Times New Roman"/>
              <w:b/>
              <w:sz w:val="28"/>
              <w:szCs w:val="28"/>
              <w:rPrChange w:id="1029" w:author="CMH" w:date="2016-04-29T13:15:00Z">
                <w:rPr>
                  <w:rFonts w:ascii="Times New Roman" w:hAnsi="Times New Roman" w:cs="Times New Roman"/>
                  <w:sz w:val="24"/>
                  <w:szCs w:val="24"/>
                </w:rPr>
              </w:rPrChange>
            </w:rPr>
            <w:delText>o</w:delText>
          </w:r>
        </w:del>
      </w:ins>
      <w:del w:id="1030" w:author="CMH" w:date="2016-04-29T13:06:00Z">
        <w:r w:rsidRPr="00C42396" w:rsidDel="0070292F">
          <w:rPr>
            <w:rFonts w:ascii="Times New Roman" w:hAnsi="Times New Roman" w:cs="Times New Roman"/>
            <w:b/>
            <w:sz w:val="28"/>
            <w:szCs w:val="28"/>
            <w:rPrChange w:id="1031" w:author="CMH" w:date="2016-04-29T13:15:00Z">
              <w:rPr>
                <w:rFonts w:ascii="Times New Roman" w:hAnsi="Times New Roman" w:cs="Times New Roman"/>
                <w:sz w:val="24"/>
                <w:szCs w:val="24"/>
              </w:rPr>
            </w:rPrChange>
          </w:rPr>
          <w:delText>he a predetermined formula. The LA County parcel data classifies properties as residential, commercial, industrial, etc. The data set further sub-classifies residential parcels as: single family, multi-family, and multi-family 5 or more. These sub-classes will be used for the purposes of apportioning population within each parcel in the study area.</w:delText>
        </w:r>
        <w:r w:rsidR="008C3807" w:rsidRPr="00C42396" w:rsidDel="0070292F">
          <w:rPr>
            <w:rFonts w:ascii="Times New Roman" w:hAnsi="Times New Roman" w:cs="Times New Roman"/>
            <w:b/>
            <w:sz w:val="28"/>
            <w:szCs w:val="28"/>
            <w:rPrChange w:id="1032" w:author="CMH" w:date="2016-04-29T13:15:00Z">
              <w:rPr>
                <w:rFonts w:ascii="Times New Roman" w:hAnsi="Times New Roman" w:cs="Times New Roman"/>
                <w:sz w:val="24"/>
                <w:szCs w:val="24"/>
              </w:rPr>
            </w:rPrChange>
          </w:rPr>
          <w:delText xml:space="preserve"> The total block group population is then divided between the residential parcels, and all of the apportioned parcels within the study area will compose the final dasymetric map.</w:delText>
        </w:r>
      </w:del>
    </w:p>
    <w:p w14:paraId="38EE32DE" w14:textId="5FD4C5B3" w:rsidR="008C3807" w:rsidRPr="00C42396" w:rsidDel="0070292F" w:rsidRDefault="008C3807">
      <w:pPr>
        <w:jc w:val="center"/>
        <w:rPr>
          <w:del w:id="1033" w:author="CMH" w:date="2016-04-29T13:06:00Z"/>
          <w:rFonts w:ascii="Times New Roman" w:hAnsi="Times New Roman" w:cs="Times New Roman"/>
          <w:b/>
          <w:sz w:val="28"/>
          <w:szCs w:val="28"/>
          <w:rPrChange w:id="1034" w:author="CMH" w:date="2016-04-29T13:15:00Z">
            <w:rPr>
              <w:del w:id="1035" w:author="CMH" w:date="2016-04-29T13:06:00Z"/>
              <w:rFonts w:ascii="Times New Roman" w:hAnsi="Times New Roman" w:cs="Times New Roman"/>
              <w:sz w:val="24"/>
              <w:szCs w:val="24"/>
            </w:rPr>
          </w:rPrChange>
        </w:rPr>
        <w:pPrChange w:id="1036" w:author="CMH" w:date="2016-04-29T13:15:00Z">
          <w:pPr/>
        </w:pPrChange>
      </w:pPr>
      <w:del w:id="1037" w:author="CMH" w:date="2016-04-29T13:06:00Z">
        <w:r w:rsidRPr="00C42396" w:rsidDel="0070292F">
          <w:rPr>
            <w:rFonts w:ascii="Times New Roman" w:hAnsi="Times New Roman" w:cs="Times New Roman"/>
            <w:b/>
            <w:sz w:val="28"/>
            <w:szCs w:val="28"/>
            <w:rPrChange w:id="1038" w:author="CMH" w:date="2016-04-29T13:15:00Z">
              <w:rPr>
                <w:rFonts w:ascii="Times New Roman" w:hAnsi="Times New Roman" w:cs="Times New Roman"/>
                <w:sz w:val="24"/>
                <w:szCs w:val="24"/>
              </w:rPr>
            </w:rPrChange>
          </w:rPr>
          <w:delText xml:space="preserve">Locating facilities within the </w:delText>
        </w:r>
      </w:del>
      <w:ins w:id="1039" w:author="Charles Hall" w:date="2016-04-10T22:05:00Z">
        <w:del w:id="1040" w:author="CMH" w:date="2016-04-29T13:06:00Z">
          <w:r w:rsidR="00986BBE" w:rsidRPr="00C42396" w:rsidDel="0070292F">
            <w:rPr>
              <w:rFonts w:ascii="Times New Roman" w:hAnsi="Times New Roman" w:cs="Times New Roman"/>
              <w:b/>
              <w:sz w:val="28"/>
              <w:szCs w:val="28"/>
              <w:rPrChange w:id="1041" w:author="CMH" w:date="2016-04-29T13:15:00Z">
                <w:rPr>
                  <w:rFonts w:ascii="Times New Roman" w:hAnsi="Times New Roman" w:cs="Times New Roman"/>
                  <w:sz w:val="24"/>
                  <w:szCs w:val="24"/>
                </w:rPr>
              </w:rPrChange>
            </w:rPr>
            <w:delText>census tract</w:delText>
          </w:r>
        </w:del>
      </w:ins>
      <w:ins w:id="1042" w:author="Charles Hall" w:date="2016-04-10T22:06:00Z">
        <w:del w:id="1043" w:author="CMH" w:date="2016-04-29T13:06:00Z">
          <w:r w:rsidR="00986BBE" w:rsidRPr="00C42396" w:rsidDel="0070292F">
            <w:rPr>
              <w:rFonts w:ascii="Times New Roman" w:hAnsi="Times New Roman" w:cs="Times New Roman"/>
              <w:b/>
              <w:sz w:val="28"/>
              <w:szCs w:val="28"/>
              <w:rPrChange w:id="1044" w:author="CMH" w:date="2016-04-29T13:15:00Z">
                <w:rPr>
                  <w:rFonts w:ascii="Times New Roman" w:hAnsi="Times New Roman" w:cs="Times New Roman"/>
                  <w:sz w:val="24"/>
                  <w:szCs w:val="24"/>
                </w:rPr>
              </w:rPrChange>
            </w:rPr>
            <w:delText xml:space="preserve"> </w:delText>
          </w:r>
        </w:del>
      </w:ins>
      <w:del w:id="1045" w:author="CMH" w:date="2016-04-29T13:06:00Z">
        <w:r w:rsidRPr="00C42396" w:rsidDel="0070292F">
          <w:rPr>
            <w:rFonts w:ascii="Times New Roman" w:hAnsi="Times New Roman" w:cs="Times New Roman"/>
            <w:b/>
            <w:sz w:val="28"/>
            <w:szCs w:val="28"/>
            <w:rPrChange w:id="1046" w:author="CMH" w:date="2016-04-29T13:15:00Z">
              <w:rPr>
                <w:rFonts w:ascii="Times New Roman" w:hAnsi="Times New Roman" w:cs="Times New Roman"/>
                <w:sz w:val="24"/>
                <w:szCs w:val="24"/>
              </w:rPr>
            </w:rPrChange>
          </w:rPr>
          <w:delText xml:space="preserve">block group will be accomplished via API calls to Yelp </w:delText>
        </w:r>
      </w:del>
      <w:ins w:id="1047" w:author="Charles Hall" w:date="2016-04-10T22:04:00Z">
        <w:del w:id="1048" w:author="CMH" w:date="2016-04-29T13:06:00Z">
          <w:r w:rsidR="00986BBE" w:rsidRPr="00C42396" w:rsidDel="0070292F">
            <w:rPr>
              <w:rFonts w:ascii="Times New Roman" w:hAnsi="Times New Roman" w:cs="Times New Roman"/>
              <w:b/>
              <w:sz w:val="28"/>
              <w:szCs w:val="28"/>
              <w:rPrChange w:id="1049" w:author="CMH" w:date="2016-04-29T13:15:00Z">
                <w:rPr>
                  <w:rFonts w:ascii="Times New Roman" w:hAnsi="Times New Roman" w:cs="Times New Roman"/>
                  <w:sz w:val="24"/>
                  <w:szCs w:val="24"/>
                </w:rPr>
              </w:rPrChange>
            </w:rPr>
            <w:delText>and</w:delText>
          </w:r>
        </w:del>
      </w:ins>
      <w:del w:id="1050" w:author="CMH" w:date="2016-04-29T13:06:00Z">
        <w:r w:rsidRPr="00C42396" w:rsidDel="0070292F">
          <w:rPr>
            <w:rFonts w:ascii="Times New Roman" w:hAnsi="Times New Roman" w:cs="Times New Roman"/>
            <w:b/>
            <w:sz w:val="28"/>
            <w:szCs w:val="28"/>
            <w:rPrChange w:id="1051" w:author="CMH" w:date="2016-04-29T13:15:00Z">
              <w:rPr>
                <w:rFonts w:ascii="Times New Roman" w:hAnsi="Times New Roman" w:cs="Times New Roman"/>
                <w:sz w:val="24"/>
                <w:szCs w:val="24"/>
              </w:rPr>
            </w:rPrChange>
          </w:rPr>
          <w:delText xml:space="preserve">or Google Places. </w:delText>
        </w:r>
      </w:del>
      <w:ins w:id="1052" w:author="Charles Hall" w:date="2016-04-10T22:06:00Z">
        <w:del w:id="1053" w:author="CMH" w:date="2016-04-29T13:06:00Z">
          <w:r w:rsidR="00986BBE" w:rsidRPr="00C42396" w:rsidDel="0070292F">
            <w:rPr>
              <w:rFonts w:ascii="Times New Roman" w:hAnsi="Times New Roman" w:cs="Times New Roman"/>
              <w:b/>
              <w:sz w:val="28"/>
              <w:szCs w:val="28"/>
              <w:rPrChange w:id="1054" w:author="CMH" w:date="2016-04-29T13:15:00Z">
                <w:rPr>
                  <w:rFonts w:ascii="Times New Roman" w:hAnsi="Times New Roman" w:cs="Times New Roman"/>
                  <w:sz w:val="24"/>
                  <w:szCs w:val="24"/>
                </w:rPr>
              </w:rPrChange>
            </w:rPr>
            <w:delText>The Esri Business Analyst data consists of point data in a shapefule.</w:delText>
          </w:r>
        </w:del>
      </w:ins>
      <w:del w:id="1055" w:author="CMH" w:date="2016-04-29T13:06:00Z">
        <w:r w:rsidRPr="00C42396" w:rsidDel="0070292F">
          <w:rPr>
            <w:rFonts w:ascii="Times New Roman" w:hAnsi="Times New Roman" w:cs="Times New Roman"/>
            <w:b/>
            <w:sz w:val="28"/>
            <w:szCs w:val="28"/>
            <w:rPrChange w:id="1056" w:author="CMH" w:date="2016-04-29T13:15:00Z">
              <w:rPr>
                <w:rFonts w:ascii="Times New Roman" w:hAnsi="Times New Roman" w:cs="Times New Roman"/>
                <w:sz w:val="24"/>
                <w:szCs w:val="24"/>
              </w:rPr>
            </w:rPrChange>
          </w:rPr>
          <w:delText xml:space="preserve">The geographic center of the </w:delText>
        </w:r>
      </w:del>
      <w:ins w:id="1057" w:author="Charles Hall" w:date="2016-04-10T22:05:00Z">
        <w:del w:id="1058" w:author="CMH" w:date="2016-04-29T13:06:00Z">
          <w:r w:rsidR="00986BBE" w:rsidRPr="00C42396" w:rsidDel="0070292F">
            <w:rPr>
              <w:rFonts w:ascii="Times New Roman" w:hAnsi="Times New Roman" w:cs="Times New Roman"/>
              <w:b/>
              <w:sz w:val="28"/>
              <w:szCs w:val="28"/>
              <w:rPrChange w:id="1059" w:author="CMH" w:date="2016-04-29T13:15:00Z">
                <w:rPr>
                  <w:rFonts w:ascii="Times New Roman" w:hAnsi="Times New Roman" w:cs="Times New Roman"/>
                  <w:sz w:val="24"/>
                  <w:szCs w:val="24"/>
                </w:rPr>
              </w:rPrChange>
            </w:rPr>
            <w:delText>census tract</w:delText>
          </w:r>
        </w:del>
      </w:ins>
      <w:del w:id="1060" w:author="CMH" w:date="2016-04-29T13:06:00Z">
        <w:r w:rsidRPr="00C42396" w:rsidDel="0070292F">
          <w:rPr>
            <w:rFonts w:ascii="Times New Roman" w:hAnsi="Times New Roman" w:cs="Times New Roman"/>
            <w:b/>
            <w:sz w:val="28"/>
            <w:szCs w:val="28"/>
            <w:rPrChange w:id="1061" w:author="CMH" w:date="2016-04-29T13:15:00Z">
              <w:rPr>
                <w:rFonts w:ascii="Times New Roman" w:hAnsi="Times New Roman" w:cs="Times New Roman"/>
                <w:sz w:val="24"/>
                <w:szCs w:val="24"/>
              </w:rPr>
            </w:rPrChange>
          </w:rPr>
          <w:delText xml:space="preserve">block group will be computed, and used as the input location for the API query. </w:delText>
        </w:r>
      </w:del>
      <w:ins w:id="1062" w:author="Charles Hall" w:date="2016-04-10T22:07:00Z">
        <w:del w:id="1063" w:author="CMH" w:date="2016-04-29T13:06:00Z">
          <w:r w:rsidR="002278DD" w:rsidRPr="00C42396" w:rsidDel="0070292F">
            <w:rPr>
              <w:rFonts w:ascii="Times New Roman" w:hAnsi="Times New Roman" w:cs="Times New Roman"/>
              <w:b/>
              <w:sz w:val="28"/>
              <w:szCs w:val="28"/>
              <w:rPrChange w:id="1064" w:author="CMH" w:date="2016-04-29T13:15:00Z">
                <w:rPr>
                  <w:rFonts w:ascii="Times New Roman" w:hAnsi="Times New Roman" w:cs="Times New Roman"/>
                  <w:sz w:val="24"/>
                  <w:szCs w:val="24"/>
                </w:rPr>
              </w:rPrChange>
            </w:rPr>
            <w:delText>The geographic center will need to be converted from a projected coordinate system to a geographic coordinate system prior to use with the online API</w:delText>
          </w:r>
        </w:del>
      </w:ins>
      <w:ins w:id="1065" w:author="Charles Hall" w:date="2016-04-10T22:08:00Z">
        <w:del w:id="1066" w:author="CMH" w:date="2016-04-29T13:06:00Z">
          <w:r w:rsidR="002278DD" w:rsidRPr="00C42396" w:rsidDel="0070292F">
            <w:rPr>
              <w:rFonts w:ascii="Times New Roman" w:hAnsi="Times New Roman" w:cs="Times New Roman"/>
              <w:b/>
              <w:sz w:val="28"/>
              <w:szCs w:val="28"/>
              <w:rPrChange w:id="1067" w:author="CMH" w:date="2016-04-29T13:15:00Z">
                <w:rPr>
                  <w:rFonts w:ascii="Times New Roman" w:hAnsi="Times New Roman" w:cs="Times New Roman"/>
                  <w:sz w:val="24"/>
                  <w:szCs w:val="24"/>
                </w:rPr>
              </w:rPrChange>
            </w:rPr>
            <w:delText>’s.</w:delText>
          </w:r>
        </w:del>
      </w:ins>
      <w:del w:id="1068" w:author="CMH" w:date="2016-04-29T13:06:00Z">
        <w:r w:rsidRPr="00C42396" w:rsidDel="0070292F">
          <w:rPr>
            <w:rFonts w:ascii="Times New Roman" w:hAnsi="Times New Roman" w:cs="Times New Roman"/>
            <w:b/>
            <w:sz w:val="28"/>
            <w:szCs w:val="28"/>
            <w:rPrChange w:id="1069" w:author="CMH" w:date="2016-04-29T13:15:00Z">
              <w:rPr>
                <w:rFonts w:ascii="Times New Roman" w:hAnsi="Times New Roman" w:cs="Times New Roman"/>
                <w:sz w:val="24"/>
                <w:szCs w:val="24"/>
              </w:rPr>
            </w:rPrChange>
          </w:rPr>
          <w:delText>The results of the query will be spatially joined with the block group</w:delText>
        </w:r>
      </w:del>
      <w:ins w:id="1070" w:author="Charles Hall" w:date="2016-04-10T22:08:00Z">
        <w:del w:id="1071" w:author="CMH" w:date="2016-04-29T13:06:00Z">
          <w:r w:rsidR="002278DD" w:rsidRPr="00C42396" w:rsidDel="0070292F">
            <w:rPr>
              <w:rFonts w:ascii="Times New Roman" w:hAnsi="Times New Roman" w:cs="Times New Roman"/>
              <w:b/>
              <w:sz w:val="28"/>
              <w:szCs w:val="28"/>
              <w:rPrChange w:id="1072" w:author="CMH" w:date="2016-04-29T13:15:00Z">
                <w:rPr>
                  <w:rFonts w:ascii="Times New Roman" w:hAnsi="Times New Roman" w:cs="Times New Roman"/>
                  <w:sz w:val="24"/>
                  <w:szCs w:val="24"/>
                </w:rPr>
              </w:rPrChange>
            </w:rPr>
            <w:delText>census tract</w:delText>
          </w:r>
        </w:del>
      </w:ins>
      <w:del w:id="1073" w:author="CMH" w:date="2016-04-29T13:06:00Z">
        <w:r w:rsidRPr="00C42396" w:rsidDel="0070292F">
          <w:rPr>
            <w:rFonts w:ascii="Times New Roman" w:hAnsi="Times New Roman" w:cs="Times New Roman"/>
            <w:b/>
            <w:sz w:val="28"/>
            <w:szCs w:val="28"/>
            <w:rPrChange w:id="1074" w:author="CMH" w:date="2016-04-29T13:15:00Z">
              <w:rPr>
                <w:rFonts w:ascii="Times New Roman" w:hAnsi="Times New Roman" w:cs="Times New Roman"/>
                <w:sz w:val="24"/>
                <w:szCs w:val="24"/>
              </w:rPr>
            </w:rPrChange>
          </w:rPr>
          <w:delText xml:space="preserve"> boundary in order to identify only those facilities that are within the </w:delText>
        </w:r>
      </w:del>
      <w:ins w:id="1075" w:author="Charles Hall" w:date="2016-04-10T22:09:00Z">
        <w:del w:id="1076" w:author="CMH" w:date="2016-04-29T13:06:00Z">
          <w:r w:rsidR="002278DD" w:rsidRPr="00C42396" w:rsidDel="0070292F">
            <w:rPr>
              <w:rFonts w:ascii="Times New Roman" w:hAnsi="Times New Roman" w:cs="Times New Roman"/>
              <w:b/>
              <w:sz w:val="28"/>
              <w:szCs w:val="28"/>
              <w:rPrChange w:id="1077" w:author="CMH" w:date="2016-04-29T13:15:00Z">
                <w:rPr>
                  <w:rFonts w:ascii="Times New Roman" w:hAnsi="Times New Roman" w:cs="Times New Roman"/>
                  <w:sz w:val="24"/>
                  <w:szCs w:val="24"/>
                </w:rPr>
              </w:rPrChange>
            </w:rPr>
            <w:delText>tract</w:delText>
          </w:r>
        </w:del>
      </w:ins>
      <w:del w:id="1078" w:author="CMH" w:date="2016-04-29T13:06:00Z">
        <w:r w:rsidRPr="00C42396" w:rsidDel="0070292F">
          <w:rPr>
            <w:rFonts w:ascii="Times New Roman" w:hAnsi="Times New Roman" w:cs="Times New Roman"/>
            <w:b/>
            <w:sz w:val="28"/>
            <w:szCs w:val="28"/>
            <w:rPrChange w:id="1079" w:author="CMH" w:date="2016-04-29T13:15:00Z">
              <w:rPr>
                <w:rFonts w:ascii="Times New Roman" w:hAnsi="Times New Roman" w:cs="Times New Roman"/>
                <w:sz w:val="24"/>
                <w:szCs w:val="24"/>
              </w:rPr>
            </w:rPrChange>
          </w:rPr>
          <w:delText xml:space="preserve">block group. Adjacent facilities will be included when the program processes the </w:delText>
        </w:r>
      </w:del>
      <w:ins w:id="1080" w:author="Charles Hall" w:date="2016-04-10T22:09:00Z">
        <w:del w:id="1081" w:author="CMH" w:date="2016-04-29T13:06:00Z">
          <w:r w:rsidR="002278DD" w:rsidRPr="00C42396" w:rsidDel="0070292F">
            <w:rPr>
              <w:rFonts w:ascii="Times New Roman" w:hAnsi="Times New Roman" w:cs="Times New Roman"/>
              <w:b/>
              <w:sz w:val="28"/>
              <w:szCs w:val="28"/>
              <w:rPrChange w:id="1082" w:author="CMH" w:date="2016-04-29T13:15:00Z">
                <w:rPr>
                  <w:rFonts w:ascii="Times New Roman" w:hAnsi="Times New Roman" w:cs="Times New Roman"/>
                  <w:sz w:val="24"/>
                  <w:szCs w:val="24"/>
                </w:rPr>
              </w:rPrChange>
            </w:rPr>
            <w:delText>tracts</w:delText>
          </w:r>
        </w:del>
      </w:ins>
      <w:del w:id="1083" w:author="CMH" w:date="2016-04-29T13:06:00Z">
        <w:r w:rsidRPr="00C42396" w:rsidDel="0070292F">
          <w:rPr>
            <w:rFonts w:ascii="Times New Roman" w:hAnsi="Times New Roman" w:cs="Times New Roman"/>
            <w:b/>
            <w:sz w:val="28"/>
            <w:szCs w:val="28"/>
            <w:rPrChange w:id="1084" w:author="CMH" w:date="2016-04-29T13:15:00Z">
              <w:rPr>
                <w:rFonts w:ascii="Times New Roman" w:hAnsi="Times New Roman" w:cs="Times New Roman"/>
                <w:sz w:val="24"/>
                <w:szCs w:val="24"/>
              </w:rPr>
            </w:rPrChange>
          </w:rPr>
          <w:delText xml:space="preserve">block groups within which they reside. Limiting the facilities in this way removes duplicates that would otherwise occur during the iteration process. </w:delText>
        </w:r>
      </w:del>
    </w:p>
    <w:p w14:paraId="33F0F3D2" w14:textId="254C32F4" w:rsidR="00AF48B2" w:rsidRPr="00C42396" w:rsidDel="0070292F" w:rsidRDefault="00AF48B2">
      <w:pPr>
        <w:jc w:val="center"/>
        <w:rPr>
          <w:del w:id="1085" w:author="CMH" w:date="2016-04-29T13:06:00Z"/>
          <w:rFonts w:ascii="Times New Roman" w:hAnsi="Times New Roman" w:cs="Times New Roman"/>
          <w:b/>
          <w:sz w:val="28"/>
          <w:szCs w:val="28"/>
          <w:rPrChange w:id="1086" w:author="CMH" w:date="2016-04-29T13:15:00Z">
            <w:rPr>
              <w:del w:id="1087" w:author="CMH" w:date="2016-04-29T13:06:00Z"/>
              <w:rFonts w:ascii="Times New Roman" w:hAnsi="Times New Roman" w:cs="Times New Roman"/>
              <w:sz w:val="24"/>
              <w:szCs w:val="24"/>
            </w:rPr>
          </w:rPrChange>
        </w:rPr>
        <w:pPrChange w:id="1088" w:author="CMH" w:date="2016-04-29T13:15:00Z">
          <w:pPr/>
        </w:pPrChange>
      </w:pPr>
      <w:del w:id="1089" w:author="CMH" w:date="2016-04-29T13:06:00Z">
        <w:r w:rsidRPr="00C42396" w:rsidDel="0070292F">
          <w:rPr>
            <w:rFonts w:ascii="Times New Roman" w:hAnsi="Times New Roman" w:cs="Times New Roman"/>
            <w:b/>
            <w:sz w:val="28"/>
            <w:szCs w:val="28"/>
            <w:rPrChange w:id="1090" w:author="CMH" w:date="2016-04-29T13:15:00Z">
              <w:rPr>
                <w:rFonts w:ascii="Times New Roman" w:hAnsi="Times New Roman" w:cs="Times New Roman"/>
                <w:sz w:val="24"/>
                <w:szCs w:val="24"/>
              </w:rPr>
            </w:rPrChange>
          </w:rPr>
          <w:delText>Facilities will be classified based on the classification given by the API, with dist</w:delText>
        </w:r>
        <w:r w:rsidR="009D0A4E" w:rsidRPr="00C42396" w:rsidDel="0070292F">
          <w:rPr>
            <w:rFonts w:ascii="Times New Roman" w:hAnsi="Times New Roman" w:cs="Times New Roman"/>
            <w:b/>
            <w:sz w:val="28"/>
            <w:szCs w:val="28"/>
            <w:rPrChange w:id="1091" w:author="CMH" w:date="2016-04-29T13:15:00Z">
              <w:rPr>
                <w:rFonts w:ascii="Times New Roman" w:hAnsi="Times New Roman" w:cs="Times New Roman"/>
                <w:sz w:val="24"/>
                <w:szCs w:val="24"/>
              </w:rPr>
            </w:rPrChange>
          </w:rPr>
          <w:delText>inctions being made between sup</w:delText>
        </w:r>
        <w:r w:rsidRPr="00C42396" w:rsidDel="0070292F">
          <w:rPr>
            <w:rFonts w:ascii="Times New Roman" w:hAnsi="Times New Roman" w:cs="Times New Roman"/>
            <w:b/>
            <w:sz w:val="28"/>
            <w:szCs w:val="28"/>
            <w:rPrChange w:id="1092" w:author="CMH" w:date="2016-04-29T13:15:00Z">
              <w:rPr>
                <w:rFonts w:ascii="Times New Roman" w:hAnsi="Times New Roman" w:cs="Times New Roman"/>
                <w:sz w:val="24"/>
                <w:szCs w:val="24"/>
              </w:rPr>
            </w:rPrChange>
          </w:rPr>
          <w:delText xml:space="preserve">ermarkets, convenience stores, restaurants, and fast food restaurants. This improved classification allows for better access analysis because the score to reflects the quality of </w:delText>
        </w:r>
      </w:del>
      <w:ins w:id="1093" w:author="Robert Vos" w:date="2016-02-22T15:24:00Z">
        <w:del w:id="1094" w:author="CMH" w:date="2016-04-29T13:06:00Z">
          <w:r w:rsidR="007F6942" w:rsidRPr="00C42396" w:rsidDel="0070292F">
            <w:rPr>
              <w:rFonts w:ascii="Times New Roman" w:hAnsi="Times New Roman" w:cs="Times New Roman"/>
              <w:b/>
              <w:sz w:val="28"/>
              <w:szCs w:val="28"/>
              <w:rPrChange w:id="1095" w:author="CMH" w:date="2016-04-29T13:15:00Z">
                <w:rPr>
                  <w:rFonts w:ascii="Times New Roman" w:hAnsi="Times New Roman" w:cs="Times New Roman"/>
                  <w:sz w:val="24"/>
                  <w:szCs w:val="24"/>
                </w:rPr>
              </w:rPrChange>
            </w:rPr>
            <w:delText>the</w:delText>
          </w:r>
        </w:del>
      </w:ins>
      <w:del w:id="1096" w:author="CMH" w:date="2016-04-29T13:06:00Z">
        <w:r w:rsidRPr="00C42396" w:rsidDel="0070292F">
          <w:rPr>
            <w:rFonts w:ascii="Times New Roman" w:hAnsi="Times New Roman" w:cs="Times New Roman"/>
            <w:b/>
            <w:sz w:val="28"/>
            <w:szCs w:val="28"/>
            <w:rPrChange w:id="1097" w:author="CMH" w:date="2016-04-29T13:15:00Z">
              <w:rPr>
                <w:rFonts w:ascii="Times New Roman" w:hAnsi="Times New Roman" w:cs="Times New Roman"/>
                <w:sz w:val="24"/>
                <w:szCs w:val="24"/>
              </w:rPr>
            </w:rPrChange>
          </w:rPr>
          <w:delText xml:space="preserve"> facilities within the network instead of a simple count. </w:delText>
        </w:r>
        <w:r w:rsidR="00F863E9" w:rsidRPr="00C42396" w:rsidDel="0070292F">
          <w:rPr>
            <w:rFonts w:ascii="Times New Roman" w:hAnsi="Times New Roman" w:cs="Times New Roman"/>
            <w:b/>
            <w:sz w:val="28"/>
            <w:szCs w:val="28"/>
            <w:rPrChange w:id="1098" w:author="CMH" w:date="2016-04-29T13:15:00Z">
              <w:rPr>
                <w:rFonts w:ascii="Times New Roman" w:hAnsi="Times New Roman" w:cs="Times New Roman"/>
                <w:sz w:val="24"/>
                <w:szCs w:val="24"/>
              </w:rPr>
            </w:rPrChange>
          </w:rPr>
          <w:delText>Supermarkets and restaurants will be given higher quality scores, while convenience stores and fast food restaurants will be given lower quality scores. The ratio of fast food to restaurants, and convenience stores to supermarkets will also be included as an indication of the overall quality of food options available in a given census block group.</w:delText>
        </w:r>
      </w:del>
    </w:p>
    <w:p w14:paraId="57662D72" w14:textId="6D8AFEE6" w:rsidR="002E558D" w:rsidRPr="00C42396" w:rsidDel="0070292F" w:rsidRDefault="008C3807">
      <w:pPr>
        <w:jc w:val="center"/>
        <w:rPr>
          <w:del w:id="1099" w:author="CMH" w:date="2016-04-29T13:06:00Z"/>
          <w:rFonts w:ascii="Times New Roman" w:hAnsi="Times New Roman" w:cs="Times New Roman"/>
          <w:b/>
          <w:sz w:val="28"/>
          <w:szCs w:val="28"/>
          <w:rPrChange w:id="1100" w:author="CMH" w:date="2016-04-29T13:15:00Z">
            <w:rPr>
              <w:del w:id="1101" w:author="CMH" w:date="2016-04-29T13:06:00Z"/>
              <w:rFonts w:ascii="Times New Roman" w:hAnsi="Times New Roman" w:cs="Times New Roman"/>
              <w:sz w:val="24"/>
              <w:szCs w:val="24"/>
            </w:rPr>
          </w:rPrChange>
        </w:rPr>
        <w:pPrChange w:id="1102" w:author="CMH" w:date="2016-04-29T13:15:00Z">
          <w:pPr/>
        </w:pPrChange>
      </w:pPr>
      <w:del w:id="1103" w:author="CMH" w:date="2016-04-29T13:06:00Z">
        <w:r w:rsidRPr="00C42396" w:rsidDel="0070292F">
          <w:rPr>
            <w:rFonts w:ascii="Times New Roman" w:hAnsi="Times New Roman" w:cs="Times New Roman"/>
            <w:b/>
            <w:sz w:val="28"/>
            <w:szCs w:val="28"/>
            <w:rPrChange w:id="1104" w:author="CMH" w:date="2016-04-29T13:15:00Z">
              <w:rPr>
                <w:rFonts w:ascii="Times New Roman" w:hAnsi="Times New Roman" w:cs="Times New Roman"/>
                <w:sz w:val="24"/>
                <w:szCs w:val="24"/>
              </w:rPr>
            </w:rPrChange>
          </w:rPr>
          <w:delText>With facilities and parcels located on the map, network facility analysis can be performed, and a</w:delText>
        </w:r>
        <w:r w:rsidR="00AF48B2" w:rsidRPr="00C42396" w:rsidDel="0070292F">
          <w:rPr>
            <w:rFonts w:ascii="Times New Roman" w:hAnsi="Times New Roman" w:cs="Times New Roman"/>
            <w:b/>
            <w:sz w:val="28"/>
            <w:szCs w:val="28"/>
            <w:rPrChange w:id="1105" w:author="CMH" w:date="2016-04-29T13:15:00Z">
              <w:rPr>
                <w:rFonts w:ascii="Times New Roman" w:hAnsi="Times New Roman" w:cs="Times New Roman"/>
                <w:sz w:val="24"/>
                <w:szCs w:val="24"/>
              </w:rPr>
            </w:rPrChange>
          </w:rPr>
          <w:delText xml:space="preserve"> score can be generated for each parc</w:delText>
        </w:r>
        <w:r w:rsidR="00F863E9" w:rsidRPr="00C42396" w:rsidDel="0070292F">
          <w:rPr>
            <w:rFonts w:ascii="Times New Roman" w:hAnsi="Times New Roman" w:cs="Times New Roman"/>
            <w:b/>
            <w:sz w:val="28"/>
            <w:szCs w:val="28"/>
            <w:rPrChange w:id="1106" w:author="CMH" w:date="2016-04-29T13:15:00Z">
              <w:rPr>
                <w:rFonts w:ascii="Times New Roman" w:hAnsi="Times New Roman" w:cs="Times New Roman"/>
                <w:sz w:val="24"/>
                <w:szCs w:val="24"/>
              </w:rPr>
            </w:rPrChange>
          </w:rPr>
          <w:delText xml:space="preserve">el. The score reflects the overall quality of food available to the given parcel within a certain network distance. Distances of a half-mile, often considered walkable, and one mile will be considered for the study. </w:delText>
        </w:r>
        <w:r w:rsidR="002E558D" w:rsidRPr="00C42396" w:rsidDel="0070292F">
          <w:rPr>
            <w:rFonts w:ascii="Times New Roman" w:hAnsi="Times New Roman" w:cs="Times New Roman"/>
            <w:b/>
            <w:sz w:val="28"/>
            <w:szCs w:val="28"/>
            <w:rPrChange w:id="1107" w:author="CMH" w:date="2016-04-29T13:15:00Z">
              <w:rPr>
                <w:rFonts w:ascii="Times New Roman" w:hAnsi="Times New Roman" w:cs="Times New Roman"/>
                <w:sz w:val="24"/>
                <w:szCs w:val="24"/>
              </w:rPr>
            </w:rPrChange>
          </w:rPr>
          <w:delText>The preliminary access score will be recorded per parcel</w:delText>
        </w:r>
      </w:del>
    </w:p>
    <w:p w14:paraId="42F2138B" w14:textId="165CB291" w:rsidR="008C3807" w:rsidRPr="00C42396" w:rsidDel="0070292F" w:rsidRDefault="00F863E9">
      <w:pPr>
        <w:jc w:val="center"/>
        <w:rPr>
          <w:del w:id="1108" w:author="CMH" w:date="2016-04-29T13:06:00Z"/>
          <w:rFonts w:ascii="Times New Roman" w:hAnsi="Times New Roman" w:cs="Times New Roman"/>
          <w:b/>
          <w:sz w:val="28"/>
          <w:szCs w:val="28"/>
          <w:rPrChange w:id="1109" w:author="CMH" w:date="2016-04-29T13:15:00Z">
            <w:rPr>
              <w:del w:id="1110" w:author="CMH" w:date="2016-04-29T13:06:00Z"/>
              <w:rFonts w:ascii="Times New Roman" w:hAnsi="Times New Roman" w:cs="Times New Roman"/>
              <w:sz w:val="24"/>
              <w:szCs w:val="24"/>
            </w:rPr>
          </w:rPrChange>
        </w:rPr>
        <w:pPrChange w:id="1111" w:author="CMH" w:date="2016-04-29T13:15:00Z">
          <w:pPr/>
        </w:pPrChange>
      </w:pPr>
      <w:del w:id="1112" w:author="CMH" w:date="2016-04-29T13:06:00Z">
        <w:r w:rsidRPr="00C42396" w:rsidDel="0070292F">
          <w:rPr>
            <w:rFonts w:ascii="Times New Roman" w:hAnsi="Times New Roman" w:cs="Times New Roman"/>
            <w:b/>
            <w:sz w:val="28"/>
            <w:szCs w:val="28"/>
            <w:rPrChange w:id="1113" w:author="CMH" w:date="2016-04-29T13:15:00Z">
              <w:rPr>
                <w:rFonts w:ascii="Times New Roman" w:hAnsi="Times New Roman" w:cs="Times New Roman"/>
                <w:sz w:val="24"/>
                <w:szCs w:val="24"/>
              </w:rPr>
            </w:rPrChange>
          </w:rPr>
          <w:delText>The initial score will then be adjusted based on the income and education levels that are indicated for each parcel by the census.</w:delText>
        </w:r>
        <w:r w:rsidR="002E558D" w:rsidRPr="00C42396" w:rsidDel="0070292F">
          <w:rPr>
            <w:rFonts w:ascii="Times New Roman" w:hAnsi="Times New Roman" w:cs="Times New Roman"/>
            <w:b/>
            <w:sz w:val="28"/>
            <w:szCs w:val="28"/>
            <w:rPrChange w:id="1114" w:author="CMH" w:date="2016-04-29T13:15:00Z">
              <w:rPr>
                <w:rFonts w:ascii="Times New Roman" w:hAnsi="Times New Roman" w:cs="Times New Roman"/>
                <w:sz w:val="24"/>
                <w:szCs w:val="24"/>
              </w:rPr>
            </w:rPrChange>
          </w:rPr>
          <w:delText xml:space="preserve"> This </w:delText>
        </w:r>
      </w:del>
      <w:ins w:id="1115" w:author="Charles Hall" w:date="2016-04-10T22:10:00Z">
        <w:del w:id="1116" w:author="CMH" w:date="2016-04-29T13:06:00Z">
          <w:r w:rsidR="002278DD" w:rsidRPr="00C42396" w:rsidDel="0070292F">
            <w:rPr>
              <w:rFonts w:ascii="Times New Roman" w:hAnsi="Times New Roman" w:cs="Times New Roman"/>
              <w:b/>
              <w:sz w:val="28"/>
              <w:szCs w:val="28"/>
              <w:rPrChange w:id="1117" w:author="CMH" w:date="2016-04-29T13:15:00Z">
                <w:rPr>
                  <w:rFonts w:ascii="Times New Roman" w:hAnsi="Times New Roman" w:cs="Times New Roman"/>
                  <w:sz w:val="24"/>
                  <w:szCs w:val="24"/>
                </w:rPr>
              </w:rPrChange>
            </w:rPr>
            <w:delText>weighting</w:delText>
          </w:r>
        </w:del>
      </w:ins>
      <w:commentRangeStart w:id="1118"/>
      <w:del w:id="1119" w:author="CMH" w:date="2016-04-29T13:06:00Z">
        <w:r w:rsidR="002E558D" w:rsidRPr="00C42396" w:rsidDel="0070292F">
          <w:rPr>
            <w:rFonts w:ascii="Times New Roman" w:hAnsi="Times New Roman" w:cs="Times New Roman"/>
            <w:b/>
            <w:sz w:val="28"/>
            <w:szCs w:val="28"/>
            <w:rPrChange w:id="1120" w:author="CMH" w:date="2016-04-29T13:15:00Z">
              <w:rPr>
                <w:rFonts w:ascii="Times New Roman" w:hAnsi="Times New Roman" w:cs="Times New Roman"/>
                <w:sz w:val="24"/>
                <w:szCs w:val="24"/>
              </w:rPr>
            </w:rPrChange>
          </w:rPr>
          <w:delText xml:space="preserve">biasing </w:delText>
        </w:r>
        <w:commentRangeEnd w:id="1118"/>
        <w:r w:rsidR="007F6942" w:rsidRPr="00C42396" w:rsidDel="0070292F">
          <w:rPr>
            <w:rStyle w:val="CommentReference"/>
            <w:rFonts w:ascii="Times New Roman" w:eastAsia="Times New Roman" w:hAnsi="Times New Roman" w:cs="Times New Roman"/>
            <w:b/>
            <w:sz w:val="28"/>
            <w:szCs w:val="28"/>
            <w:shd w:val="clear" w:color="auto" w:fill="FFFFFF"/>
            <w:rPrChange w:id="1121" w:author="CMH" w:date="2016-04-29T13:15:00Z">
              <w:rPr>
                <w:rStyle w:val="CommentReference"/>
                <w:rFonts w:ascii="Times New Roman" w:eastAsia="Times New Roman" w:hAnsi="Times New Roman" w:cs="Times New Roman"/>
                <w:shd w:val="clear" w:color="auto" w:fill="FFFFFF"/>
              </w:rPr>
            </w:rPrChange>
          </w:rPr>
          <w:commentReference w:id="1118"/>
        </w:r>
        <w:r w:rsidR="002E558D" w:rsidRPr="00C42396" w:rsidDel="0070292F">
          <w:rPr>
            <w:rFonts w:ascii="Times New Roman" w:hAnsi="Times New Roman" w:cs="Times New Roman"/>
            <w:b/>
            <w:sz w:val="28"/>
            <w:szCs w:val="28"/>
            <w:rPrChange w:id="1122" w:author="CMH" w:date="2016-04-29T13:15:00Z">
              <w:rPr>
                <w:rFonts w:ascii="Times New Roman" w:hAnsi="Times New Roman" w:cs="Times New Roman"/>
                <w:sz w:val="24"/>
                <w:szCs w:val="24"/>
              </w:rPr>
            </w:rPrChange>
          </w:rPr>
          <w:delText>of access scores is meant to provide a more realistic assessment of access given all of the factors involved in the decision making process.</w:delText>
        </w:r>
      </w:del>
    </w:p>
    <w:p w14:paraId="133C03AC" w14:textId="7D3B0F9B" w:rsidR="002E558D" w:rsidRPr="00C42396" w:rsidDel="0070292F" w:rsidRDefault="002E558D">
      <w:pPr>
        <w:jc w:val="center"/>
        <w:rPr>
          <w:del w:id="1123" w:author="CMH" w:date="2016-04-29T13:06:00Z"/>
          <w:rFonts w:ascii="Times New Roman" w:hAnsi="Times New Roman" w:cs="Times New Roman"/>
          <w:b/>
          <w:sz w:val="28"/>
          <w:szCs w:val="28"/>
          <w:rPrChange w:id="1124" w:author="CMH" w:date="2016-04-29T13:15:00Z">
            <w:rPr>
              <w:del w:id="1125" w:author="CMH" w:date="2016-04-29T13:06:00Z"/>
              <w:rFonts w:ascii="Times New Roman" w:hAnsi="Times New Roman" w:cs="Times New Roman"/>
              <w:sz w:val="24"/>
              <w:szCs w:val="24"/>
            </w:rPr>
          </w:rPrChange>
        </w:rPr>
        <w:pPrChange w:id="1126" w:author="CMH" w:date="2016-04-29T13:15:00Z">
          <w:pPr/>
        </w:pPrChange>
      </w:pPr>
      <w:commentRangeStart w:id="1127"/>
    </w:p>
    <w:p w14:paraId="30E1353C" w14:textId="17CA5661" w:rsidR="002E558D" w:rsidRPr="00C42396" w:rsidDel="0070292F" w:rsidRDefault="002E558D">
      <w:pPr>
        <w:jc w:val="center"/>
        <w:rPr>
          <w:del w:id="1128" w:author="CMH" w:date="2016-04-29T13:06:00Z"/>
          <w:rFonts w:ascii="Times New Roman" w:hAnsi="Times New Roman" w:cs="Times New Roman"/>
          <w:b/>
          <w:color w:val="FF0000"/>
          <w:sz w:val="28"/>
          <w:szCs w:val="28"/>
          <w:rPrChange w:id="1129" w:author="CMH" w:date="2016-04-29T13:15:00Z">
            <w:rPr>
              <w:del w:id="1130" w:author="CMH" w:date="2016-04-29T13:06:00Z"/>
              <w:rFonts w:ascii="Times New Roman" w:hAnsi="Times New Roman" w:cs="Times New Roman"/>
              <w:color w:val="FF0000"/>
              <w:sz w:val="24"/>
              <w:szCs w:val="24"/>
            </w:rPr>
          </w:rPrChange>
        </w:rPr>
        <w:pPrChange w:id="1131" w:author="CMH" w:date="2016-04-29T13:15:00Z">
          <w:pPr/>
        </w:pPrChange>
      </w:pPr>
      <w:del w:id="1132" w:author="CMH" w:date="2016-04-29T13:06:00Z">
        <w:r w:rsidRPr="00C42396" w:rsidDel="0070292F">
          <w:rPr>
            <w:rFonts w:ascii="Times New Roman" w:hAnsi="Times New Roman" w:cs="Times New Roman"/>
            <w:b/>
            <w:color w:val="FF0000"/>
            <w:sz w:val="28"/>
            <w:szCs w:val="28"/>
            <w:rPrChange w:id="1133" w:author="CMH" w:date="2016-04-29T13:15:00Z">
              <w:rPr>
                <w:rFonts w:ascii="Times New Roman" w:hAnsi="Times New Roman" w:cs="Times New Roman"/>
                <w:color w:val="FF0000"/>
                <w:sz w:val="24"/>
                <w:szCs w:val="24"/>
              </w:rPr>
            </w:rPrChange>
          </w:rPr>
          <w:delText xml:space="preserve">The analysis portion needs work. </w:delText>
        </w:r>
        <w:commentRangeStart w:id="1134"/>
        <w:r w:rsidRPr="00C42396" w:rsidDel="0070292F">
          <w:rPr>
            <w:rFonts w:ascii="Times New Roman" w:hAnsi="Times New Roman" w:cs="Times New Roman"/>
            <w:b/>
            <w:color w:val="FF0000"/>
            <w:sz w:val="28"/>
            <w:szCs w:val="28"/>
            <w:rPrChange w:id="1135" w:author="CMH" w:date="2016-04-29T13:15:00Z">
              <w:rPr>
                <w:rFonts w:ascii="Times New Roman" w:hAnsi="Times New Roman" w:cs="Times New Roman"/>
                <w:color w:val="FF0000"/>
                <w:sz w:val="24"/>
                <w:szCs w:val="24"/>
              </w:rPr>
            </w:rPrChange>
          </w:rPr>
          <w:delText>What steps are necessary for the road network to be ready for network analysis</w:delText>
        </w:r>
        <w:commentRangeEnd w:id="1134"/>
        <w:r w:rsidR="00F542D6" w:rsidRPr="00C42396" w:rsidDel="0070292F">
          <w:rPr>
            <w:rStyle w:val="CommentReference"/>
            <w:rFonts w:ascii="Times New Roman" w:eastAsia="Times New Roman" w:hAnsi="Times New Roman" w:cs="Times New Roman"/>
            <w:b/>
            <w:sz w:val="28"/>
            <w:szCs w:val="28"/>
            <w:shd w:val="clear" w:color="auto" w:fill="FFFFFF"/>
            <w:rPrChange w:id="1136" w:author="CMH" w:date="2016-04-29T13:15:00Z">
              <w:rPr>
                <w:rStyle w:val="CommentReference"/>
                <w:rFonts w:ascii="Times New Roman" w:eastAsia="Times New Roman" w:hAnsi="Times New Roman" w:cs="Times New Roman"/>
                <w:shd w:val="clear" w:color="auto" w:fill="FFFFFF"/>
              </w:rPr>
            </w:rPrChange>
          </w:rPr>
          <w:commentReference w:id="1134"/>
        </w:r>
        <w:r w:rsidRPr="00C42396" w:rsidDel="0070292F">
          <w:rPr>
            <w:rFonts w:ascii="Times New Roman" w:hAnsi="Times New Roman" w:cs="Times New Roman"/>
            <w:b/>
            <w:color w:val="FF0000"/>
            <w:sz w:val="28"/>
            <w:szCs w:val="28"/>
            <w:rPrChange w:id="1137" w:author="CMH" w:date="2016-04-29T13:15:00Z">
              <w:rPr>
                <w:rFonts w:ascii="Times New Roman" w:hAnsi="Times New Roman" w:cs="Times New Roman"/>
                <w:color w:val="FF0000"/>
                <w:sz w:val="24"/>
                <w:szCs w:val="24"/>
              </w:rPr>
            </w:rPrChange>
          </w:rPr>
          <w:delText xml:space="preserve">? What about the endpoints? Look more closely at Jiminez work in order to get a better idea. Also, crack open arcmap and try it. </w:delText>
        </w:r>
        <w:commentRangeStart w:id="1138"/>
        <w:r w:rsidRPr="00C42396" w:rsidDel="0070292F">
          <w:rPr>
            <w:rFonts w:ascii="Times New Roman" w:hAnsi="Times New Roman" w:cs="Times New Roman"/>
            <w:b/>
            <w:color w:val="FF0000"/>
            <w:sz w:val="28"/>
            <w:szCs w:val="28"/>
            <w:rPrChange w:id="1139" w:author="CMH" w:date="2016-04-29T13:15:00Z">
              <w:rPr>
                <w:rFonts w:ascii="Times New Roman" w:hAnsi="Times New Roman" w:cs="Times New Roman"/>
                <w:color w:val="FF0000"/>
                <w:sz w:val="24"/>
                <w:szCs w:val="24"/>
              </w:rPr>
            </w:rPrChange>
          </w:rPr>
          <w:delText>Let’s do a test run on a couple of randomly selected block groups. Little Tokyo.</w:delText>
        </w:r>
        <w:commentRangeEnd w:id="1138"/>
        <w:r w:rsidR="00F542D6" w:rsidRPr="00C42396" w:rsidDel="0070292F">
          <w:rPr>
            <w:rStyle w:val="CommentReference"/>
            <w:rFonts w:ascii="Times New Roman" w:eastAsia="Times New Roman" w:hAnsi="Times New Roman" w:cs="Times New Roman"/>
            <w:b/>
            <w:sz w:val="28"/>
            <w:szCs w:val="28"/>
            <w:shd w:val="clear" w:color="auto" w:fill="FFFFFF"/>
            <w:rPrChange w:id="1140" w:author="CMH" w:date="2016-04-29T13:15:00Z">
              <w:rPr>
                <w:rStyle w:val="CommentReference"/>
                <w:rFonts w:ascii="Times New Roman" w:eastAsia="Times New Roman" w:hAnsi="Times New Roman" w:cs="Times New Roman"/>
                <w:shd w:val="clear" w:color="auto" w:fill="FFFFFF"/>
              </w:rPr>
            </w:rPrChange>
          </w:rPr>
          <w:commentReference w:id="1138"/>
        </w:r>
      </w:del>
    </w:p>
    <w:p w14:paraId="3CA77B5B" w14:textId="646C0232" w:rsidR="002E558D" w:rsidRPr="00C42396" w:rsidDel="0070292F" w:rsidRDefault="002E558D">
      <w:pPr>
        <w:jc w:val="center"/>
        <w:rPr>
          <w:del w:id="1141" w:author="CMH" w:date="2016-04-29T13:06:00Z"/>
          <w:rFonts w:ascii="Times New Roman" w:hAnsi="Times New Roman" w:cs="Times New Roman"/>
          <w:b/>
          <w:color w:val="FF0000"/>
          <w:sz w:val="28"/>
          <w:szCs w:val="28"/>
          <w:rPrChange w:id="1142" w:author="CMH" w:date="2016-04-29T13:15:00Z">
            <w:rPr>
              <w:del w:id="1143" w:author="CMH" w:date="2016-04-29T13:06:00Z"/>
              <w:rFonts w:ascii="Times New Roman" w:hAnsi="Times New Roman" w:cs="Times New Roman"/>
              <w:color w:val="FF0000"/>
              <w:sz w:val="24"/>
              <w:szCs w:val="24"/>
            </w:rPr>
          </w:rPrChange>
        </w:rPr>
        <w:pPrChange w:id="1144" w:author="CMH" w:date="2016-04-29T13:15:00Z">
          <w:pPr/>
        </w:pPrChange>
      </w:pPr>
      <w:del w:id="1145" w:author="CMH" w:date="2016-04-29T13:06:00Z">
        <w:r w:rsidRPr="00C42396" w:rsidDel="0070292F">
          <w:rPr>
            <w:rFonts w:ascii="Times New Roman" w:hAnsi="Times New Roman" w:cs="Times New Roman"/>
            <w:b/>
            <w:color w:val="FF0000"/>
            <w:sz w:val="28"/>
            <w:szCs w:val="28"/>
            <w:rPrChange w:id="1146" w:author="CMH" w:date="2016-04-29T13:15:00Z">
              <w:rPr>
                <w:rFonts w:ascii="Times New Roman" w:hAnsi="Times New Roman" w:cs="Times New Roman"/>
                <w:color w:val="FF0000"/>
                <w:sz w:val="24"/>
                <w:szCs w:val="24"/>
              </w:rPr>
            </w:rPrChange>
          </w:rPr>
          <w:delText xml:space="preserve">What does the final score look like? Are we going to do any </w:delText>
        </w:r>
        <w:commentRangeStart w:id="1147"/>
        <w:r w:rsidRPr="00C42396" w:rsidDel="0070292F">
          <w:rPr>
            <w:rFonts w:ascii="Times New Roman" w:hAnsi="Times New Roman" w:cs="Times New Roman"/>
            <w:b/>
            <w:color w:val="FF0000"/>
            <w:sz w:val="28"/>
            <w:szCs w:val="28"/>
            <w:rPrChange w:id="1148" w:author="CMH" w:date="2016-04-29T13:15:00Z">
              <w:rPr>
                <w:rFonts w:ascii="Times New Roman" w:hAnsi="Times New Roman" w:cs="Times New Roman"/>
                <w:color w:val="FF0000"/>
                <w:sz w:val="24"/>
                <w:szCs w:val="24"/>
              </w:rPr>
            </w:rPrChange>
          </w:rPr>
          <w:delText xml:space="preserve">aggregate stats per block group </w:delText>
        </w:r>
        <w:commentRangeEnd w:id="1147"/>
        <w:r w:rsidR="007F6942" w:rsidRPr="00C42396" w:rsidDel="0070292F">
          <w:rPr>
            <w:rStyle w:val="CommentReference"/>
            <w:rFonts w:ascii="Times New Roman" w:eastAsia="Times New Roman" w:hAnsi="Times New Roman" w:cs="Times New Roman"/>
            <w:b/>
            <w:sz w:val="28"/>
            <w:szCs w:val="28"/>
            <w:shd w:val="clear" w:color="auto" w:fill="FFFFFF"/>
            <w:rPrChange w:id="1149" w:author="CMH" w:date="2016-04-29T13:15:00Z">
              <w:rPr>
                <w:rStyle w:val="CommentReference"/>
                <w:rFonts w:ascii="Times New Roman" w:eastAsia="Times New Roman" w:hAnsi="Times New Roman" w:cs="Times New Roman"/>
                <w:shd w:val="clear" w:color="auto" w:fill="FFFFFF"/>
              </w:rPr>
            </w:rPrChange>
          </w:rPr>
          <w:commentReference w:id="1147"/>
        </w:r>
        <w:r w:rsidRPr="00C42396" w:rsidDel="0070292F">
          <w:rPr>
            <w:rFonts w:ascii="Times New Roman" w:hAnsi="Times New Roman" w:cs="Times New Roman"/>
            <w:b/>
            <w:color w:val="FF0000"/>
            <w:sz w:val="28"/>
            <w:szCs w:val="28"/>
            <w:rPrChange w:id="1150" w:author="CMH" w:date="2016-04-29T13:15:00Z">
              <w:rPr>
                <w:rFonts w:ascii="Times New Roman" w:hAnsi="Times New Roman" w:cs="Times New Roman"/>
                <w:color w:val="FF0000"/>
                <w:sz w:val="24"/>
                <w:szCs w:val="24"/>
              </w:rPr>
            </w:rPrChange>
          </w:rPr>
          <w:delText>or larger areal unit? Do we care about this? Or is this beyond the scope of the paper?</w:delText>
        </w:r>
        <w:r w:rsidR="00655FA3" w:rsidRPr="00C42396" w:rsidDel="0070292F">
          <w:rPr>
            <w:rFonts w:ascii="Times New Roman" w:hAnsi="Times New Roman" w:cs="Times New Roman"/>
            <w:b/>
            <w:color w:val="FF0000"/>
            <w:sz w:val="28"/>
            <w:szCs w:val="28"/>
            <w:rPrChange w:id="1151" w:author="CMH" w:date="2016-04-29T13:15:00Z">
              <w:rPr>
                <w:rFonts w:ascii="Times New Roman" w:hAnsi="Times New Roman" w:cs="Times New Roman"/>
                <w:color w:val="FF0000"/>
                <w:sz w:val="24"/>
                <w:szCs w:val="24"/>
              </w:rPr>
            </w:rPrChange>
          </w:rPr>
          <w:delText xml:space="preserve"> Likely yes.</w:delText>
        </w:r>
      </w:del>
    </w:p>
    <w:p w14:paraId="18D223F0" w14:textId="2259A695" w:rsidR="002E558D" w:rsidRPr="00C42396" w:rsidDel="0070292F" w:rsidRDefault="002E558D">
      <w:pPr>
        <w:jc w:val="center"/>
        <w:rPr>
          <w:del w:id="1152" w:author="CMH" w:date="2016-04-29T13:06:00Z"/>
          <w:rFonts w:ascii="Times New Roman" w:hAnsi="Times New Roman" w:cs="Times New Roman"/>
          <w:b/>
          <w:color w:val="FF0000"/>
          <w:sz w:val="28"/>
          <w:szCs w:val="28"/>
          <w:rPrChange w:id="1153" w:author="CMH" w:date="2016-04-29T13:15:00Z">
            <w:rPr>
              <w:del w:id="1154" w:author="CMH" w:date="2016-04-29T13:06:00Z"/>
              <w:rFonts w:ascii="Times New Roman" w:hAnsi="Times New Roman" w:cs="Times New Roman"/>
              <w:color w:val="FF0000"/>
              <w:sz w:val="24"/>
              <w:szCs w:val="24"/>
            </w:rPr>
          </w:rPrChange>
        </w:rPr>
        <w:pPrChange w:id="1155" w:author="CMH" w:date="2016-04-29T13:15:00Z">
          <w:pPr/>
        </w:pPrChange>
      </w:pPr>
      <w:del w:id="1156" w:author="CMH" w:date="2016-04-29T13:06:00Z">
        <w:r w:rsidRPr="00C42396" w:rsidDel="0070292F">
          <w:rPr>
            <w:rFonts w:ascii="Times New Roman" w:hAnsi="Times New Roman" w:cs="Times New Roman"/>
            <w:b/>
            <w:color w:val="FF0000"/>
            <w:sz w:val="28"/>
            <w:szCs w:val="28"/>
            <w:rPrChange w:id="1157" w:author="CMH" w:date="2016-04-29T13:15:00Z">
              <w:rPr>
                <w:rFonts w:ascii="Times New Roman" w:hAnsi="Times New Roman" w:cs="Times New Roman"/>
                <w:color w:val="FF0000"/>
                <w:sz w:val="24"/>
                <w:szCs w:val="24"/>
              </w:rPr>
            </w:rPrChange>
          </w:rPr>
          <w:delText xml:space="preserve">The apportionment process is developing, and appears to be workable. I am currently thinking </w:delText>
        </w:r>
        <w:commentRangeStart w:id="1158"/>
        <w:r w:rsidRPr="00C42396" w:rsidDel="0070292F">
          <w:rPr>
            <w:rFonts w:ascii="Times New Roman" w:hAnsi="Times New Roman" w:cs="Times New Roman"/>
            <w:b/>
            <w:color w:val="FF0000"/>
            <w:sz w:val="28"/>
            <w:szCs w:val="28"/>
            <w:rPrChange w:id="1159" w:author="CMH" w:date="2016-04-29T13:15:00Z">
              <w:rPr>
                <w:rFonts w:ascii="Times New Roman" w:hAnsi="Times New Roman" w:cs="Times New Roman"/>
                <w:color w:val="FF0000"/>
                <w:sz w:val="24"/>
                <w:szCs w:val="24"/>
              </w:rPr>
            </w:rPrChange>
          </w:rPr>
          <w:delText>.15 x single family, .30 x 2-5 and .55 x 5 or more families.</w:delText>
        </w:r>
        <w:commentRangeEnd w:id="1158"/>
        <w:r w:rsidR="007F6942" w:rsidRPr="00C42396" w:rsidDel="0070292F">
          <w:rPr>
            <w:rStyle w:val="CommentReference"/>
            <w:rFonts w:ascii="Times New Roman" w:eastAsia="Times New Roman" w:hAnsi="Times New Roman" w:cs="Times New Roman"/>
            <w:b/>
            <w:sz w:val="28"/>
            <w:szCs w:val="28"/>
            <w:shd w:val="clear" w:color="auto" w:fill="FFFFFF"/>
            <w:rPrChange w:id="1160" w:author="CMH" w:date="2016-04-29T13:15:00Z">
              <w:rPr>
                <w:rStyle w:val="CommentReference"/>
                <w:rFonts w:ascii="Times New Roman" w:eastAsia="Times New Roman" w:hAnsi="Times New Roman" w:cs="Times New Roman"/>
                <w:shd w:val="clear" w:color="auto" w:fill="FFFFFF"/>
              </w:rPr>
            </w:rPrChange>
          </w:rPr>
          <w:commentReference w:id="1158"/>
        </w:r>
      </w:del>
    </w:p>
    <w:p w14:paraId="574B32F0" w14:textId="0CAF398C" w:rsidR="002E558D" w:rsidRPr="00C42396" w:rsidDel="0070292F" w:rsidRDefault="002E558D">
      <w:pPr>
        <w:jc w:val="center"/>
        <w:rPr>
          <w:ins w:id="1161" w:author="Charles Hall" w:date="2016-04-17T12:44:00Z"/>
          <w:del w:id="1162" w:author="CMH" w:date="2016-04-29T13:06:00Z"/>
          <w:rFonts w:ascii="Times New Roman" w:hAnsi="Times New Roman" w:cs="Times New Roman"/>
          <w:b/>
          <w:color w:val="FF0000"/>
          <w:sz w:val="28"/>
          <w:szCs w:val="28"/>
          <w:rPrChange w:id="1163" w:author="CMH" w:date="2016-04-29T13:15:00Z">
            <w:rPr>
              <w:ins w:id="1164" w:author="Charles Hall" w:date="2016-04-17T12:44:00Z"/>
              <w:del w:id="1165" w:author="CMH" w:date="2016-04-29T13:06:00Z"/>
              <w:rFonts w:ascii="Times New Roman" w:hAnsi="Times New Roman" w:cs="Times New Roman"/>
              <w:color w:val="FF0000"/>
              <w:sz w:val="24"/>
              <w:szCs w:val="24"/>
            </w:rPr>
          </w:rPrChange>
        </w:rPr>
        <w:pPrChange w:id="1166" w:author="CMH" w:date="2016-04-29T13:15:00Z">
          <w:pPr/>
        </w:pPrChange>
      </w:pPr>
      <w:del w:id="1167" w:author="CMH" w:date="2016-04-29T13:06:00Z">
        <w:r w:rsidRPr="00C42396" w:rsidDel="0070292F">
          <w:rPr>
            <w:rFonts w:ascii="Times New Roman" w:hAnsi="Times New Roman" w:cs="Times New Roman"/>
            <w:b/>
            <w:color w:val="FF0000"/>
            <w:sz w:val="28"/>
            <w:szCs w:val="28"/>
            <w:rPrChange w:id="1168" w:author="CMH" w:date="2016-04-29T13:15:00Z">
              <w:rPr>
                <w:rFonts w:ascii="Times New Roman" w:hAnsi="Times New Roman" w:cs="Times New Roman"/>
                <w:color w:val="FF0000"/>
                <w:sz w:val="24"/>
                <w:szCs w:val="24"/>
              </w:rPr>
            </w:rPrChange>
          </w:rPr>
          <w:delText>The VGI portion needs to be tested. Doing this on a per block group chunk helps stay within API limits and allows for more data to be collected overall. Hopefully the block group allows me to get every food business within the unit without blowing up API limits.</w:delText>
        </w:r>
      </w:del>
    </w:p>
    <w:p w14:paraId="380B9632" w14:textId="77777777" w:rsidR="005106D6" w:rsidRPr="00C42396" w:rsidRDefault="005106D6">
      <w:pPr>
        <w:jc w:val="center"/>
        <w:rPr>
          <w:ins w:id="1169" w:author="Charles Hall" w:date="2016-04-17T12:44:00Z"/>
          <w:rFonts w:ascii="Times New Roman" w:hAnsi="Times New Roman" w:cs="Times New Roman"/>
          <w:b/>
          <w:color w:val="FF0000"/>
          <w:sz w:val="28"/>
          <w:szCs w:val="28"/>
          <w:rPrChange w:id="1170" w:author="CMH" w:date="2016-04-29T13:15:00Z">
            <w:rPr>
              <w:ins w:id="1171" w:author="Charles Hall" w:date="2016-04-17T12:44:00Z"/>
              <w:rFonts w:ascii="Times New Roman" w:hAnsi="Times New Roman" w:cs="Times New Roman"/>
              <w:color w:val="FF0000"/>
              <w:sz w:val="24"/>
              <w:szCs w:val="24"/>
            </w:rPr>
          </w:rPrChange>
        </w:rPr>
        <w:pPrChange w:id="1172" w:author="CMH" w:date="2016-04-29T13:15:00Z">
          <w:pPr/>
        </w:pPrChange>
      </w:pPr>
    </w:p>
    <w:p w14:paraId="15C77E2D" w14:textId="6F28C61A" w:rsidR="005106D6" w:rsidRPr="00C42396" w:rsidDel="005106D6" w:rsidRDefault="005106D6">
      <w:pPr>
        <w:rPr>
          <w:del w:id="1173" w:author="Charles Hall" w:date="2016-04-17T12:45:00Z"/>
          <w:rFonts w:ascii="Times New Roman" w:hAnsi="Times New Roman" w:cs="Times New Roman"/>
          <w:b/>
          <w:color w:val="FF0000"/>
          <w:sz w:val="24"/>
          <w:szCs w:val="24"/>
          <w:rPrChange w:id="1174" w:author="CMH" w:date="2016-04-29T13:14:00Z">
            <w:rPr>
              <w:del w:id="1175" w:author="Charles Hall" w:date="2016-04-17T12:45:00Z"/>
              <w:rFonts w:ascii="Times New Roman" w:hAnsi="Times New Roman" w:cs="Times New Roman"/>
              <w:color w:val="FF0000"/>
              <w:sz w:val="24"/>
              <w:szCs w:val="24"/>
            </w:rPr>
          </w:rPrChange>
        </w:rPr>
      </w:pPr>
    </w:p>
    <w:commentRangeEnd w:id="1127"/>
    <w:p w14:paraId="0AB52C39" w14:textId="69810B22" w:rsidR="00C67A3F" w:rsidRPr="00C42396" w:rsidDel="005106D6" w:rsidRDefault="007F6942">
      <w:pPr>
        <w:rPr>
          <w:del w:id="1176" w:author="Charles Hall" w:date="2016-04-17T12:45:00Z"/>
          <w:rFonts w:ascii="Times New Roman" w:hAnsi="Times New Roman" w:cs="Times New Roman"/>
          <w:b/>
          <w:color w:val="FF0000"/>
          <w:sz w:val="24"/>
          <w:szCs w:val="24"/>
          <w:rPrChange w:id="1177" w:author="CMH" w:date="2016-04-29T13:14:00Z">
            <w:rPr>
              <w:del w:id="1178" w:author="Charles Hall" w:date="2016-04-17T12:45:00Z"/>
              <w:rFonts w:ascii="Times New Roman" w:hAnsi="Times New Roman" w:cs="Times New Roman"/>
              <w:color w:val="FF0000"/>
              <w:sz w:val="24"/>
              <w:szCs w:val="24"/>
            </w:rPr>
          </w:rPrChange>
        </w:rPr>
      </w:pPr>
      <w:del w:id="1179" w:author="Charles Hall" w:date="2016-04-17T12:45:00Z">
        <w:r w:rsidRPr="00C42396" w:rsidDel="005106D6">
          <w:rPr>
            <w:rStyle w:val="CommentReference"/>
            <w:rFonts w:ascii="Times New Roman" w:eastAsia="Times New Roman" w:hAnsi="Times New Roman" w:cs="Times New Roman"/>
            <w:b/>
            <w:sz w:val="24"/>
            <w:szCs w:val="24"/>
            <w:shd w:val="clear" w:color="auto" w:fill="FFFFFF"/>
            <w:rPrChange w:id="1180" w:author="CMH" w:date="2016-04-29T13:14:00Z">
              <w:rPr>
                <w:rStyle w:val="CommentReference"/>
                <w:rFonts w:ascii="Times New Roman" w:eastAsia="Times New Roman" w:hAnsi="Times New Roman" w:cs="Times New Roman"/>
                <w:shd w:val="clear" w:color="auto" w:fill="FFFFFF"/>
              </w:rPr>
            </w:rPrChange>
          </w:rPr>
          <w:commentReference w:id="1127"/>
        </w:r>
      </w:del>
    </w:p>
    <w:p w14:paraId="636E2ECB" w14:textId="183677B3" w:rsidR="00C67A3F" w:rsidRPr="00C42396" w:rsidDel="0070292F" w:rsidRDefault="00C67A3F">
      <w:pPr>
        <w:rPr>
          <w:del w:id="1181" w:author="CMH" w:date="2016-04-29T13:06:00Z"/>
          <w:rFonts w:ascii="Times New Roman" w:hAnsi="Times New Roman" w:cs="Times New Roman"/>
          <w:b/>
          <w:color w:val="FF0000"/>
          <w:sz w:val="24"/>
          <w:szCs w:val="24"/>
          <w:rPrChange w:id="1182" w:author="CMH" w:date="2016-04-29T13:14:00Z">
            <w:rPr>
              <w:del w:id="1183" w:author="CMH" w:date="2016-04-29T13:06:00Z"/>
              <w:rFonts w:ascii="Times New Roman" w:hAnsi="Times New Roman" w:cs="Times New Roman"/>
              <w:color w:val="FF0000"/>
              <w:sz w:val="24"/>
              <w:szCs w:val="24"/>
            </w:rPr>
          </w:rPrChange>
        </w:rPr>
      </w:pPr>
      <w:del w:id="1184" w:author="CMH" w:date="2016-04-29T13:06:00Z">
        <w:r w:rsidRPr="00C42396" w:rsidDel="0070292F">
          <w:rPr>
            <w:rFonts w:ascii="Times New Roman" w:hAnsi="Times New Roman" w:cs="Times New Roman"/>
            <w:b/>
            <w:color w:val="FF0000"/>
            <w:sz w:val="24"/>
            <w:szCs w:val="24"/>
            <w:rPrChange w:id="1185" w:author="CMH" w:date="2016-04-29T13:14:00Z">
              <w:rPr>
                <w:rFonts w:ascii="Times New Roman" w:hAnsi="Times New Roman" w:cs="Times New Roman"/>
                <w:color w:val="FF0000"/>
                <w:sz w:val="24"/>
                <w:szCs w:val="24"/>
              </w:rPr>
            </w:rPrChange>
          </w:rPr>
          <w:br w:type="page"/>
        </w:r>
      </w:del>
    </w:p>
    <w:p w14:paraId="02957295" w14:textId="51C92A0C" w:rsidR="005106D6" w:rsidRPr="00C42396" w:rsidRDefault="00AE5EEB">
      <w:pPr>
        <w:rPr>
          <w:ins w:id="1186" w:author="Charles Hall" w:date="2016-04-17T12:45:00Z"/>
          <w:rFonts w:ascii="Times New Roman" w:hAnsi="Times New Roman" w:cs="Times New Roman"/>
          <w:b/>
          <w:sz w:val="24"/>
          <w:szCs w:val="24"/>
          <w:rPrChange w:id="1187" w:author="CMH" w:date="2016-04-29T13:14:00Z">
            <w:rPr>
              <w:ins w:id="1188" w:author="Charles Hall" w:date="2016-04-17T12:45:00Z"/>
            </w:rPr>
          </w:rPrChange>
        </w:rPr>
      </w:pPr>
      <w:ins w:id="1189" w:author="Charles Hall" w:date="2016-04-17T12:45:00Z">
        <w:r w:rsidRPr="00C42396">
          <w:rPr>
            <w:rFonts w:ascii="Times New Roman" w:hAnsi="Times New Roman" w:cs="Times New Roman"/>
            <w:b/>
            <w:sz w:val="24"/>
            <w:szCs w:val="24"/>
            <w:rPrChange w:id="1190" w:author="CMH" w:date="2016-04-29T13:14:00Z">
              <w:rPr/>
            </w:rPrChange>
          </w:rPr>
          <w:t>3</w:t>
        </w:r>
      </w:ins>
      <w:ins w:id="1191" w:author="CMH" w:date="2016-04-29T13:15:00Z">
        <w:r w:rsidR="00C42396">
          <w:rPr>
            <w:rFonts w:ascii="Times New Roman" w:hAnsi="Times New Roman" w:cs="Times New Roman"/>
            <w:b/>
            <w:sz w:val="24"/>
            <w:szCs w:val="24"/>
          </w:rPr>
          <w:t>.1</w:t>
        </w:r>
      </w:ins>
      <w:ins w:id="1192" w:author="Charles Hall" w:date="2016-04-17T12:45:00Z">
        <w:r w:rsidRPr="00C42396">
          <w:rPr>
            <w:rFonts w:ascii="Times New Roman" w:hAnsi="Times New Roman" w:cs="Times New Roman"/>
            <w:b/>
            <w:sz w:val="24"/>
            <w:szCs w:val="24"/>
            <w:rPrChange w:id="1193" w:author="CMH" w:date="2016-04-29T13:14:00Z">
              <w:rPr/>
            </w:rPrChange>
          </w:rPr>
          <w:t xml:space="preserve"> Methods</w:t>
        </w:r>
      </w:ins>
    </w:p>
    <w:p w14:paraId="66526860" w14:textId="41D46C78" w:rsidR="005106D6" w:rsidRPr="00C42396" w:rsidRDefault="00AE5EEB">
      <w:pPr>
        <w:rPr>
          <w:ins w:id="1194" w:author="Charles Hall" w:date="2016-04-17T12:53:00Z"/>
          <w:rFonts w:ascii="Times New Roman" w:hAnsi="Times New Roman" w:cs="Times New Roman"/>
          <w:sz w:val="24"/>
          <w:szCs w:val="24"/>
          <w:rPrChange w:id="1195" w:author="CMH" w:date="2016-04-29T13:14:00Z">
            <w:rPr>
              <w:ins w:id="1196" w:author="Charles Hall" w:date="2016-04-17T12:53:00Z"/>
            </w:rPr>
          </w:rPrChange>
        </w:rPr>
      </w:pPr>
      <w:ins w:id="1197" w:author="Charles Hall" w:date="2016-04-17T12:46:00Z">
        <w:r w:rsidRPr="00C42396">
          <w:rPr>
            <w:rFonts w:ascii="Times New Roman" w:hAnsi="Times New Roman" w:cs="Times New Roman"/>
            <w:sz w:val="24"/>
            <w:szCs w:val="24"/>
            <w:rPrChange w:id="1198" w:author="CMH" w:date="2016-04-29T13:14:00Z">
              <w:rPr/>
            </w:rPrChange>
          </w:rPr>
          <w:t xml:space="preserve">This methods employed by this study required initial data aggregation, site selection, Python development, in filed data collection, and analysis. This allowed for the collection and comparison of </w:t>
        </w:r>
      </w:ins>
      <w:ins w:id="1199" w:author="Charles Hall" w:date="2016-04-17T12:52:00Z">
        <w:r w:rsidRPr="00C42396">
          <w:rPr>
            <w:rFonts w:ascii="Times New Roman" w:hAnsi="Times New Roman" w:cs="Times New Roman"/>
            <w:sz w:val="24"/>
            <w:szCs w:val="24"/>
            <w:rPrChange w:id="1200" w:author="CMH" w:date="2016-04-29T13:14:00Z">
              <w:rPr/>
            </w:rPrChange>
          </w:rPr>
          <w:t>data</w:t>
        </w:r>
      </w:ins>
      <w:ins w:id="1201" w:author="Charles Hall" w:date="2016-04-17T12:46:00Z">
        <w:r w:rsidRPr="00C42396">
          <w:rPr>
            <w:rFonts w:ascii="Times New Roman" w:hAnsi="Times New Roman" w:cs="Times New Roman"/>
            <w:sz w:val="24"/>
            <w:szCs w:val="24"/>
            <w:rPrChange w:id="1202" w:author="CMH" w:date="2016-04-29T13:14:00Z">
              <w:rPr/>
            </w:rPrChange>
          </w:rPr>
          <w:t>,</w:t>
        </w:r>
      </w:ins>
      <w:ins w:id="1203" w:author="Charles Hall" w:date="2016-04-17T12:52:00Z">
        <w:r w:rsidRPr="00C42396">
          <w:rPr>
            <w:rFonts w:ascii="Times New Roman" w:hAnsi="Times New Roman" w:cs="Times New Roman"/>
            <w:sz w:val="24"/>
            <w:szCs w:val="24"/>
            <w:rPrChange w:id="1204" w:author="CMH" w:date="2016-04-29T13:14:00Z">
              <w:rPr/>
            </w:rPrChange>
          </w:rPr>
          <w:t xml:space="preserve"> ambient geographic information, and observed data in the study area. Government data from the USDA and US Census were first co</w:t>
        </w:r>
      </w:ins>
      <w:ins w:id="1205" w:author="Charles Hall" w:date="2016-04-17T12:53:00Z">
        <w:r w:rsidRPr="00C42396">
          <w:rPr>
            <w:rFonts w:ascii="Times New Roman" w:hAnsi="Times New Roman" w:cs="Times New Roman"/>
            <w:sz w:val="24"/>
            <w:szCs w:val="24"/>
            <w:rPrChange w:id="1206" w:author="CMH" w:date="2016-04-29T13:14:00Z">
              <w:rPr/>
            </w:rPrChange>
          </w:rPr>
          <w:t>llected in order to identify the study area.</w:t>
        </w:r>
      </w:ins>
    </w:p>
    <w:p w14:paraId="61A1EF4F" w14:textId="77777777" w:rsidR="00AE5EEB" w:rsidRPr="00C42396" w:rsidRDefault="00AE5EEB">
      <w:pPr>
        <w:rPr>
          <w:ins w:id="1207" w:author="Charles Hall" w:date="2016-04-17T12:54:00Z"/>
          <w:rFonts w:ascii="Times New Roman" w:hAnsi="Times New Roman" w:cs="Times New Roman"/>
          <w:sz w:val="24"/>
          <w:szCs w:val="24"/>
          <w:rPrChange w:id="1208" w:author="CMH" w:date="2016-04-29T13:14:00Z">
            <w:rPr>
              <w:ins w:id="1209" w:author="Charles Hall" w:date="2016-04-17T12:54:00Z"/>
            </w:rPr>
          </w:rPrChange>
        </w:rPr>
      </w:pPr>
    </w:p>
    <w:p w14:paraId="25B6E0F3" w14:textId="2D5EFCE2" w:rsidR="00AE5EEB" w:rsidRPr="00C42396" w:rsidRDefault="00AE5EEB">
      <w:pPr>
        <w:rPr>
          <w:ins w:id="1210" w:author="Charles Hall" w:date="2016-04-17T12:54:00Z"/>
          <w:rFonts w:ascii="Times New Roman" w:hAnsi="Times New Roman" w:cs="Times New Roman"/>
          <w:b/>
          <w:sz w:val="24"/>
          <w:szCs w:val="24"/>
          <w:rPrChange w:id="1211" w:author="CMH" w:date="2016-04-29T13:14:00Z">
            <w:rPr>
              <w:ins w:id="1212" w:author="Charles Hall" w:date="2016-04-17T12:54:00Z"/>
            </w:rPr>
          </w:rPrChange>
        </w:rPr>
      </w:pPr>
      <w:ins w:id="1213" w:author="Charles Hall" w:date="2016-04-17T12:54:00Z">
        <w:r w:rsidRPr="00C42396">
          <w:rPr>
            <w:rFonts w:ascii="Times New Roman" w:hAnsi="Times New Roman" w:cs="Times New Roman"/>
            <w:b/>
            <w:sz w:val="24"/>
            <w:szCs w:val="24"/>
            <w:rPrChange w:id="1214" w:author="CMH" w:date="2016-04-29T13:14:00Z">
              <w:rPr/>
            </w:rPrChange>
          </w:rPr>
          <w:t>3.</w:t>
        </w:r>
      </w:ins>
      <w:ins w:id="1215" w:author="CMH" w:date="2016-04-29T13:15:00Z">
        <w:r w:rsidR="00C42396">
          <w:rPr>
            <w:rFonts w:ascii="Times New Roman" w:hAnsi="Times New Roman" w:cs="Times New Roman"/>
            <w:b/>
            <w:sz w:val="24"/>
            <w:szCs w:val="24"/>
          </w:rPr>
          <w:t>2</w:t>
        </w:r>
      </w:ins>
      <w:ins w:id="1216" w:author="Charles Hall" w:date="2016-04-17T12:54:00Z">
        <w:del w:id="1217" w:author="CMH" w:date="2016-04-29T13:15:00Z">
          <w:r w:rsidRPr="00C42396" w:rsidDel="00C42396">
            <w:rPr>
              <w:rFonts w:ascii="Times New Roman" w:hAnsi="Times New Roman" w:cs="Times New Roman"/>
              <w:b/>
              <w:sz w:val="24"/>
              <w:szCs w:val="24"/>
              <w:rPrChange w:id="1218" w:author="CMH" w:date="2016-04-29T13:14:00Z">
                <w:rPr/>
              </w:rPrChange>
            </w:rPr>
            <w:delText>1</w:delText>
          </w:r>
        </w:del>
        <w:r w:rsidRPr="00C42396">
          <w:rPr>
            <w:rFonts w:ascii="Times New Roman" w:hAnsi="Times New Roman" w:cs="Times New Roman"/>
            <w:b/>
            <w:sz w:val="24"/>
            <w:szCs w:val="24"/>
            <w:rPrChange w:id="1219" w:author="CMH" w:date="2016-04-29T13:14:00Z">
              <w:rPr/>
            </w:rPrChange>
          </w:rPr>
          <w:t xml:space="preserve"> </w:t>
        </w:r>
      </w:ins>
      <w:ins w:id="1220" w:author="Charles Hall" w:date="2016-04-17T13:07:00Z">
        <w:r w:rsidR="009507DB" w:rsidRPr="00C42396">
          <w:rPr>
            <w:rFonts w:ascii="Times New Roman" w:hAnsi="Times New Roman" w:cs="Times New Roman"/>
            <w:b/>
            <w:sz w:val="24"/>
            <w:szCs w:val="24"/>
            <w:rPrChange w:id="1221" w:author="CMH" w:date="2016-04-29T13:14:00Z">
              <w:rPr/>
            </w:rPrChange>
          </w:rPr>
          <w:t>US Census Data</w:t>
        </w:r>
      </w:ins>
    </w:p>
    <w:p w14:paraId="62259A85" w14:textId="23586B58" w:rsidR="007420A8" w:rsidRPr="00C42396" w:rsidRDefault="00511FCF">
      <w:pPr>
        <w:ind w:firstLine="720"/>
        <w:rPr>
          <w:ins w:id="1222" w:author="Charles Hall" w:date="2016-04-28T21:45:00Z"/>
          <w:rFonts w:ascii="Times New Roman" w:hAnsi="Times New Roman" w:cs="Times New Roman"/>
          <w:sz w:val="24"/>
          <w:szCs w:val="24"/>
          <w:rPrChange w:id="1223" w:author="CMH" w:date="2016-04-29T13:14:00Z">
            <w:rPr>
              <w:ins w:id="1224" w:author="Charles Hall" w:date="2016-04-28T21:45:00Z"/>
            </w:rPr>
          </w:rPrChange>
        </w:rPr>
        <w:pPrChange w:id="1225" w:author="CMH" w:date="2016-04-29T13:07:00Z">
          <w:pPr/>
        </w:pPrChange>
      </w:pPr>
      <w:ins w:id="1226" w:author="Charles Hall" w:date="2016-04-28T21:10:00Z">
        <w:r w:rsidRPr="00C42396">
          <w:rPr>
            <w:rFonts w:ascii="Times New Roman" w:hAnsi="Times New Roman" w:cs="Times New Roman"/>
            <w:sz w:val="24"/>
            <w:szCs w:val="24"/>
            <w:rPrChange w:id="1227" w:author="CMH" w:date="2016-04-29T13:14:00Z">
              <w:rPr/>
            </w:rPrChange>
          </w:rPr>
          <w:t xml:space="preserve">A census tract shape file and tabular demographic data were downloaded from the US Census website for use in ArcMap. </w:t>
        </w:r>
      </w:ins>
      <w:ins w:id="1228" w:author="Charles Hall" w:date="2016-04-28T21:44:00Z">
        <w:r w:rsidR="007420A8" w:rsidRPr="00C42396">
          <w:rPr>
            <w:rFonts w:ascii="Times New Roman" w:hAnsi="Times New Roman" w:cs="Times New Roman"/>
            <w:sz w:val="24"/>
            <w:szCs w:val="24"/>
            <w:rPrChange w:id="1229" w:author="CMH" w:date="2016-04-29T13:14:00Z">
              <w:rPr/>
            </w:rPrChange>
          </w:rPr>
          <w:t xml:space="preserve">The shape file included tracts for the entire state of California, and was first pared down for ease of processing. Select by attribute with COUTYFPS = </w:t>
        </w:r>
      </w:ins>
      <w:ins w:id="1230" w:author="Charles Hall" w:date="2016-04-28T21:45:00Z">
        <w:r w:rsidR="007420A8" w:rsidRPr="00C42396">
          <w:rPr>
            <w:rFonts w:ascii="Times New Roman" w:hAnsi="Times New Roman" w:cs="Times New Roman"/>
            <w:sz w:val="24"/>
            <w:szCs w:val="24"/>
            <w:rPrChange w:id="1231" w:author="CMH" w:date="2016-04-29T13:14:00Z">
              <w:rPr/>
            </w:rPrChange>
          </w:rPr>
          <w:t>‘037’ was used to reduce the overall number of tracts that had to be processed in ArcGIS during the site selection process.</w:t>
        </w:r>
      </w:ins>
    </w:p>
    <w:p w14:paraId="162F9A7A" w14:textId="57A5B908" w:rsidR="00511FCF" w:rsidRPr="00C42396" w:rsidRDefault="00511FCF">
      <w:pPr>
        <w:ind w:firstLine="720"/>
        <w:rPr>
          <w:ins w:id="1232" w:author="Charles Hall" w:date="2016-04-28T21:27:00Z"/>
          <w:rFonts w:ascii="Times New Roman" w:hAnsi="Times New Roman" w:cs="Times New Roman"/>
          <w:sz w:val="24"/>
          <w:szCs w:val="24"/>
          <w:rPrChange w:id="1233" w:author="CMH" w:date="2016-04-29T13:14:00Z">
            <w:rPr>
              <w:ins w:id="1234" w:author="Charles Hall" w:date="2016-04-28T21:27:00Z"/>
            </w:rPr>
          </w:rPrChange>
        </w:rPr>
        <w:pPrChange w:id="1235" w:author="CMH" w:date="2016-04-29T13:07:00Z">
          <w:pPr/>
        </w:pPrChange>
      </w:pPr>
      <w:ins w:id="1236" w:author="Charles Hall" w:date="2016-04-28T21:10:00Z">
        <w:r w:rsidRPr="00C42396">
          <w:rPr>
            <w:rFonts w:ascii="Times New Roman" w:hAnsi="Times New Roman" w:cs="Times New Roman"/>
            <w:sz w:val="24"/>
            <w:szCs w:val="24"/>
            <w:rPrChange w:id="1237" w:author="CMH" w:date="2016-04-29T13:14:00Z">
              <w:rPr/>
            </w:rPrChange>
          </w:rPr>
          <w:t xml:space="preserve">Fields that represent white population, total population, aggregate number of cars, inhabited homes, and median income were identified. The </w:t>
        </w:r>
      </w:ins>
      <w:ins w:id="1238" w:author="Charles Hall" w:date="2016-04-28T21:12:00Z">
        <w:r w:rsidRPr="00C42396">
          <w:rPr>
            <w:rFonts w:ascii="Times New Roman" w:hAnsi="Times New Roman" w:cs="Times New Roman"/>
            <w:sz w:val="24"/>
            <w:szCs w:val="24"/>
            <w:rPrChange w:id="1239" w:author="CMH" w:date="2016-04-29T13:14:00Z">
              <w:rPr/>
            </w:rPrChange>
          </w:rPr>
          <w:t>object id, geoid,</w:t>
        </w:r>
      </w:ins>
      <w:ins w:id="1240" w:author="Charles Hall" w:date="2016-04-28T21:10:00Z">
        <w:r w:rsidRPr="00C42396">
          <w:rPr>
            <w:rFonts w:ascii="Times New Roman" w:hAnsi="Times New Roman" w:cs="Times New Roman"/>
            <w:sz w:val="24"/>
            <w:szCs w:val="24"/>
            <w:rPrChange w:id="1241" w:author="CMH" w:date="2016-04-29T13:14:00Z">
              <w:rPr/>
            </w:rPrChange>
          </w:rPr>
          <w:t xml:space="preserve"> B00XXX</w:t>
        </w:r>
      </w:ins>
      <w:ins w:id="1242" w:author="Charles Hall" w:date="2016-04-28T21:12:00Z">
        <w:r w:rsidRPr="00C42396">
          <w:rPr>
            <w:rFonts w:ascii="Times New Roman" w:hAnsi="Times New Roman" w:cs="Times New Roman"/>
            <w:sz w:val="24"/>
            <w:szCs w:val="24"/>
            <w:rPrChange w:id="1243" w:author="CMH" w:date="2016-04-29T13:14:00Z">
              <w:rPr/>
            </w:rPrChange>
          </w:rPr>
          <w:t>,</w:t>
        </w:r>
      </w:ins>
      <w:ins w:id="1244" w:author="Charles Hall" w:date="2016-04-28T21:10:00Z">
        <w:r w:rsidRPr="00C42396">
          <w:rPr>
            <w:rFonts w:ascii="Times New Roman" w:hAnsi="Times New Roman" w:cs="Times New Roman"/>
            <w:sz w:val="24"/>
            <w:szCs w:val="24"/>
            <w:rPrChange w:id="1245" w:author="CMH" w:date="2016-04-29T13:14:00Z">
              <w:rPr/>
            </w:rPrChange>
          </w:rPr>
          <w:t xml:space="preserve"> and BXXXXXX were selected in t</w:t>
        </w:r>
      </w:ins>
      <w:ins w:id="1246" w:author="Charles Hall" w:date="2016-04-28T21:12:00Z">
        <w:r w:rsidRPr="00C42396">
          <w:rPr>
            <w:rFonts w:ascii="Times New Roman" w:hAnsi="Times New Roman" w:cs="Times New Roman"/>
            <w:sz w:val="24"/>
            <w:szCs w:val="24"/>
            <w:rPrChange w:id="1247" w:author="CMH" w:date="2016-04-29T13:14:00Z">
              <w:rPr/>
            </w:rPrChange>
          </w:rPr>
          <w:t>he X01_Sex_and_Age table, object id and BXX was selected in the X19_Income table</w:t>
        </w:r>
      </w:ins>
      <w:ins w:id="1248" w:author="Charles Hall" w:date="2016-04-28T21:13:00Z">
        <w:r w:rsidRPr="00C42396">
          <w:rPr>
            <w:rFonts w:ascii="Times New Roman" w:hAnsi="Times New Roman" w:cs="Times New Roman"/>
            <w:sz w:val="24"/>
            <w:szCs w:val="24"/>
            <w:rPrChange w:id="1249" w:author="CMH" w:date="2016-04-29T13:14:00Z">
              <w:rPr/>
            </w:rPrChange>
          </w:rPr>
          <w:t xml:space="preserve">, and finally, object id, BXXX and BXX were selected from X25_Household_Characteristics. </w:t>
        </w:r>
      </w:ins>
      <w:ins w:id="1250" w:author="Charles Hall" w:date="2016-04-28T21:14:00Z">
        <w:r w:rsidR="005E04BD" w:rsidRPr="00C42396">
          <w:rPr>
            <w:rFonts w:ascii="Times New Roman" w:hAnsi="Times New Roman" w:cs="Times New Roman"/>
            <w:sz w:val="24"/>
            <w:szCs w:val="24"/>
            <w:rPrChange w:id="1251" w:author="CMH" w:date="2016-04-29T13:14:00Z">
              <w:rPr/>
            </w:rPrChange>
          </w:rPr>
          <w:t xml:space="preserve">The selection was necessary in order to reduce the overall size of the data set, which reduces processing time. </w:t>
        </w:r>
      </w:ins>
    </w:p>
    <w:p w14:paraId="6D06F74F" w14:textId="0329DA47" w:rsidR="008A5387" w:rsidRPr="00C42396" w:rsidRDefault="008A5387">
      <w:pPr>
        <w:ind w:firstLine="720"/>
        <w:rPr>
          <w:ins w:id="1252" w:author="Charles Hall" w:date="2016-04-28T21:14:00Z"/>
          <w:rFonts w:ascii="Times New Roman" w:hAnsi="Times New Roman" w:cs="Times New Roman"/>
          <w:sz w:val="24"/>
          <w:szCs w:val="24"/>
          <w:rPrChange w:id="1253" w:author="CMH" w:date="2016-04-29T13:14:00Z">
            <w:rPr>
              <w:ins w:id="1254" w:author="Charles Hall" w:date="2016-04-28T21:14:00Z"/>
            </w:rPr>
          </w:rPrChange>
        </w:rPr>
        <w:pPrChange w:id="1255" w:author="CMH" w:date="2016-04-29T13:07:00Z">
          <w:pPr/>
        </w:pPrChange>
      </w:pPr>
      <w:ins w:id="1256" w:author="Charles Hall" w:date="2016-04-28T21:27:00Z">
        <w:r w:rsidRPr="00C42396">
          <w:rPr>
            <w:rFonts w:ascii="Times New Roman" w:hAnsi="Times New Roman" w:cs="Times New Roman"/>
            <w:sz w:val="24"/>
            <w:szCs w:val="24"/>
            <w:rPrChange w:id="1257" w:author="CMH" w:date="2016-04-29T13:14:00Z">
              <w:rPr/>
            </w:rPrChange>
          </w:rPr>
          <w:t xml:space="preserve">The site selection method used is derived from site selection methods that use the raster calculator. It was necessary to </w:t>
        </w:r>
      </w:ins>
      <w:ins w:id="1258" w:author="Charles Hall" w:date="2016-04-28T21:30:00Z">
        <w:r w:rsidRPr="00C42396">
          <w:rPr>
            <w:rFonts w:ascii="Times New Roman" w:hAnsi="Times New Roman" w:cs="Times New Roman"/>
            <w:sz w:val="24"/>
            <w:szCs w:val="24"/>
            <w:rPrChange w:id="1259" w:author="CMH" w:date="2016-04-29T13:14:00Z">
              <w:rPr/>
            </w:rPrChange>
          </w:rPr>
          <w:t>retain the data in vector format because the fishnet created by raster pixels would not line up neatly with the irre</w:t>
        </w:r>
      </w:ins>
      <w:ins w:id="1260" w:author="Charles Hall" w:date="2016-04-28T21:32:00Z">
        <w:r w:rsidRPr="00C42396">
          <w:rPr>
            <w:rFonts w:ascii="Times New Roman" w:hAnsi="Times New Roman" w:cs="Times New Roman"/>
            <w:sz w:val="24"/>
            <w:szCs w:val="24"/>
            <w:rPrChange w:id="1261" w:author="CMH" w:date="2016-04-29T13:14:00Z">
              <w:rPr/>
            </w:rPrChange>
          </w:rPr>
          <w:t>gular boundaries of the census tracts. Consequently, a method was adopted that produces an aggregate score for each tract, which is subsequently visualized with a choropleth map.</w:t>
        </w:r>
      </w:ins>
      <w:ins w:id="1262" w:author="Charles Hall" w:date="2016-04-28T21:34:00Z">
        <w:r w:rsidR="00265E30" w:rsidRPr="00C42396">
          <w:rPr>
            <w:rFonts w:ascii="Times New Roman" w:hAnsi="Times New Roman" w:cs="Times New Roman"/>
            <w:sz w:val="24"/>
            <w:szCs w:val="24"/>
            <w:rPrChange w:id="1263" w:author="CMH" w:date="2016-04-29T13:14:00Z">
              <w:rPr/>
            </w:rPrChange>
          </w:rPr>
          <w:t xml:space="preserve"> The score is a summation of the percent white population, car access, and median income.</w:t>
        </w:r>
      </w:ins>
    </w:p>
    <w:p w14:paraId="68D0BD5D" w14:textId="114959CD" w:rsidR="005E04BD" w:rsidRPr="00C42396" w:rsidRDefault="00265E30">
      <w:pPr>
        <w:ind w:firstLine="720"/>
        <w:rPr>
          <w:ins w:id="1264" w:author="Charles Hall" w:date="2016-04-28T21:21:00Z"/>
          <w:rFonts w:ascii="Times New Roman" w:hAnsi="Times New Roman" w:cs="Times New Roman"/>
          <w:sz w:val="24"/>
          <w:szCs w:val="24"/>
          <w:rPrChange w:id="1265" w:author="CMH" w:date="2016-04-29T13:14:00Z">
            <w:rPr>
              <w:ins w:id="1266" w:author="Charles Hall" w:date="2016-04-28T21:21:00Z"/>
            </w:rPr>
          </w:rPrChange>
        </w:rPr>
        <w:pPrChange w:id="1267" w:author="CMH" w:date="2016-04-29T13:07:00Z">
          <w:pPr/>
        </w:pPrChange>
      </w:pPr>
      <w:ins w:id="1268" w:author="Charles Hall" w:date="2016-04-28T21:34:00Z">
        <w:r w:rsidRPr="00C42396">
          <w:rPr>
            <w:rFonts w:ascii="Times New Roman" w:hAnsi="Times New Roman" w:cs="Times New Roman"/>
            <w:sz w:val="24"/>
            <w:szCs w:val="24"/>
            <w:rPrChange w:id="1269" w:author="CMH" w:date="2016-04-29T13:14:00Z">
              <w:rPr/>
            </w:rPrChange>
          </w:rPr>
          <w:t>Some data manipulation and cleaning was necessary in order to facilitate the calculation of scores for the census tracts.</w:t>
        </w:r>
      </w:ins>
      <w:ins w:id="1270" w:author="Charles Hall" w:date="2016-04-28T21:36:00Z">
        <w:r w:rsidRPr="00C42396">
          <w:rPr>
            <w:rFonts w:ascii="Times New Roman" w:hAnsi="Times New Roman" w:cs="Times New Roman"/>
            <w:sz w:val="24"/>
            <w:szCs w:val="24"/>
            <w:rPrChange w:id="1271" w:author="CMH" w:date="2016-04-29T13:14:00Z">
              <w:rPr/>
            </w:rPrChange>
          </w:rPr>
          <w:t xml:space="preserve"> Specifically, fields form several different US Census tables needed to be aggregated into a single table before the score could be calculated.</w:t>
        </w:r>
      </w:ins>
      <w:ins w:id="1272" w:author="Charles Hall" w:date="2016-04-28T21:34:00Z">
        <w:r w:rsidRPr="00C42396">
          <w:rPr>
            <w:rFonts w:ascii="Times New Roman" w:hAnsi="Times New Roman" w:cs="Times New Roman"/>
            <w:sz w:val="24"/>
            <w:szCs w:val="24"/>
            <w:rPrChange w:id="1273" w:author="CMH" w:date="2016-04-29T13:14:00Z">
              <w:rPr/>
            </w:rPrChange>
          </w:rPr>
          <w:t xml:space="preserve"> Consequently, </w:t>
        </w:r>
      </w:ins>
      <w:ins w:id="1274" w:author="Charles Hall" w:date="2016-04-28T21:15:00Z">
        <w:r w:rsidRPr="00C42396">
          <w:rPr>
            <w:rFonts w:ascii="Times New Roman" w:hAnsi="Times New Roman" w:cs="Times New Roman"/>
            <w:sz w:val="24"/>
            <w:szCs w:val="24"/>
            <w:rPrChange w:id="1275" w:author="CMH" w:date="2016-04-29T13:14:00Z">
              <w:rPr/>
            </w:rPrChange>
          </w:rPr>
          <w:t>t</w:t>
        </w:r>
        <w:r w:rsidR="005E04BD" w:rsidRPr="00C42396">
          <w:rPr>
            <w:rFonts w:ascii="Times New Roman" w:hAnsi="Times New Roman" w:cs="Times New Roman"/>
            <w:sz w:val="24"/>
            <w:szCs w:val="24"/>
            <w:rPrChange w:id="1276" w:author="CMH" w:date="2016-04-29T13:14:00Z">
              <w:rPr/>
            </w:rPrChange>
          </w:rPr>
          <w:t>he selected data was exported from each table into a comma separated values file</w:t>
        </w:r>
      </w:ins>
      <w:ins w:id="1277" w:author="Charles Hall" w:date="2016-04-28T21:16:00Z">
        <w:r w:rsidR="005E04BD" w:rsidRPr="00C42396">
          <w:rPr>
            <w:rFonts w:ascii="Times New Roman" w:hAnsi="Times New Roman" w:cs="Times New Roman"/>
            <w:sz w:val="24"/>
            <w:szCs w:val="24"/>
            <w:rPrChange w:id="1278" w:author="CMH" w:date="2016-04-29T13:14:00Z">
              <w:rPr/>
            </w:rPrChange>
          </w:rPr>
          <w:t>,</w:t>
        </w:r>
      </w:ins>
      <w:ins w:id="1279" w:author="Charles Hall" w:date="2016-04-28T21:15:00Z">
        <w:r w:rsidR="005E04BD" w:rsidRPr="00C42396">
          <w:rPr>
            <w:rFonts w:ascii="Times New Roman" w:hAnsi="Times New Roman" w:cs="Times New Roman"/>
            <w:sz w:val="24"/>
            <w:szCs w:val="24"/>
            <w:rPrChange w:id="1280" w:author="CMH" w:date="2016-04-29T13:14:00Z">
              <w:rPr/>
            </w:rPrChange>
          </w:rPr>
          <w:t xml:space="preserve"> which was sub</w:t>
        </w:r>
        <w:r w:rsidRPr="00C42396">
          <w:rPr>
            <w:rFonts w:ascii="Times New Roman" w:hAnsi="Times New Roman" w:cs="Times New Roman"/>
            <w:sz w:val="24"/>
            <w:szCs w:val="24"/>
            <w:rPrChange w:id="1281" w:author="CMH" w:date="2016-04-29T13:14:00Z">
              <w:rPr/>
            </w:rPrChange>
          </w:rPr>
          <w:t>sequently imported into Micros</w:t>
        </w:r>
      </w:ins>
      <w:ins w:id="1282" w:author="Charles Hall" w:date="2016-04-28T21:38:00Z">
        <w:r w:rsidRPr="00C42396">
          <w:rPr>
            <w:rFonts w:ascii="Times New Roman" w:hAnsi="Times New Roman" w:cs="Times New Roman"/>
            <w:sz w:val="24"/>
            <w:szCs w:val="24"/>
            <w:rPrChange w:id="1283" w:author="CMH" w:date="2016-04-29T13:14:00Z">
              <w:rPr/>
            </w:rPrChange>
          </w:rPr>
          <w:t>o</w:t>
        </w:r>
      </w:ins>
      <w:ins w:id="1284" w:author="Charles Hall" w:date="2016-04-28T21:15:00Z">
        <w:r w:rsidRPr="00C42396">
          <w:rPr>
            <w:rFonts w:ascii="Times New Roman" w:hAnsi="Times New Roman" w:cs="Times New Roman"/>
            <w:sz w:val="24"/>
            <w:szCs w:val="24"/>
            <w:rPrChange w:id="1285" w:author="CMH" w:date="2016-04-29T13:14:00Z">
              <w:rPr/>
            </w:rPrChange>
          </w:rPr>
          <w:t>f</w:t>
        </w:r>
        <w:r w:rsidR="005E04BD" w:rsidRPr="00C42396">
          <w:rPr>
            <w:rFonts w:ascii="Times New Roman" w:hAnsi="Times New Roman" w:cs="Times New Roman"/>
            <w:sz w:val="24"/>
            <w:szCs w:val="24"/>
            <w:rPrChange w:id="1286" w:author="CMH" w:date="2016-04-29T13:14:00Z">
              <w:rPr/>
            </w:rPrChange>
          </w:rPr>
          <w:t>t SQL Server. The import resulted in three tables</w:t>
        </w:r>
      </w:ins>
      <w:ins w:id="1287" w:author="Charles Hall" w:date="2016-04-28T21:16:00Z">
        <w:r w:rsidR="005E04BD" w:rsidRPr="00C42396">
          <w:rPr>
            <w:rFonts w:ascii="Times New Roman" w:hAnsi="Times New Roman" w:cs="Times New Roman"/>
            <w:sz w:val="24"/>
            <w:szCs w:val="24"/>
            <w:rPrChange w:id="1288" w:author="CMH" w:date="2016-04-29T13:14:00Z">
              <w:rPr/>
            </w:rPrChange>
          </w:rPr>
          <w:t xml:space="preserve"> that were aggregated into a single view, joined on the geoid.</w:t>
        </w:r>
      </w:ins>
      <w:ins w:id="1289" w:author="Charles Hall" w:date="2016-04-28T21:19:00Z">
        <w:r w:rsidR="005E04BD" w:rsidRPr="00C42396">
          <w:rPr>
            <w:rFonts w:ascii="Times New Roman" w:hAnsi="Times New Roman" w:cs="Times New Roman"/>
            <w:sz w:val="24"/>
            <w:szCs w:val="24"/>
            <w:rPrChange w:id="1290" w:author="CMH" w:date="2016-04-29T13:14:00Z">
              <w:rPr/>
            </w:rPrChange>
          </w:rPr>
          <w:t xml:space="preserve"> The resulting view was opened in arc map and saved in the original file geodatabase for subsequent processing.</w:t>
        </w:r>
      </w:ins>
    </w:p>
    <w:p w14:paraId="7B62E2E2" w14:textId="60846A9D" w:rsidR="008A5387" w:rsidRPr="00C42396" w:rsidRDefault="005E04BD">
      <w:pPr>
        <w:ind w:firstLine="720"/>
        <w:rPr>
          <w:ins w:id="1291" w:author="Charles Hall" w:date="2016-04-28T21:54:00Z"/>
          <w:rFonts w:ascii="Times New Roman" w:hAnsi="Times New Roman" w:cs="Times New Roman"/>
          <w:sz w:val="24"/>
          <w:szCs w:val="24"/>
          <w:rPrChange w:id="1292" w:author="CMH" w:date="2016-04-29T13:14:00Z">
            <w:rPr>
              <w:ins w:id="1293" w:author="Charles Hall" w:date="2016-04-28T21:54:00Z"/>
            </w:rPr>
          </w:rPrChange>
        </w:rPr>
        <w:pPrChange w:id="1294" w:author="CMH" w:date="2016-04-29T13:07:00Z">
          <w:pPr/>
        </w:pPrChange>
      </w:pPr>
      <w:ins w:id="1295" w:author="Charles Hall" w:date="2016-04-28T21:22:00Z">
        <w:r w:rsidRPr="00C42396">
          <w:rPr>
            <w:rFonts w:ascii="Times New Roman" w:hAnsi="Times New Roman" w:cs="Times New Roman"/>
            <w:sz w:val="24"/>
            <w:szCs w:val="24"/>
            <w:rPrChange w:id="1296" w:author="CMH" w:date="2016-04-29T13:14:00Z">
              <w:rPr/>
            </w:rPrChange>
          </w:rPr>
          <w:t xml:space="preserve">Fields were added for percent white population, car access, median income </w:t>
        </w:r>
      </w:ins>
      <w:ins w:id="1297" w:author="Charles Hall" w:date="2016-04-28T21:23:00Z">
        <w:r w:rsidRPr="00C42396">
          <w:rPr>
            <w:rFonts w:ascii="Times New Roman" w:hAnsi="Times New Roman" w:cs="Times New Roman"/>
            <w:sz w:val="24"/>
            <w:szCs w:val="24"/>
            <w:rPrChange w:id="1298" w:author="CMH" w:date="2016-04-29T13:14:00Z">
              <w:rPr/>
            </w:rPrChange>
          </w:rPr>
          <w:t>,</w:t>
        </w:r>
      </w:ins>
      <w:ins w:id="1299" w:author="Charles Hall" w:date="2016-04-28T21:48:00Z">
        <w:r w:rsidR="007420A8" w:rsidRPr="00C42396">
          <w:rPr>
            <w:rFonts w:ascii="Times New Roman" w:hAnsi="Times New Roman" w:cs="Times New Roman"/>
            <w:sz w:val="24"/>
            <w:szCs w:val="24"/>
            <w:rPrChange w:id="1300" w:author="CMH" w:date="2016-04-29T13:14:00Z">
              <w:rPr/>
            </w:rPrChange>
          </w:rPr>
          <w:t xml:space="preserve"> </w:t>
        </w:r>
      </w:ins>
      <w:ins w:id="1301" w:author="Charles Hall" w:date="2016-04-28T21:22:00Z">
        <w:r w:rsidRPr="00C42396">
          <w:rPr>
            <w:rFonts w:ascii="Times New Roman" w:hAnsi="Times New Roman" w:cs="Times New Roman"/>
            <w:sz w:val="24"/>
            <w:szCs w:val="24"/>
            <w:rPrChange w:id="1302" w:author="CMH" w:date="2016-04-29T13:14:00Z">
              <w:rPr/>
            </w:rPrChange>
          </w:rPr>
          <w:t>log(median income)</w:t>
        </w:r>
      </w:ins>
      <w:ins w:id="1303" w:author="Charles Hall" w:date="2016-04-28T21:23:00Z">
        <w:r w:rsidR="007420A8" w:rsidRPr="00C42396">
          <w:rPr>
            <w:rFonts w:ascii="Times New Roman" w:hAnsi="Times New Roman" w:cs="Times New Roman"/>
            <w:sz w:val="24"/>
            <w:szCs w:val="24"/>
            <w:rPrChange w:id="1304" w:author="CMH" w:date="2016-04-29T13:14:00Z">
              <w:rPr/>
            </w:rPrChange>
          </w:rPr>
          <w:t>, and overall score</w:t>
        </w:r>
        <w:r w:rsidRPr="00C42396">
          <w:rPr>
            <w:rFonts w:ascii="Times New Roman" w:hAnsi="Times New Roman" w:cs="Times New Roman"/>
            <w:sz w:val="24"/>
            <w:szCs w:val="24"/>
            <w:rPrChange w:id="1305" w:author="CMH" w:date="2016-04-29T13:14:00Z">
              <w:rPr/>
            </w:rPrChange>
          </w:rPr>
          <w:t xml:space="preserve">. All of the fields were of type double. </w:t>
        </w:r>
      </w:ins>
      <w:ins w:id="1306" w:author="Charles Hall" w:date="2016-04-28T21:51:00Z">
        <w:r w:rsidR="007420A8" w:rsidRPr="00C42396">
          <w:rPr>
            <w:rFonts w:ascii="Times New Roman" w:hAnsi="Times New Roman" w:cs="Times New Roman"/>
            <w:sz w:val="24"/>
            <w:szCs w:val="24"/>
            <w:rPrChange w:id="1307" w:author="CMH" w:date="2016-04-29T13:14:00Z">
              <w:rPr/>
            </w:rPrChange>
          </w:rPr>
          <w:t xml:space="preserve">Any row that had missing data was removed because it would not be useful for the purposes of this study. Finally, </w:t>
        </w:r>
      </w:ins>
      <w:ins w:id="1308" w:author="Charles Hall" w:date="2016-04-28T21:23:00Z">
        <w:r w:rsidR="007420A8" w:rsidRPr="00C42396">
          <w:rPr>
            <w:rFonts w:ascii="Times New Roman" w:hAnsi="Times New Roman" w:cs="Times New Roman"/>
            <w:sz w:val="24"/>
            <w:szCs w:val="24"/>
            <w:rPrChange w:id="1309" w:author="CMH" w:date="2016-04-29T13:14:00Z">
              <w:rPr/>
            </w:rPrChange>
          </w:rPr>
          <w:t>t</w:t>
        </w:r>
        <w:r w:rsidRPr="00C42396">
          <w:rPr>
            <w:rFonts w:ascii="Times New Roman" w:hAnsi="Times New Roman" w:cs="Times New Roman"/>
            <w:sz w:val="24"/>
            <w:szCs w:val="24"/>
            <w:rPrChange w:id="1310" w:author="CMH" w:date="2016-04-29T13:14:00Z">
              <w:rPr/>
            </w:rPrChange>
          </w:rPr>
          <w:t xml:space="preserve">he field </w:t>
        </w:r>
        <w:r w:rsidR="007420A8" w:rsidRPr="00C42396">
          <w:rPr>
            <w:rFonts w:ascii="Times New Roman" w:hAnsi="Times New Roman" w:cs="Times New Roman"/>
            <w:sz w:val="24"/>
            <w:szCs w:val="24"/>
            <w:rPrChange w:id="1311" w:author="CMH" w:date="2016-04-29T13:14:00Z">
              <w:rPr/>
            </w:rPrChange>
          </w:rPr>
          <w:t>calculator was</w:t>
        </w:r>
        <w:r w:rsidRPr="00C42396">
          <w:rPr>
            <w:rFonts w:ascii="Times New Roman" w:hAnsi="Times New Roman" w:cs="Times New Roman"/>
            <w:sz w:val="24"/>
            <w:szCs w:val="24"/>
            <w:rPrChange w:id="1312" w:author="CMH" w:date="2016-04-29T13:14:00Z">
              <w:rPr/>
            </w:rPrChange>
          </w:rPr>
          <w:t xml:space="preserve"> used to populate the calculated fields.</w:t>
        </w:r>
      </w:ins>
      <w:ins w:id="1313" w:author="Charles Hall" w:date="2016-04-28T21:24:00Z">
        <w:r w:rsidR="008A5387" w:rsidRPr="00C42396">
          <w:rPr>
            <w:rFonts w:ascii="Times New Roman" w:hAnsi="Times New Roman" w:cs="Times New Roman"/>
            <w:sz w:val="24"/>
            <w:szCs w:val="24"/>
            <w:rPrChange w:id="1314" w:author="CMH" w:date="2016-04-29T13:14:00Z">
              <w:rPr/>
            </w:rPrChange>
          </w:rPr>
          <w:t xml:space="preserve"> Percent white </w:t>
        </w:r>
      </w:ins>
      <w:ins w:id="1315" w:author="Charles Hall" w:date="2016-04-28T21:25:00Z">
        <w:r w:rsidR="008A5387" w:rsidRPr="00C42396">
          <w:rPr>
            <w:rFonts w:ascii="Times New Roman" w:hAnsi="Times New Roman" w:cs="Times New Roman"/>
            <w:sz w:val="24"/>
            <w:szCs w:val="24"/>
            <w:rPrChange w:id="1316" w:author="CMH" w:date="2016-04-29T13:14:00Z">
              <w:rPr/>
            </w:rPrChange>
          </w:rPr>
          <w:t>population</w:t>
        </w:r>
      </w:ins>
      <w:ins w:id="1317" w:author="Charles Hall" w:date="2016-04-28T21:24:00Z">
        <w:r w:rsidR="008A5387" w:rsidRPr="00C42396">
          <w:rPr>
            <w:rFonts w:ascii="Times New Roman" w:hAnsi="Times New Roman" w:cs="Times New Roman"/>
            <w:sz w:val="24"/>
            <w:szCs w:val="24"/>
            <w:rPrChange w:id="1318" w:author="CMH" w:date="2016-04-29T13:14:00Z">
              <w:rPr/>
            </w:rPrChange>
          </w:rPr>
          <w:t xml:space="preserve"> </w:t>
        </w:r>
      </w:ins>
      <w:ins w:id="1319" w:author="Charles Hall" w:date="2016-04-28T21:25:00Z">
        <w:r w:rsidR="008A5387" w:rsidRPr="00C42396">
          <w:rPr>
            <w:rFonts w:ascii="Times New Roman" w:hAnsi="Times New Roman" w:cs="Times New Roman"/>
            <w:sz w:val="24"/>
            <w:szCs w:val="24"/>
            <w:rPrChange w:id="1320" w:author="CMH" w:date="2016-04-29T13:14:00Z">
              <w:rPr/>
            </w:rPrChange>
          </w:rPr>
          <w:t xml:space="preserve">was calculated by dividing the white population by the total population. Car access was computed by dividing </w:t>
        </w:r>
        <w:r w:rsidR="008A5387" w:rsidRPr="00C42396">
          <w:rPr>
            <w:rFonts w:ascii="Times New Roman" w:hAnsi="Times New Roman" w:cs="Times New Roman"/>
            <w:sz w:val="24"/>
            <w:szCs w:val="24"/>
            <w:rPrChange w:id="1321" w:author="CMH" w:date="2016-04-29T13:14:00Z">
              <w:rPr/>
            </w:rPrChange>
          </w:rPr>
          <w:lastRenderedPageBreak/>
          <w:t xml:space="preserve">aggregate car by inhabited homes. The log of median income was computed in order to be included in the final score. The </w:t>
        </w:r>
      </w:ins>
      <w:ins w:id="1322" w:author="Charles Hall" w:date="2016-04-28T21:40:00Z">
        <w:r w:rsidR="00265E30" w:rsidRPr="00C42396">
          <w:rPr>
            <w:rFonts w:ascii="Times New Roman" w:hAnsi="Times New Roman" w:cs="Times New Roman"/>
            <w:sz w:val="24"/>
            <w:szCs w:val="24"/>
            <w:rPrChange w:id="1323" w:author="CMH" w:date="2016-04-29T13:14:00Z">
              <w:rPr/>
            </w:rPrChange>
          </w:rPr>
          <w:t xml:space="preserve">value of the </w:t>
        </w:r>
      </w:ins>
      <w:ins w:id="1324" w:author="Charles Hall" w:date="2016-04-28T21:25:00Z">
        <w:r w:rsidR="008A5387" w:rsidRPr="00C42396">
          <w:rPr>
            <w:rFonts w:ascii="Times New Roman" w:hAnsi="Times New Roman" w:cs="Times New Roman"/>
            <w:sz w:val="24"/>
            <w:szCs w:val="24"/>
            <w:rPrChange w:id="1325" w:author="CMH" w:date="2016-04-29T13:14:00Z">
              <w:rPr/>
            </w:rPrChange>
          </w:rPr>
          <w:t xml:space="preserve">final score </w:t>
        </w:r>
        <w:r w:rsidR="00265E30" w:rsidRPr="00C42396">
          <w:rPr>
            <w:rFonts w:ascii="Times New Roman" w:hAnsi="Times New Roman" w:cs="Times New Roman"/>
            <w:sz w:val="24"/>
            <w:szCs w:val="24"/>
            <w:rPrChange w:id="1326" w:author="CMH" w:date="2016-04-29T13:14:00Z">
              <w:rPr/>
            </w:rPrChange>
          </w:rPr>
          <w:t>is the summation of</w:t>
        </w:r>
        <w:r w:rsidR="008A5387" w:rsidRPr="00C42396">
          <w:rPr>
            <w:rFonts w:ascii="Times New Roman" w:hAnsi="Times New Roman" w:cs="Times New Roman"/>
            <w:sz w:val="24"/>
            <w:szCs w:val="24"/>
            <w:rPrChange w:id="1327" w:author="CMH" w:date="2016-04-29T13:14:00Z">
              <w:rPr/>
            </w:rPrChange>
          </w:rPr>
          <w:t xml:space="preserve"> the three previously computed fields.</w:t>
        </w:r>
      </w:ins>
    </w:p>
    <w:p w14:paraId="1AE80F14" w14:textId="76EA5BCA" w:rsidR="00491413" w:rsidRPr="00C42396" w:rsidRDefault="00511FCF">
      <w:pPr>
        <w:ind w:firstLine="720"/>
        <w:rPr>
          <w:ins w:id="1328" w:author="Charles Hall" w:date="2016-04-28T21:57:00Z"/>
          <w:rFonts w:ascii="Times New Roman" w:hAnsi="Times New Roman" w:cs="Times New Roman"/>
          <w:sz w:val="24"/>
          <w:szCs w:val="24"/>
          <w:rPrChange w:id="1329" w:author="CMH" w:date="2016-04-29T13:14:00Z">
            <w:rPr>
              <w:ins w:id="1330" w:author="Charles Hall" w:date="2016-04-28T21:57:00Z"/>
            </w:rPr>
          </w:rPrChange>
        </w:rPr>
        <w:pPrChange w:id="1331" w:author="CMH" w:date="2016-04-29T13:07:00Z">
          <w:pPr/>
        </w:pPrChange>
      </w:pPr>
      <w:ins w:id="1332" w:author="Charles Hall" w:date="2016-04-28T21:10:00Z">
        <w:r w:rsidRPr="00C42396">
          <w:rPr>
            <w:rFonts w:ascii="Times New Roman" w:hAnsi="Times New Roman" w:cs="Times New Roman"/>
            <w:sz w:val="24"/>
            <w:szCs w:val="24"/>
            <w:rPrChange w:id="1333" w:author="CMH" w:date="2016-04-29T13:14:00Z">
              <w:rPr/>
            </w:rPrChange>
          </w:rPr>
          <w:t xml:space="preserve">The </w:t>
        </w:r>
      </w:ins>
      <w:ins w:id="1334" w:author="Charles Hall" w:date="2016-04-28T21:38:00Z">
        <w:r w:rsidR="00265E30" w:rsidRPr="00C42396">
          <w:rPr>
            <w:rFonts w:ascii="Times New Roman" w:hAnsi="Times New Roman" w:cs="Times New Roman"/>
            <w:sz w:val="24"/>
            <w:szCs w:val="24"/>
            <w:rPrChange w:id="1335" w:author="CMH" w:date="2016-04-29T13:14:00Z">
              <w:rPr/>
            </w:rPrChange>
          </w:rPr>
          <w:t xml:space="preserve">resulting </w:t>
        </w:r>
      </w:ins>
      <w:ins w:id="1336" w:author="Charles Hall" w:date="2016-04-28T21:10:00Z">
        <w:r w:rsidRPr="00C42396">
          <w:rPr>
            <w:rFonts w:ascii="Times New Roman" w:hAnsi="Times New Roman" w:cs="Times New Roman"/>
            <w:sz w:val="24"/>
            <w:szCs w:val="24"/>
            <w:rPrChange w:id="1337" w:author="CMH" w:date="2016-04-29T13:14:00Z">
              <w:rPr/>
            </w:rPrChange>
          </w:rPr>
          <w:t>tabular data was joined with th</w:t>
        </w:r>
        <w:r w:rsidR="00265E30" w:rsidRPr="00C42396">
          <w:rPr>
            <w:rFonts w:ascii="Times New Roman" w:hAnsi="Times New Roman" w:cs="Times New Roman"/>
            <w:sz w:val="24"/>
            <w:szCs w:val="24"/>
            <w:rPrChange w:id="1338" w:author="CMH" w:date="2016-04-29T13:14:00Z">
              <w:rPr/>
            </w:rPrChange>
          </w:rPr>
          <w:t xml:space="preserve">e </w:t>
        </w:r>
      </w:ins>
      <w:ins w:id="1339" w:author="Charles Hall" w:date="2016-04-28T21:56:00Z">
        <w:r w:rsidR="00491413" w:rsidRPr="00C42396">
          <w:rPr>
            <w:rFonts w:ascii="Times New Roman" w:hAnsi="Times New Roman" w:cs="Times New Roman"/>
            <w:sz w:val="24"/>
            <w:szCs w:val="24"/>
            <w:rPrChange w:id="1340" w:author="CMH" w:date="2016-04-29T13:14:00Z">
              <w:rPr/>
            </w:rPrChange>
          </w:rPr>
          <w:t xml:space="preserve">census tracts </w:t>
        </w:r>
      </w:ins>
      <w:ins w:id="1341" w:author="Charles Hall" w:date="2016-04-28T21:10:00Z">
        <w:r w:rsidR="00265E30" w:rsidRPr="00C42396">
          <w:rPr>
            <w:rFonts w:ascii="Times New Roman" w:hAnsi="Times New Roman" w:cs="Times New Roman"/>
            <w:sz w:val="24"/>
            <w:szCs w:val="24"/>
            <w:rPrChange w:id="1342" w:author="CMH" w:date="2016-04-29T13:14:00Z">
              <w:rPr/>
            </w:rPrChange>
          </w:rPr>
          <w:t>shape file in ArcMap</w:t>
        </w:r>
      </w:ins>
      <w:ins w:id="1343" w:author="Charles Hall" w:date="2016-04-28T21:41:00Z">
        <w:r w:rsidR="00265E30" w:rsidRPr="00C42396">
          <w:rPr>
            <w:rFonts w:ascii="Times New Roman" w:hAnsi="Times New Roman" w:cs="Times New Roman"/>
            <w:sz w:val="24"/>
            <w:szCs w:val="24"/>
            <w:rPrChange w:id="1344" w:author="CMH" w:date="2016-04-29T13:14:00Z">
              <w:rPr/>
            </w:rPrChange>
          </w:rPr>
          <w:t xml:space="preserve"> on the geoid</w:t>
        </w:r>
      </w:ins>
      <w:ins w:id="1345" w:author="Charles Hall" w:date="2016-04-28T21:57:00Z">
        <w:r w:rsidR="00491413" w:rsidRPr="00C42396">
          <w:rPr>
            <w:rFonts w:ascii="Times New Roman" w:hAnsi="Times New Roman" w:cs="Times New Roman"/>
            <w:sz w:val="24"/>
            <w:szCs w:val="24"/>
            <w:rPrChange w:id="1346" w:author="CMH" w:date="2016-04-29T13:14:00Z">
              <w:rPr/>
            </w:rPrChange>
          </w:rPr>
          <w:t xml:space="preserve"> field</w:t>
        </w:r>
      </w:ins>
      <w:ins w:id="1347" w:author="Charles Hall" w:date="2016-04-28T21:10:00Z">
        <w:r w:rsidR="00491413" w:rsidRPr="00C42396">
          <w:rPr>
            <w:rFonts w:ascii="Times New Roman" w:hAnsi="Times New Roman" w:cs="Times New Roman"/>
            <w:sz w:val="24"/>
            <w:szCs w:val="24"/>
            <w:rPrChange w:id="1348" w:author="CMH" w:date="2016-04-29T13:14:00Z">
              <w:rPr/>
            </w:rPrChange>
          </w:rPr>
          <w:t xml:space="preserve">. </w:t>
        </w:r>
      </w:ins>
      <w:ins w:id="1349" w:author="Charles Hall" w:date="2016-04-28T21:57:00Z">
        <w:r w:rsidR="00491413" w:rsidRPr="00C42396">
          <w:rPr>
            <w:rFonts w:ascii="Times New Roman" w:hAnsi="Times New Roman" w:cs="Times New Roman"/>
            <w:sz w:val="24"/>
            <w:szCs w:val="24"/>
            <w:rPrChange w:id="1350" w:author="CMH" w:date="2016-04-29T13:14:00Z">
              <w:rPr/>
            </w:rPrChange>
          </w:rPr>
          <w:t>The data for the final score was visualized by creating a choropleth map of the census tracts in Los Angeles County. The tracts were symbolized by quantity and classified by standard deviation. The resulting map</w:t>
        </w:r>
      </w:ins>
      <w:ins w:id="1351" w:author="CMH" w:date="2016-04-29T13:45:00Z">
        <w:r w:rsidR="00C42396">
          <w:rPr>
            <w:rFonts w:ascii="Times New Roman" w:hAnsi="Times New Roman" w:cs="Times New Roman"/>
            <w:sz w:val="24"/>
            <w:szCs w:val="24"/>
          </w:rPr>
          <w:t>, figure 2,</w:t>
        </w:r>
      </w:ins>
      <w:ins w:id="1352" w:author="Charles Hall" w:date="2016-04-28T21:57:00Z">
        <w:r w:rsidR="00491413" w:rsidRPr="00C42396">
          <w:rPr>
            <w:rFonts w:ascii="Times New Roman" w:hAnsi="Times New Roman" w:cs="Times New Roman"/>
            <w:sz w:val="24"/>
            <w:szCs w:val="24"/>
            <w:rPrChange w:id="1353" w:author="CMH" w:date="2016-04-29T13:14:00Z">
              <w:rPr/>
            </w:rPrChange>
          </w:rPr>
          <w:t xml:space="preserve"> was then employed to visually identify tracts that would be </w:t>
        </w:r>
      </w:ins>
      <w:ins w:id="1354" w:author="CMH" w:date="2016-04-29T13:45:00Z">
        <w:r w:rsidR="00C42396">
          <w:rPr>
            <w:rFonts w:ascii="Times New Roman" w:hAnsi="Times New Roman" w:cs="Times New Roman"/>
            <w:sz w:val="24"/>
            <w:szCs w:val="24"/>
          </w:rPr>
          <w:t>useful</w:t>
        </w:r>
      </w:ins>
      <w:ins w:id="1355" w:author="Charles Hall" w:date="2016-04-28T21:57:00Z">
        <w:del w:id="1356" w:author="CMH" w:date="2016-04-29T13:45:00Z">
          <w:r w:rsidR="00491413" w:rsidRPr="00C42396" w:rsidDel="00C42396">
            <w:rPr>
              <w:rFonts w:ascii="Times New Roman" w:hAnsi="Times New Roman" w:cs="Times New Roman"/>
              <w:sz w:val="24"/>
              <w:szCs w:val="24"/>
              <w:rPrChange w:id="1357" w:author="CMH" w:date="2016-04-29T13:14:00Z">
                <w:rPr/>
              </w:rPrChange>
            </w:rPr>
            <w:delText>interesting</w:delText>
          </w:r>
        </w:del>
        <w:r w:rsidR="00491413" w:rsidRPr="00C42396">
          <w:rPr>
            <w:rFonts w:ascii="Times New Roman" w:hAnsi="Times New Roman" w:cs="Times New Roman"/>
            <w:sz w:val="24"/>
            <w:szCs w:val="24"/>
            <w:rPrChange w:id="1358" w:author="CMH" w:date="2016-04-29T13:14:00Z">
              <w:rPr/>
            </w:rPrChange>
          </w:rPr>
          <w:t xml:space="preserve"> for th</w:t>
        </w:r>
      </w:ins>
      <w:ins w:id="1359" w:author="CMH" w:date="2016-04-29T13:45:00Z">
        <w:r w:rsidR="00C42396">
          <w:rPr>
            <w:rFonts w:ascii="Times New Roman" w:hAnsi="Times New Roman" w:cs="Times New Roman"/>
            <w:sz w:val="24"/>
            <w:szCs w:val="24"/>
          </w:rPr>
          <w:t>is</w:t>
        </w:r>
      </w:ins>
      <w:ins w:id="1360" w:author="Charles Hall" w:date="2016-04-28T21:57:00Z">
        <w:del w:id="1361" w:author="CMH" w:date="2016-04-29T13:45:00Z">
          <w:r w:rsidR="00491413" w:rsidRPr="00C42396" w:rsidDel="00C42396">
            <w:rPr>
              <w:rFonts w:ascii="Times New Roman" w:hAnsi="Times New Roman" w:cs="Times New Roman"/>
              <w:sz w:val="24"/>
              <w:szCs w:val="24"/>
              <w:rPrChange w:id="1362" w:author="CMH" w:date="2016-04-29T13:14:00Z">
                <w:rPr/>
              </w:rPrChange>
            </w:rPr>
            <w:delText>e</w:delText>
          </w:r>
        </w:del>
        <w:r w:rsidR="00491413" w:rsidRPr="00C42396">
          <w:rPr>
            <w:rFonts w:ascii="Times New Roman" w:hAnsi="Times New Roman" w:cs="Times New Roman"/>
            <w:sz w:val="24"/>
            <w:szCs w:val="24"/>
            <w:rPrChange w:id="1363" w:author="CMH" w:date="2016-04-29T13:14:00Z">
              <w:rPr/>
            </w:rPrChange>
          </w:rPr>
          <w:t xml:space="preserve"> study.</w:t>
        </w:r>
      </w:ins>
    </w:p>
    <w:p w14:paraId="01ADB6C4" w14:textId="50AA4237" w:rsidR="007420A8" w:rsidRPr="00C42396" w:rsidRDefault="00491413">
      <w:pPr>
        <w:ind w:firstLine="720"/>
        <w:rPr>
          <w:ins w:id="1364" w:author="Charles Hall" w:date="2016-04-28T21:54:00Z"/>
          <w:rFonts w:ascii="Times New Roman" w:hAnsi="Times New Roman" w:cs="Times New Roman"/>
          <w:sz w:val="24"/>
          <w:szCs w:val="24"/>
          <w:rPrChange w:id="1365" w:author="CMH" w:date="2016-04-29T13:14:00Z">
            <w:rPr>
              <w:ins w:id="1366" w:author="Charles Hall" w:date="2016-04-28T21:54:00Z"/>
            </w:rPr>
          </w:rPrChange>
        </w:rPr>
        <w:pPrChange w:id="1367" w:author="CMH" w:date="2016-04-29T13:07:00Z">
          <w:pPr/>
        </w:pPrChange>
      </w:pPr>
      <w:ins w:id="1368" w:author="Charles Hall" w:date="2016-04-28T21:10:00Z">
        <w:r w:rsidRPr="00C42396">
          <w:rPr>
            <w:rFonts w:ascii="Times New Roman" w:hAnsi="Times New Roman" w:cs="Times New Roman"/>
            <w:sz w:val="24"/>
            <w:szCs w:val="24"/>
            <w:rPrChange w:id="1369" w:author="CMH" w:date="2016-04-29T13:14:00Z">
              <w:rPr/>
            </w:rPrChange>
          </w:rPr>
          <w:t>C</w:t>
        </w:r>
        <w:r w:rsidR="00511FCF" w:rsidRPr="00C42396">
          <w:rPr>
            <w:rFonts w:ascii="Times New Roman" w:hAnsi="Times New Roman" w:cs="Times New Roman"/>
            <w:sz w:val="24"/>
            <w:szCs w:val="24"/>
            <w:rPrChange w:id="1370" w:author="CMH" w:date="2016-04-29T13:14:00Z">
              <w:rPr/>
            </w:rPrChange>
          </w:rPr>
          <w:t>ensus tract</w:t>
        </w:r>
      </w:ins>
      <w:ins w:id="1371" w:author="Charles Hall" w:date="2016-04-28T21:38:00Z">
        <w:r w:rsidR="007420A8" w:rsidRPr="00C42396">
          <w:rPr>
            <w:rFonts w:ascii="Times New Roman" w:hAnsi="Times New Roman" w:cs="Times New Roman"/>
            <w:sz w:val="24"/>
            <w:szCs w:val="24"/>
            <w:rPrChange w:id="1372" w:author="CMH" w:date="2016-04-29T13:14:00Z">
              <w:rPr/>
            </w:rPrChange>
          </w:rPr>
          <w:t xml:space="preserve">s with </w:t>
        </w:r>
        <w:r w:rsidR="00265E30" w:rsidRPr="00C42396">
          <w:rPr>
            <w:rFonts w:ascii="Times New Roman" w:hAnsi="Times New Roman" w:cs="Times New Roman"/>
            <w:sz w:val="24"/>
            <w:szCs w:val="24"/>
            <w:rPrChange w:id="1373" w:author="CMH" w:date="2016-04-29T13:14:00Z">
              <w:rPr/>
            </w:rPrChange>
          </w:rPr>
          <w:t>large standard deviations</w:t>
        </w:r>
      </w:ins>
      <w:ins w:id="1374" w:author="Charles Hall" w:date="2016-04-28T21:50:00Z">
        <w:r w:rsidR="007420A8" w:rsidRPr="00C42396">
          <w:rPr>
            <w:rFonts w:ascii="Times New Roman" w:hAnsi="Times New Roman" w:cs="Times New Roman"/>
            <w:sz w:val="24"/>
            <w:szCs w:val="24"/>
            <w:rPrChange w:id="1375" w:author="CMH" w:date="2016-04-29T13:14:00Z">
              <w:rPr/>
            </w:rPrChange>
          </w:rPr>
          <w:t xml:space="preserve"> from the mean</w:t>
        </w:r>
      </w:ins>
      <w:ins w:id="1376" w:author="Charles Hall" w:date="2016-04-28T21:38:00Z">
        <w:r w:rsidR="00265E30" w:rsidRPr="00C42396">
          <w:rPr>
            <w:rFonts w:ascii="Times New Roman" w:hAnsi="Times New Roman" w:cs="Times New Roman"/>
            <w:sz w:val="24"/>
            <w:szCs w:val="24"/>
            <w:rPrChange w:id="1377" w:author="CMH" w:date="2016-04-29T13:14:00Z">
              <w:rPr/>
            </w:rPrChange>
          </w:rPr>
          <w:t xml:space="preserve"> were visually identified</w:t>
        </w:r>
      </w:ins>
      <w:ins w:id="1378" w:author="Charles Hall" w:date="2016-04-28T21:10:00Z">
        <w:r w:rsidR="00511FCF" w:rsidRPr="00C42396">
          <w:rPr>
            <w:rFonts w:ascii="Times New Roman" w:hAnsi="Times New Roman" w:cs="Times New Roman"/>
            <w:sz w:val="24"/>
            <w:szCs w:val="24"/>
            <w:rPrChange w:id="1379" w:author="CMH" w:date="2016-04-29T13:14:00Z">
              <w:rPr/>
            </w:rPrChange>
          </w:rPr>
          <w:t xml:space="preserve">. </w:t>
        </w:r>
      </w:ins>
      <w:ins w:id="1380" w:author="Charles Hall" w:date="2016-04-28T21:42:00Z">
        <w:r w:rsidR="00265E30" w:rsidRPr="00C42396">
          <w:rPr>
            <w:rFonts w:ascii="Times New Roman" w:hAnsi="Times New Roman" w:cs="Times New Roman"/>
            <w:sz w:val="24"/>
            <w:szCs w:val="24"/>
            <w:rPrChange w:id="1381" w:author="CMH" w:date="2016-04-29T13:14:00Z">
              <w:rPr/>
            </w:rPrChange>
          </w:rPr>
          <w:t>Tracts with significant deviations were more thoroughly investigated for inclusion in the study. Facilities data was included form Esri Business Analyst in order to determine whether or not a tract was a good candidate for inclusion in the study.</w:t>
        </w:r>
      </w:ins>
      <w:ins w:id="1382" w:author="Charles Hall" w:date="2016-04-28T21:50:00Z">
        <w:r w:rsidR="007420A8" w:rsidRPr="00C42396">
          <w:rPr>
            <w:rFonts w:ascii="Times New Roman" w:hAnsi="Times New Roman" w:cs="Times New Roman"/>
            <w:sz w:val="24"/>
            <w:szCs w:val="24"/>
            <w:rPrChange w:id="1383" w:author="CMH" w:date="2016-04-29T13:14:00Z">
              <w:rPr/>
            </w:rPrChange>
          </w:rPr>
          <w:t xml:space="preserve"> This was necessary because tracts without facilities would not be useful for the purposes of this study.</w:t>
        </w:r>
      </w:ins>
    </w:p>
    <w:p w14:paraId="30B53042" w14:textId="7ADF87CD" w:rsidR="00C42396" w:rsidRPr="00C42396" w:rsidRDefault="00C42396">
      <w:pPr>
        <w:ind w:firstLine="720"/>
        <w:rPr>
          <w:ins w:id="1384" w:author="CMH" w:date="2016-04-29T13:27:00Z"/>
          <w:rFonts w:ascii="Times New Roman" w:hAnsi="Times New Roman" w:cs="Times New Roman"/>
          <w:sz w:val="24"/>
          <w:szCs w:val="24"/>
          <w:rPrChange w:id="1385" w:author="CMH" w:date="2016-04-29T13:31:00Z">
            <w:rPr>
              <w:ins w:id="1386" w:author="CMH" w:date="2016-04-29T13:27:00Z"/>
              <w:rFonts w:ascii="Times New Roman" w:hAnsi="Times New Roman" w:cs="Times New Roman"/>
              <w:sz w:val="24"/>
              <w:szCs w:val="24"/>
              <w:highlight w:val="yellow"/>
            </w:rPr>
          </w:rPrChange>
        </w:rPr>
        <w:pPrChange w:id="1387" w:author="CMH" w:date="2016-04-29T13:07:00Z">
          <w:pPr/>
        </w:pPrChange>
      </w:pPr>
      <w:ins w:id="1388" w:author="CMH" w:date="2016-04-29T13:23:00Z">
        <w:r w:rsidRPr="00C42396">
          <w:rPr>
            <w:rFonts w:ascii="Times New Roman" w:hAnsi="Times New Roman" w:cs="Times New Roman"/>
            <w:sz w:val="24"/>
            <w:szCs w:val="24"/>
            <w:rPrChange w:id="1389" w:author="CMH" w:date="2016-04-29T13:31:00Z">
              <w:rPr>
                <w:rFonts w:ascii="Times New Roman" w:hAnsi="Times New Roman" w:cs="Times New Roman"/>
                <w:sz w:val="24"/>
                <w:szCs w:val="24"/>
                <w:highlight w:val="yellow"/>
              </w:rPr>
            </w:rPrChange>
          </w:rPr>
          <w:t xml:space="preserve">Businesses within 1500 meters of the mean center of each tract were selected from each of the </w:t>
        </w:r>
      </w:ins>
      <w:ins w:id="1390" w:author="CMH" w:date="2016-04-29T13:31:00Z">
        <w:r>
          <w:rPr>
            <w:rFonts w:ascii="Times New Roman" w:hAnsi="Times New Roman" w:cs="Times New Roman"/>
            <w:sz w:val="24"/>
            <w:szCs w:val="24"/>
          </w:rPr>
          <w:t xml:space="preserve">three </w:t>
        </w:r>
      </w:ins>
      <w:ins w:id="1391" w:author="CMH" w:date="2016-04-29T13:23:00Z">
        <w:r w:rsidRPr="00C42396">
          <w:rPr>
            <w:rFonts w:ascii="Times New Roman" w:hAnsi="Times New Roman" w:cs="Times New Roman"/>
            <w:sz w:val="24"/>
            <w:szCs w:val="24"/>
            <w:rPrChange w:id="1392" w:author="CMH" w:date="2016-04-29T13:31:00Z">
              <w:rPr>
                <w:rFonts w:ascii="Times New Roman" w:hAnsi="Times New Roman" w:cs="Times New Roman"/>
                <w:sz w:val="24"/>
                <w:szCs w:val="24"/>
                <w:highlight w:val="yellow"/>
              </w:rPr>
            </w:rPrChange>
          </w:rPr>
          <w:t xml:space="preserve">data sources and visualized. 1500 meters was chosen because it produced a sufficient number of businesses to be compared. </w:t>
        </w:r>
      </w:ins>
      <w:ins w:id="1393" w:author="CMH" w:date="2016-04-29T13:31:00Z">
        <w:r>
          <w:rPr>
            <w:rFonts w:ascii="Times New Roman" w:hAnsi="Times New Roman" w:cs="Times New Roman"/>
            <w:sz w:val="24"/>
            <w:szCs w:val="24"/>
          </w:rPr>
          <w:t>The radius also helps to mitigate edge effects that would occur if the facilities were clipped to the tract boundary.</w:t>
        </w:r>
      </w:ins>
    </w:p>
    <w:p w14:paraId="0C36DAF8" w14:textId="69BBAAEC" w:rsidR="009507DB" w:rsidRPr="00C42396" w:rsidRDefault="00AE5EEB">
      <w:pPr>
        <w:ind w:firstLine="720"/>
        <w:rPr>
          <w:ins w:id="1394" w:author="Charles Hall" w:date="2016-04-17T13:09:00Z"/>
          <w:rFonts w:ascii="Times New Roman" w:hAnsi="Times New Roman" w:cs="Times New Roman"/>
          <w:sz w:val="24"/>
          <w:szCs w:val="24"/>
          <w:rPrChange w:id="1395" w:author="CMH" w:date="2016-04-29T13:31:00Z">
            <w:rPr>
              <w:ins w:id="1396" w:author="Charles Hall" w:date="2016-04-17T13:09:00Z"/>
            </w:rPr>
          </w:rPrChange>
        </w:rPr>
        <w:pPrChange w:id="1397" w:author="CMH" w:date="2016-04-29T13:28:00Z">
          <w:pPr/>
        </w:pPrChange>
      </w:pPr>
      <w:ins w:id="1398" w:author="Charles Hall" w:date="2016-04-17T12:56:00Z">
        <w:del w:id="1399" w:author="CMH" w:date="2016-04-29T13:24:00Z">
          <w:r w:rsidRPr="00C42396" w:rsidDel="00C42396">
            <w:rPr>
              <w:rFonts w:ascii="Times New Roman" w:hAnsi="Times New Roman" w:cs="Times New Roman"/>
              <w:sz w:val="24"/>
              <w:szCs w:val="24"/>
              <w:rPrChange w:id="1400" w:author="CMH" w:date="2016-04-29T13:31:00Z">
                <w:rPr/>
              </w:rPrChange>
            </w:rPr>
            <w:delText xml:space="preserve">One half mile was chosen for the purpose of this study because </w:delText>
          </w:r>
          <w:r w:rsidR="00EB4856" w:rsidRPr="00C42396" w:rsidDel="00C42396">
            <w:rPr>
              <w:rFonts w:ascii="Times New Roman" w:hAnsi="Times New Roman" w:cs="Times New Roman"/>
              <w:sz w:val="24"/>
              <w:szCs w:val="24"/>
              <w:rPrChange w:id="1401" w:author="CMH" w:date="2016-04-29T13:31:00Z">
                <w:rPr/>
              </w:rPrChange>
            </w:rPr>
            <w:delText xml:space="preserve">one half mile is considered a walkable distance. </w:delText>
          </w:r>
        </w:del>
      </w:ins>
      <w:ins w:id="1402" w:author="Charles Hall" w:date="2016-04-17T13:01:00Z">
        <w:del w:id="1403" w:author="CMH" w:date="2016-04-29T13:24:00Z">
          <w:r w:rsidR="009507DB" w:rsidRPr="00C42396" w:rsidDel="00C42396">
            <w:rPr>
              <w:rFonts w:ascii="Times New Roman" w:hAnsi="Times New Roman" w:cs="Times New Roman"/>
              <w:sz w:val="24"/>
              <w:szCs w:val="24"/>
              <w:rPrChange w:id="1404" w:author="CMH" w:date="2016-04-29T13:31:00Z">
                <w:rPr/>
              </w:rPrChange>
            </w:rPr>
            <w:delText xml:space="preserve"> This study endeavors to measure access to healthy food without the use of a personal vehicle.</w:delText>
          </w:r>
        </w:del>
      </w:ins>
      <w:ins w:id="1405" w:author="Charles Hall" w:date="2016-04-17T13:14:00Z">
        <w:del w:id="1406" w:author="CMH" w:date="2016-04-29T13:24:00Z">
          <w:r w:rsidR="009D2E67" w:rsidRPr="00C42396" w:rsidDel="00C42396">
            <w:rPr>
              <w:rFonts w:ascii="Times New Roman" w:hAnsi="Times New Roman" w:cs="Times New Roman"/>
              <w:sz w:val="24"/>
              <w:szCs w:val="24"/>
              <w:rPrChange w:id="1407" w:author="CMH" w:date="2016-04-29T13:31:00Z">
                <w:rPr/>
              </w:rPrChange>
            </w:rPr>
            <w:delText xml:space="preserve"> </w:delText>
          </w:r>
        </w:del>
        <w:r w:rsidR="009D2E67" w:rsidRPr="00C42396">
          <w:rPr>
            <w:rFonts w:ascii="Times New Roman" w:hAnsi="Times New Roman" w:cs="Times New Roman"/>
            <w:sz w:val="24"/>
            <w:szCs w:val="24"/>
            <w:rPrChange w:id="1408" w:author="CMH" w:date="2016-04-29T13:31:00Z">
              <w:rPr/>
            </w:rPrChange>
          </w:rPr>
          <w:t xml:space="preserve">Census tract </w:t>
        </w:r>
      </w:ins>
      <w:ins w:id="1409" w:author="CMH" w:date="2016-04-29T13:25:00Z">
        <w:r w:rsidR="00C42396" w:rsidRPr="00C42396">
          <w:rPr>
            <w:rFonts w:ascii="Times New Roman" w:hAnsi="Times New Roman" w:cs="Times New Roman"/>
            <w:sz w:val="24"/>
            <w:szCs w:val="24"/>
            <w:rPrChange w:id="1410" w:author="CMH" w:date="2016-04-29T13:31:00Z">
              <w:rPr>
                <w:rFonts w:ascii="Times New Roman" w:hAnsi="Times New Roman" w:cs="Times New Roman"/>
                <w:sz w:val="24"/>
                <w:szCs w:val="24"/>
                <w:highlight w:val="yellow"/>
              </w:rPr>
            </w:rPrChange>
          </w:rPr>
          <w:t>224020</w:t>
        </w:r>
      </w:ins>
      <w:ins w:id="1411" w:author="CMH" w:date="2016-04-29T13:47:00Z">
        <w:r w:rsidR="00C42396">
          <w:rPr>
            <w:rFonts w:ascii="Times New Roman" w:hAnsi="Times New Roman" w:cs="Times New Roman"/>
            <w:sz w:val="24"/>
            <w:szCs w:val="24"/>
          </w:rPr>
          <w:t>, figure 3,</w:t>
        </w:r>
      </w:ins>
      <w:ins w:id="1412" w:author="Charles Hall" w:date="2016-04-17T13:14:00Z">
        <w:del w:id="1413" w:author="CMH" w:date="2016-04-29T13:25:00Z">
          <w:r w:rsidR="009D2E67" w:rsidRPr="00C42396" w:rsidDel="00C42396">
            <w:rPr>
              <w:rFonts w:ascii="Times New Roman" w:hAnsi="Times New Roman" w:cs="Times New Roman"/>
              <w:sz w:val="24"/>
              <w:szCs w:val="24"/>
              <w:rPrChange w:id="1414" w:author="CMH" w:date="2016-04-29T13:31:00Z">
                <w:rPr/>
              </w:rPrChange>
            </w:rPr>
            <w:delText>&lt;number&gt;</w:delText>
          </w:r>
        </w:del>
        <w:r w:rsidR="009D2E67" w:rsidRPr="00C42396">
          <w:rPr>
            <w:rFonts w:ascii="Times New Roman" w:hAnsi="Times New Roman" w:cs="Times New Roman"/>
            <w:sz w:val="24"/>
            <w:szCs w:val="24"/>
            <w:rPrChange w:id="1415" w:author="CMH" w:date="2016-04-29T13:31:00Z">
              <w:rPr/>
            </w:rPrChange>
          </w:rPr>
          <w:t xml:space="preserve"> was identified as </w:t>
        </w:r>
      </w:ins>
      <w:ins w:id="1416" w:author="CMH" w:date="2016-04-29T13:25:00Z">
        <w:r w:rsidR="00C42396" w:rsidRPr="00C42396">
          <w:rPr>
            <w:rFonts w:ascii="Times New Roman" w:hAnsi="Times New Roman" w:cs="Times New Roman"/>
            <w:sz w:val="24"/>
            <w:szCs w:val="24"/>
            <w:rPrChange w:id="1417" w:author="CMH" w:date="2016-04-29T13:31:00Z">
              <w:rPr>
                <w:rFonts w:ascii="Times New Roman" w:hAnsi="Times New Roman" w:cs="Times New Roman"/>
                <w:sz w:val="24"/>
                <w:szCs w:val="24"/>
                <w:highlight w:val="yellow"/>
              </w:rPr>
            </w:rPrChange>
          </w:rPr>
          <w:t xml:space="preserve">a low income area with limited car access and high minority population </w:t>
        </w:r>
      </w:ins>
      <w:ins w:id="1418" w:author="Charles Hall" w:date="2016-04-17T13:14:00Z">
        <w:del w:id="1419" w:author="CMH" w:date="2016-04-29T13:25:00Z">
          <w:r w:rsidR="009D2E67" w:rsidRPr="00C42396" w:rsidDel="00C42396">
            <w:rPr>
              <w:rFonts w:ascii="Times New Roman" w:hAnsi="Times New Roman" w:cs="Times New Roman"/>
              <w:sz w:val="24"/>
              <w:szCs w:val="24"/>
              <w:rPrChange w:id="1420" w:author="CMH" w:date="2016-04-29T13:31:00Z">
                <w:rPr/>
              </w:rPrChange>
            </w:rPr>
            <w:delText xml:space="preserve">a low access area </w:delText>
          </w:r>
        </w:del>
        <w:r w:rsidR="009D2E67" w:rsidRPr="00C42396">
          <w:rPr>
            <w:rFonts w:ascii="Times New Roman" w:hAnsi="Times New Roman" w:cs="Times New Roman"/>
            <w:sz w:val="24"/>
            <w:szCs w:val="24"/>
            <w:rPrChange w:id="1421" w:author="CMH" w:date="2016-04-29T13:31:00Z">
              <w:rPr/>
            </w:rPrChange>
          </w:rPr>
          <w:t>within the Los Angeles study area, and will be used in this study.</w:t>
        </w:r>
      </w:ins>
      <w:ins w:id="1422" w:author="CMH" w:date="2016-04-29T13:26:00Z">
        <w:r w:rsidR="00C42396" w:rsidRPr="00C42396">
          <w:rPr>
            <w:rFonts w:ascii="Times New Roman" w:hAnsi="Times New Roman" w:cs="Times New Roman"/>
            <w:sz w:val="24"/>
            <w:szCs w:val="24"/>
            <w:rPrChange w:id="1423" w:author="CMH" w:date="2016-04-29T13:31:00Z">
              <w:rPr>
                <w:rFonts w:ascii="Times New Roman" w:hAnsi="Times New Roman" w:cs="Times New Roman"/>
                <w:sz w:val="24"/>
                <w:szCs w:val="24"/>
                <w:highlight w:val="yellow"/>
              </w:rPr>
            </w:rPrChange>
          </w:rPr>
          <w:t xml:space="preserve"> This tract is 33% white, has a median income of </w:t>
        </w:r>
      </w:ins>
      <w:ins w:id="1424" w:author="CMH" w:date="2016-04-29T13:27:00Z">
        <w:r w:rsidR="00C42396" w:rsidRPr="00C42396">
          <w:rPr>
            <w:rFonts w:ascii="Times New Roman" w:hAnsi="Times New Roman" w:cs="Times New Roman"/>
            <w:sz w:val="24"/>
            <w:szCs w:val="24"/>
            <w:rPrChange w:id="1425" w:author="CMH" w:date="2016-04-29T13:31:00Z">
              <w:rPr>
                <w:rFonts w:ascii="Times New Roman" w:hAnsi="Times New Roman" w:cs="Times New Roman"/>
                <w:sz w:val="24"/>
                <w:szCs w:val="24"/>
                <w:highlight w:val="yellow"/>
              </w:rPr>
            </w:rPrChange>
          </w:rPr>
          <w:t>$22042, and has .72 cars per household.</w:t>
        </w:r>
      </w:ins>
    </w:p>
    <w:p w14:paraId="02271E91" w14:textId="20F6AD3A" w:rsidR="009D2E67" w:rsidRPr="00C42396" w:rsidDel="00C42396" w:rsidRDefault="00C42396">
      <w:pPr>
        <w:ind w:firstLine="720"/>
        <w:rPr>
          <w:ins w:id="1426" w:author="Charles Hall" w:date="2016-04-17T13:20:00Z"/>
          <w:del w:id="1427" w:author="CMH" w:date="2016-04-29T13:26:00Z"/>
          <w:rFonts w:ascii="Times New Roman" w:hAnsi="Times New Roman" w:cs="Times New Roman"/>
          <w:sz w:val="24"/>
          <w:szCs w:val="24"/>
          <w:rPrChange w:id="1428" w:author="CMH" w:date="2016-04-29T13:31:00Z">
            <w:rPr>
              <w:ins w:id="1429" w:author="Charles Hall" w:date="2016-04-17T13:20:00Z"/>
              <w:del w:id="1430" w:author="CMH" w:date="2016-04-29T13:26:00Z"/>
            </w:rPr>
          </w:rPrChange>
        </w:rPr>
        <w:pPrChange w:id="1431" w:author="CMH" w:date="2016-04-29T13:07:00Z">
          <w:pPr/>
        </w:pPrChange>
      </w:pPr>
      <w:ins w:id="1432" w:author="CMH" w:date="2016-04-29T13:28:00Z">
        <w:r w:rsidRPr="00C42396">
          <w:rPr>
            <w:rFonts w:ascii="Times New Roman" w:hAnsi="Times New Roman" w:cs="Times New Roman"/>
            <w:sz w:val="24"/>
            <w:szCs w:val="24"/>
            <w:rPrChange w:id="1433" w:author="CMH" w:date="2016-04-29T13:31:00Z">
              <w:rPr>
                <w:rFonts w:ascii="Times New Roman" w:hAnsi="Times New Roman" w:cs="Times New Roman"/>
                <w:sz w:val="24"/>
                <w:szCs w:val="24"/>
                <w:highlight w:val="yellow"/>
              </w:rPr>
            </w:rPrChange>
          </w:rPr>
          <w:t xml:space="preserve">Census </w:t>
        </w:r>
      </w:ins>
      <w:ins w:id="1434" w:author="Charles Hall" w:date="2016-04-17T13:18:00Z">
        <w:del w:id="1435" w:author="CMH" w:date="2016-04-29T13:26:00Z">
          <w:r w:rsidR="009D2E67" w:rsidRPr="00C42396" w:rsidDel="00C42396">
            <w:rPr>
              <w:rFonts w:ascii="Times New Roman" w:hAnsi="Times New Roman" w:cs="Times New Roman"/>
              <w:sz w:val="24"/>
              <w:szCs w:val="24"/>
              <w:rPrChange w:id="1436" w:author="CMH" w:date="2016-04-29T13:31:00Z">
                <w:rPr/>
              </w:rPrChange>
            </w:rPr>
            <w:delText xml:space="preserve">The first tract, &lt;tract number&gt;, is located in &lt;area of LA&gt; , and has been identified by the USDA as a low access area. The </w:delText>
          </w:r>
        </w:del>
      </w:ins>
      <w:ins w:id="1437" w:author="Charles Hall" w:date="2016-04-17T13:20:00Z">
        <w:del w:id="1438" w:author="CMH" w:date="2016-04-29T13:26:00Z">
          <w:r w:rsidR="005508C2" w:rsidRPr="00C42396" w:rsidDel="00C42396">
            <w:rPr>
              <w:rFonts w:ascii="Times New Roman" w:hAnsi="Times New Roman" w:cs="Times New Roman"/>
              <w:sz w:val="24"/>
              <w:szCs w:val="24"/>
              <w:rPrChange w:id="1439" w:author="CMH" w:date="2016-04-29T13:31:00Z">
                <w:rPr/>
              </w:rPrChange>
            </w:rPr>
            <w:delText>median income for the tract, as identified by the US Census, is $00000. The percentage of the population with at least a bachelor’s degree is XX%. The tract is approximately XXX square feet.</w:delText>
          </w:r>
        </w:del>
      </w:ins>
    </w:p>
    <w:p w14:paraId="28DB217B" w14:textId="5F98FD2B" w:rsidR="00C42396" w:rsidRDefault="005508C2">
      <w:pPr>
        <w:ind w:firstLine="720"/>
        <w:rPr>
          <w:ins w:id="1440" w:author="CMH" w:date="2016-04-29T13:44:00Z"/>
          <w:rFonts w:ascii="Times New Roman" w:hAnsi="Times New Roman" w:cs="Times New Roman"/>
          <w:sz w:val="24"/>
          <w:szCs w:val="24"/>
        </w:rPr>
        <w:pPrChange w:id="1441" w:author="CMH" w:date="2016-04-29T13:07:00Z">
          <w:pPr/>
        </w:pPrChange>
      </w:pPr>
      <w:ins w:id="1442" w:author="Charles Hall" w:date="2016-04-17T13:21:00Z">
        <w:del w:id="1443" w:author="CMH" w:date="2016-04-29T13:28:00Z">
          <w:r w:rsidRPr="00C42396" w:rsidDel="00C42396">
            <w:rPr>
              <w:rFonts w:ascii="Times New Roman" w:hAnsi="Times New Roman" w:cs="Times New Roman"/>
              <w:sz w:val="24"/>
              <w:szCs w:val="24"/>
              <w:rPrChange w:id="1444" w:author="CMH" w:date="2016-04-29T13:31:00Z">
                <w:rPr/>
              </w:rPrChange>
            </w:rPr>
            <w:delText>T</w:delText>
          </w:r>
        </w:del>
      </w:ins>
      <w:ins w:id="1445" w:author="CMH" w:date="2016-04-29T13:28:00Z">
        <w:r w:rsidR="00C42396" w:rsidRPr="00C42396">
          <w:rPr>
            <w:rFonts w:ascii="Times New Roman" w:hAnsi="Times New Roman" w:cs="Times New Roman"/>
            <w:sz w:val="24"/>
            <w:szCs w:val="24"/>
            <w:rPrChange w:id="1446" w:author="CMH" w:date="2016-04-29T13:31:00Z">
              <w:rPr>
                <w:rFonts w:ascii="Times New Roman" w:hAnsi="Times New Roman" w:cs="Times New Roman"/>
                <w:sz w:val="24"/>
                <w:szCs w:val="24"/>
                <w:highlight w:val="yellow"/>
              </w:rPr>
            </w:rPrChange>
          </w:rPr>
          <w:t>t</w:t>
        </w:r>
      </w:ins>
      <w:ins w:id="1447" w:author="Charles Hall" w:date="2016-04-17T13:21:00Z">
        <w:r w:rsidRPr="00C42396">
          <w:rPr>
            <w:rFonts w:ascii="Times New Roman" w:hAnsi="Times New Roman" w:cs="Times New Roman"/>
            <w:sz w:val="24"/>
            <w:szCs w:val="24"/>
            <w:rPrChange w:id="1448" w:author="CMH" w:date="2016-04-29T13:31:00Z">
              <w:rPr/>
            </w:rPrChange>
          </w:rPr>
          <w:t xml:space="preserve">ract </w:t>
        </w:r>
      </w:ins>
      <w:ins w:id="1449" w:author="CMH" w:date="2016-04-29T13:28:00Z">
        <w:r w:rsidR="00C42396" w:rsidRPr="00C42396">
          <w:rPr>
            <w:rFonts w:ascii="Times New Roman" w:hAnsi="Times New Roman" w:cs="Times New Roman"/>
            <w:sz w:val="24"/>
            <w:szCs w:val="24"/>
            <w:rPrChange w:id="1450" w:author="CMH" w:date="2016-04-29T13:31:00Z">
              <w:rPr>
                <w:rFonts w:ascii="Times New Roman" w:hAnsi="Times New Roman" w:cs="Times New Roman"/>
                <w:sz w:val="24"/>
                <w:szCs w:val="24"/>
                <w:highlight w:val="yellow"/>
              </w:rPr>
            </w:rPrChange>
          </w:rPr>
          <w:t>460700</w:t>
        </w:r>
      </w:ins>
      <w:ins w:id="1451" w:author="CMH" w:date="2016-04-29T13:47:00Z">
        <w:r w:rsidR="00C42396">
          <w:rPr>
            <w:rFonts w:ascii="Times New Roman" w:hAnsi="Times New Roman" w:cs="Times New Roman"/>
            <w:sz w:val="24"/>
            <w:szCs w:val="24"/>
          </w:rPr>
          <w:t>, figure 4,</w:t>
        </w:r>
      </w:ins>
      <w:ins w:id="1452" w:author="Charles Hall" w:date="2016-04-17T13:21:00Z">
        <w:del w:id="1453" w:author="CMH" w:date="2016-04-29T13:28:00Z">
          <w:r w:rsidRPr="00C42396" w:rsidDel="00C42396">
            <w:rPr>
              <w:rFonts w:ascii="Times New Roman" w:hAnsi="Times New Roman" w:cs="Times New Roman"/>
              <w:sz w:val="24"/>
              <w:szCs w:val="24"/>
              <w:rPrChange w:id="1454" w:author="CMH" w:date="2016-04-29T13:31:00Z">
                <w:rPr/>
              </w:rPrChange>
            </w:rPr>
            <w:delText>&lt;insert tract number&gt;</w:delText>
          </w:r>
        </w:del>
        <w:r w:rsidRPr="00C42396">
          <w:rPr>
            <w:rFonts w:ascii="Times New Roman" w:hAnsi="Times New Roman" w:cs="Times New Roman"/>
            <w:sz w:val="24"/>
            <w:szCs w:val="24"/>
            <w:rPrChange w:id="1455" w:author="CMH" w:date="2016-04-29T13:31:00Z">
              <w:rPr/>
            </w:rPrChange>
          </w:rPr>
          <w:t xml:space="preserve"> was selected</w:t>
        </w:r>
      </w:ins>
      <w:ins w:id="1456" w:author="CMH" w:date="2016-04-29T13:28:00Z">
        <w:r w:rsidR="00C42396" w:rsidRPr="00C42396">
          <w:rPr>
            <w:rFonts w:ascii="Times New Roman" w:hAnsi="Times New Roman" w:cs="Times New Roman"/>
            <w:sz w:val="24"/>
            <w:szCs w:val="24"/>
            <w:rPrChange w:id="1457" w:author="CMH" w:date="2016-04-29T13:31:00Z">
              <w:rPr>
                <w:rFonts w:ascii="Times New Roman" w:hAnsi="Times New Roman" w:cs="Times New Roman"/>
                <w:sz w:val="24"/>
                <w:szCs w:val="24"/>
                <w:highlight w:val="yellow"/>
              </w:rPr>
            </w:rPrChange>
          </w:rPr>
          <w:t xml:space="preserve"> because it has contrasting characteristics. The area </w:t>
        </w:r>
      </w:ins>
      <w:ins w:id="1458" w:author="CMH" w:date="2016-04-29T13:29:00Z">
        <w:r w:rsidR="00C42396" w:rsidRPr="00C42396">
          <w:rPr>
            <w:rFonts w:ascii="Times New Roman" w:hAnsi="Times New Roman" w:cs="Times New Roman"/>
            <w:sz w:val="24"/>
            <w:szCs w:val="24"/>
            <w:rPrChange w:id="1459" w:author="CMH" w:date="2016-04-29T13:31:00Z">
              <w:rPr>
                <w:rFonts w:ascii="Times New Roman" w:hAnsi="Times New Roman" w:cs="Times New Roman"/>
                <w:sz w:val="24"/>
                <w:szCs w:val="24"/>
                <w:highlight w:val="yellow"/>
              </w:rPr>
            </w:rPrChange>
          </w:rPr>
          <w:t xml:space="preserve">is 71% white, has a median income of $177578, and 2.6 cars per household. </w:t>
        </w:r>
      </w:ins>
      <w:ins w:id="1460" w:author="Charles Hall" w:date="2016-04-17T13:21:00Z">
        <w:del w:id="1461" w:author="CMH" w:date="2016-04-29T13:28:00Z">
          <w:r w:rsidRPr="00C42396" w:rsidDel="00C42396">
            <w:rPr>
              <w:rFonts w:ascii="Times New Roman" w:hAnsi="Times New Roman" w:cs="Times New Roman"/>
              <w:sz w:val="24"/>
              <w:szCs w:val="24"/>
              <w:rPrChange w:id="1462" w:author="CMH" w:date="2016-04-29T13:31:00Z">
                <w:rPr/>
              </w:rPrChange>
            </w:rPr>
            <w:delText xml:space="preserve"> for comparison purposes.</w:delText>
          </w:r>
        </w:del>
        <w:r w:rsidRPr="00C42396">
          <w:rPr>
            <w:rFonts w:ascii="Times New Roman" w:hAnsi="Times New Roman" w:cs="Times New Roman"/>
            <w:sz w:val="24"/>
            <w:szCs w:val="24"/>
            <w:rPrChange w:id="1463" w:author="CMH" w:date="2016-04-29T13:31:00Z">
              <w:rPr/>
            </w:rPrChange>
          </w:rPr>
          <w:t xml:space="preserve"> </w:t>
        </w:r>
      </w:ins>
    </w:p>
    <w:p w14:paraId="407FD973" w14:textId="77777777" w:rsidR="00C42396" w:rsidRDefault="00C42396">
      <w:pPr>
        <w:keepNext/>
        <w:ind w:firstLine="720"/>
        <w:rPr>
          <w:ins w:id="1464" w:author="CMH" w:date="2016-04-29T13:44:00Z"/>
        </w:rPr>
        <w:pPrChange w:id="1465" w:author="CMH" w:date="2016-04-29T13:44:00Z">
          <w:pPr>
            <w:ind w:firstLine="720"/>
          </w:pPr>
        </w:pPrChange>
      </w:pPr>
      <w:ins w:id="1466" w:author="CMH" w:date="2016-04-29T13:44:00Z">
        <w:r>
          <w:rPr>
            <w:rFonts w:ascii="Times New Roman" w:hAnsi="Times New Roman" w:cs="Times New Roman"/>
            <w:noProof/>
            <w:sz w:val="24"/>
            <w:szCs w:val="24"/>
          </w:rPr>
          <w:lastRenderedPageBreak/>
          <w:drawing>
            <wp:inline distT="0" distB="0" distL="0" distR="0" wp14:anchorId="46EE94A8" wp14:editId="11343576">
              <wp:extent cx="5934075" cy="7686675"/>
              <wp:effectExtent l="0" t="0" r="9525" b="9525"/>
              <wp:docPr id="3" name="Picture 3" descr="C:\Users\CMH\Desktop\USC_GIST\SSCI594a\maps\Sit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H\Desktop\USC_GIST\SSCI594a\maps\SiteSc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03C5DB7C" w14:textId="067DB27B" w:rsidR="00C42396" w:rsidRDefault="00C42396">
      <w:pPr>
        <w:pStyle w:val="Caption"/>
        <w:jc w:val="center"/>
        <w:rPr>
          <w:ins w:id="1467" w:author="CMH" w:date="2016-04-29T13:44:00Z"/>
        </w:rPr>
        <w:pPrChange w:id="1468" w:author="CMH" w:date="2016-04-29T13:44:00Z">
          <w:pPr>
            <w:pStyle w:val="Caption"/>
          </w:pPr>
        </w:pPrChange>
      </w:pPr>
      <w:ins w:id="1469" w:author="CMH" w:date="2016-04-29T13:44:00Z">
        <w:r>
          <w:t xml:space="preserve">Figure </w:t>
        </w:r>
        <w:r>
          <w:fldChar w:fldCharType="begin"/>
        </w:r>
        <w:r>
          <w:instrText xml:space="preserve"> SEQ Figure \* ARABIC </w:instrText>
        </w:r>
      </w:ins>
      <w:r>
        <w:fldChar w:fldCharType="separate"/>
      </w:r>
      <w:ins w:id="1470" w:author="CMH" w:date="2016-04-29T13:46:00Z">
        <w:r>
          <w:rPr>
            <w:noProof/>
          </w:rPr>
          <w:t>2</w:t>
        </w:r>
      </w:ins>
      <w:ins w:id="1471" w:author="CMH" w:date="2016-04-29T13:44:00Z">
        <w:r>
          <w:fldChar w:fldCharType="end"/>
        </w:r>
      </w:ins>
    </w:p>
    <w:p w14:paraId="0AC4B8B3" w14:textId="4F97B25B" w:rsidR="00C42396" w:rsidRDefault="00C42396">
      <w:pPr>
        <w:keepNext/>
        <w:ind w:firstLine="720"/>
        <w:rPr>
          <w:ins w:id="1472" w:author="CMH" w:date="2016-04-29T13:46:00Z"/>
        </w:rPr>
        <w:pPrChange w:id="1473" w:author="CMH" w:date="2016-04-29T13:46:00Z">
          <w:pPr>
            <w:ind w:firstLine="720"/>
          </w:pPr>
        </w:pPrChange>
      </w:pPr>
      <w:ins w:id="1474" w:author="CMH" w:date="2016-04-29T13:46:00Z">
        <w:r>
          <w:rPr>
            <w:rFonts w:ascii="Times New Roman" w:hAnsi="Times New Roman" w:cs="Times New Roman"/>
            <w:noProof/>
            <w:sz w:val="24"/>
            <w:szCs w:val="24"/>
          </w:rPr>
          <w:lastRenderedPageBreak/>
          <w:drawing>
            <wp:inline distT="0" distB="0" distL="0" distR="0" wp14:anchorId="4E27997A" wp14:editId="6037AFBD">
              <wp:extent cx="5934075" cy="7686675"/>
              <wp:effectExtent l="0" t="0" r="9525" b="9525"/>
              <wp:docPr id="5" name="Picture 5" descr="C:\Users\CMH\Desktop\USC_GIST\SSCI594a\map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MH\Desktop\USC_GIST\SSCI594a\maps\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37EE6493" w14:textId="2578DF6E" w:rsidR="00C42396" w:rsidRDefault="00C42396">
      <w:pPr>
        <w:pStyle w:val="Caption"/>
        <w:jc w:val="center"/>
        <w:rPr>
          <w:ins w:id="1475" w:author="CMH" w:date="2016-04-29T13:46:00Z"/>
        </w:rPr>
        <w:pPrChange w:id="1476" w:author="CMH" w:date="2016-04-29T13:46:00Z">
          <w:pPr>
            <w:pStyle w:val="Caption"/>
          </w:pPr>
        </w:pPrChange>
      </w:pPr>
      <w:ins w:id="1477" w:author="CMH" w:date="2016-04-29T13:46:00Z">
        <w:r>
          <w:t xml:space="preserve">Figure </w:t>
        </w:r>
        <w:r>
          <w:fldChar w:fldCharType="begin"/>
        </w:r>
        <w:r>
          <w:instrText xml:space="preserve"> SEQ Figure \* ARABIC </w:instrText>
        </w:r>
      </w:ins>
      <w:r>
        <w:fldChar w:fldCharType="separate"/>
      </w:r>
      <w:ins w:id="1478" w:author="CMH" w:date="2016-04-29T13:46:00Z">
        <w:r>
          <w:rPr>
            <w:noProof/>
          </w:rPr>
          <w:t>3</w:t>
        </w:r>
        <w:r>
          <w:fldChar w:fldCharType="end"/>
        </w:r>
      </w:ins>
    </w:p>
    <w:p w14:paraId="7014629B" w14:textId="09A23D61" w:rsidR="00C42396" w:rsidRDefault="00C42396">
      <w:pPr>
        <w:keepNext/>
        <w:ind w:firstLine="720"/>
        <w:rPr>
          <w:ins w:id="1479" w:author="CMH" w:date="2016-04-29T13:46:00Z"/>
        </w:rPr>
        <w:pPrChange w:id="1480" w:author="CMH" w:date="2016-04-29T13:46:00Z">
          <w:pPr>
            <w:ind w:firstLine="720"/>
          </w:pPr>
        </w:pPrChange>
      </w:pPr>
      <w:ins w:id="1481" w:author="CMH" w:date="2016-04-29T13:47:00Z">
        <w:r>
          <w:rPr>
            <w:noProof/>
          </w:rPr>
          <w:lastRenderedPageBreak/>
          <w:drawing>
            <wp:inline distT="0" distB="0" distL="0" distR="0" wp14:anchorId="3019706E" wp14:editId="5AFAFCA8">
              <wp:extent cx="5934075" cy="7686675"/>
              <wp:effectExtent l="0" t="0" r="9525" b="9525"/>
              <wp:docPr id="6" name="Picture 6" descr="C:\Users\CMH\Desktop\USC_GIST\SSCI594a\maps\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MH\Desktop\USC_GIST\SSCI594a\maps\Hig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686675"/>
                      </a:xfrm>
                      <a:prstGeom prst="rect">
                        <a:avLst/>
                      </a:prstGeom>
                      <a:noFill/>
                      <a:ln>
                        <a:noFill/>
                      </a:ln>
                    </pic:spPr>
                  </pic:pic>
                </a:graphicData>
              </a:graphic>
            </wp:inline>
          </w:drawing>
        </w:r>
      </w:ins>
    </w:p>
    <w:p w14:paraId="5917BE55" w14:textId="75275885" w:rsidR="00C42396" w:rsidRDefault="00C42396">
      <w:pPr>
        <w:pStyle w:val="Caption"/>
        <w:jc w:val="center"/>
        <w:rPr>
          <w:ins w:id="1482" w:author="CMH" w:date="2016-04-29T13:46:00Z"/>
        </w:rPr>
        <w:pPrChange w:id="1483" w:author="CMH" w:date="2016-04-29T13:46:00Z">
          <w:pPr>
            <w:pStyle w:val="Caption"/>
          </w:pPr>
        </w:pPrChange>
      </w:pPr>
      <w:ins w:id="1484" w:author="CMH" w:date="2016-04-29T13:46:00Z">
        <w:r>
          <w:t xml:space="preserve">Figure </w:t>
        </w:r>
        <w:r>
          <w:fldChar w:fldCharType="begin"/>
        </w:r>
        <w:r>
          <w:instrText xml:space="preserve"> SEQ Figure \* ARABIC </w:instrText>
        </w:r>
      </w:ins>
      <w:r>
        <w:fldChar w:fldCharType="separate"/>
      </w:r>
      <w:ins w:id="1485" w:author="CMH" w:date="2016-04-29T13:46:00Z">
        <w:r>
          <w:rPr>
            <w:noProof/>
          </w:rPr>
          <w:t>4</w:t>
        </w:r>
        <w:r>
          <w:fldChar w:fldCharType="end"/>
        </w:r>
      </w:ins>
    </w:p>
    <w:p w14:paraId="0C22F077" w14:textId="45C9F6F8" w:rsidR="005508C2" w:rsidRPr="00C42396" w:rsidRDefault="005508C2">
      <w:pPr>
        <w:ind w:firstLine="720"/>
        <w:rPr>
          <w:ins w:id="1486" w:author="Charles Hall" w:date="2016-04-17T13:22:00Z"/>
          <w:rFonts w:ascii="Times New Roman" w:hAnsi="Times New Roman" w:cs="Times New Roman"/>
          <w:sz w:val="24"/>
          <w:szCs w:val="24"/>
          <w:rPrChange w:id="1487" w:author="CMH" w:date="2016-04-29T13:14:00Z">
            <w:rPr>
              <w:ins w:id="1488" w:author="Charles Hall" w:date="2016-04-17T13:22:00Z"/>
            </w:rPr>
          </w:rPrChange>
        </w:rPr>
        <w:pPrChange w:id="1489" w:author="CMH" w:date="2016-04-29T13:07:00Z">
          <w:pPr/>
        </w:pPrChange>
      </w:pPr>
      <w:ins w:id="1490" w:author="Charles Hall" w:date="2016-04-17T13:21:00Z">
        <w:del w:id="1491" w:author="CMH" w:date="2016-04-29T13:28:00Z">
          <w:r w:rsidRPr="00C42396" w:rsidDel="00C42396">
            <w:rPr>
              <w:rFonts w:ascii="Times New Roman" w:hAnsi="Times New Roman" w:cs="Times New Roman"/>
              <w:sz w:val="24"/>
              <w:szCs w:val="24"/>
              <w:rPrChange w:id="1492" w:author="CMH" w:date="2016-04-29T13:31:00Z">
                <w:rPr/>
              </w:rPrChange>
            </w:rPr>
            <w:lastRenderedPageBreak/>
            <w:delText>It is not identified as a low access tract by the USDA. The median income is $00000000 and XX% of the population has at least a bachelor</w:delText>
          </w:r>
        </w:del>
      </w:ins>
      <w:ins w:id="1493" w:author="Charles Hall" w:date="2016-04-17T13:22:00Z">
        <w:del w:id="1494" w:author="CMH" w:date="2016-04-29T13:28:00Z">
          <w:r w:rsidRPr="00C42396" w:rsidDel="00C42396">
            <w:rPr>
              <w:rFonts w:ascii="Times New Roman" w:hAnsi="Times New Roman" w:cs="Times New Roman"/>
              <w:sz w:val="24"/>
              <w:szCs w:val="24"/>
              <w:rPrChange w:id="1495" w:author="CMH" w:date="2016-04-29T13:31:00Z">
                <w:rPr/>
              </w:rPrChange>
            </w:rPr>
            <w:delText>’s degree. The tract is  approximately XXX square feet, which is similar to the low access tract.</w:delText>
          </w:r>
        </w:del>
      </w:ins>
    </w:p>
    <w:p w14:paraId="0FBF0A62" w14:textId="77777777" w:rsidR="005508C2" w:rsidRPr="00C42396" w:rsidRDefault="005508C2">
      <w:pPr>
        <w:rPr>
          <w:ins w:id="1496" w:author="Charles Hall" w:date="2016-04-17T13:22:00Z"/>
          <w:rFonts w:ascii="Times New Roman" w:hAnsi="Times New Roman" w:cs="Times New Roman"/>
          <w:sz w:val="24"/>
          <w:szCs w:val="24"/>
          <w:rPrChange w:id="1497" w:author="CMH" w:date="2016-04-29T13:14:00Z">
            <w:rPr>
              <w:ins w:id="1498" w:author="Charles Hall" w:date="2016-04-17T13:22:00Z"/>
            </w:rPr>
          </w:rPrChange>
        </w:rPr>
      </w:pPr>
    </w:p>
    <w:p w14:paraId="607D744D" w14:textId="30183182" w:rsidR="005508C2" w:rsidRPr="00C42396" w:rsidRDefault="005508C2">
      <w:pPr>
        <w:rPr>
          <w:ins w:id="1499" w:author="Charles Hall" w:date="2016-04-17T13:22:00Z"/>
          <w:rFonts w:ascii="Times New Roman" w:hAnsi="Times New Roman" w:cs="Times New Roman"/>
          <w:b/>
          <w:sz w:val="24"/>
          <w:szCs w:val="24"/>
          <w:rPrChange w:id="1500" w:author="CMH" w:date="2016-04-29T13:14:00Z">
            <w:rPr>
              <w:ins w:id="1501" w:author="Charles Hall" w:date="2016-04-17T13:22:00Z"/>
            </w:rPr>
          </w:rPrChange>
        </w:rPr>
      </w:pPr>
      <w:ins w:id="1502" w:author="Charles Hall" w:date="2016-04-17T13:22:00Z">
        <w:r w:rsidRPr="00C42396">
          <w:rPr>
            <w:rFonts w:ascii="Times New Roman" w:hAnsi="Times New Roman" w:cs="Times New Roman"/>
            <w:b/>
            <w:sz w:val="24"/>
            <w:szCs w:val="24"/>
            <w:rPrChange w:id="1503" w:author="CMH" w:date="2016-04-29T13:14:00Z">
              <w:rPr/>
            </w:rPrChange>
          </w:rPr>
          <w:t>3.</w:t>
        </w:r>
      </w:ins>
      <w:ins w:id="1504" w:author="CMH" w:date="2016-04-29T13:15:00Z">
        <w:r w:rsidR="00C42396">
          <w:rPr>
            <w:rFonts w:ascii="Times New Roman" w:hAnsi="Times New Roman" w:cs="Times New Roman"/>
            <w:b/>
            <w:sz w:val="24"/>
            <w:szCs w:val="24"/>
          </w:rPr>
          <w:t>3</w:t>
        </w:r>
      </w:ins>
      <w:ins w:id="1505" w:author="Charles Hall" w:date="2016-04-17T13:22:00Z">
        <w:del w:id="1506" w:author="CMH" w:date="2016-04-29T13:15:00Z">
          <w:r w:rsidRPr="00C42396" w:rsidDel="00C42396">
            <w:rPr>
              <w:rFonts w:ascii="Times New Roman" w:hAnsi="Times New Roman" w:cs="Times New Roman"/>
              <w:b/>
              <w:sz w:val="24"/>
              <w:szCs w:val="24"/>
              <w:rPrChange w:id="1507" w:author="CMH" w:date="2016-04-29T13:14:00Z">
                <w:rPr/>
              </w:rPrChange>
            </w:rPr>
            <w:delText>2</w:delText>
          </w:r>
        </w:del>
        <w:r w:rsidRPr="00C42396">
          <w:rPr>
            <w:rFonts w:ascii="Times New Roman" w:hAnsi="Times New Roman" w:cs="Times New Roman"/>
            <w:b/>
            <w:sz w:val="24"/>
            <w:szCs w:val="24"/>
            <w:rPrChange w:id="1508" w:author="CMH" w:date="2016-04-29T13:14:00Z">
              <w:rPr/>
            </w:rPrChange>
          </w:rPr>
          <w:t xml:space="preserve"> Esri Business Analyst Data</w:t>
        </w:r>
      </w:ins>
    </w:p>
    <w:p w14:paraId="2CC7C17F" w14:textId="0F4D4B80" w:rsidR="005508C2" w:rsidRPr="00C42396" w:rsidRDefault="005508C2">
      <w:pPr>
        <w:ind w:firstLine="720"/>
        <w:rPr>
          <w:ins w:id="1509" w:author="Charles Hall" w:date="2016-04-17T13:28:00Z"/>
          <w:rFonts w:ascii="Times New Roman" w:hAnsi="Times New Roman" w:cs="Times New Roman"/>
          <w:sz w:val="24"/>
          <w:szCs w:val="24"/>
          <w:rPrChange w:id="1510" w:author="CMH" w:date="2016-04-29T13:14:00Z">
            <w:rPr>
              <w:ins w:id="1511" w:author="Charles Hall" w:date="2016-04-17T13:28:00Z"/>
            </w:rPr>
          </w:rPrChange>
        </w:rPr>
        <w:pPrChange w:id="1512" w:author="CMH" w:date="2016-04-29T13:22:00Z">
          <w:pPr/>
        </w:pPrChange>
      </w:pPr>
      <w:ins w:id="1513" w:author="Charles Hall" w:date="2016-04-17T13:23:00Z">
        <w:r w:rsidRPr="00C42396">
          <w:rPr>
            <w:rFonts w:ascii="Times New Roman" w:hAnsi="Times New Roman" w:cs="Times New Roman"/>
            <w:sz w:val="24"/>
            <w:szCs w:val="24"/>
            <w:rPrChange w:id="1514" w:author="CMH" w:date="2016-04-29T13:14:00Z">
              <w:rPr/>
            </w:rPrChange>
          </w:rPr>
          <w:t>Esri Business Analyst was used as a source of commercial data for this project.</w:t>
        </w:r>
      </w:ins>
      <w:ins w:id="1515" w:author="Charles Hall" w:date="2016-04-17T13:24:00Z">
        <w:r w:rsidRPr="00C42396">
          <w:rPr>
            <w:rFonts w:ascii="Times New Roman" w:hAnsi="Times New Roman" w:cs="Times New Roman"/>
            <w:sz w:val="24"/>
            <w:szCs w:val="24"/>
            <w:rPrChange w:id="1516" w:author="CMH" w:date="2016-04-29T13:14:00Z">
              <w:rPr/>
            </w:rPrChange>
          </w:rPr>
          <w:t xml:space="preserve"> Data was selected by NAICS codes for both markets</w:t>
        </w:r>
      </w:ins>
      <w:ins w:id="1517" w:author="CMH" w:date="2016-04-29T13:32:00Z">
        <w:r w:rsidR="00C42396">
          <w:rPr>
            <w:rFonts w:ascii="Times New Roman" w:hAnsi="Times New Roman" w:cs="Times New Roman"/>
            <w:sz w:val="24"/>
            <w:szCs w:val="24"/>
          </w:rPr>
          <w:t xml:space="preserve"> (445%)</w:t>
        </w:r>
      </w:ins>
      <w:ins w:id="1518" w:author="Charles Hall" w:date="2016-04-17T13:24:00Z">
        <w:r w:rsidRPr="00C42396">
          <w:rPr>
            <w:rFonts w:ascii="Times New Roman" w:hAnsi="Times New Roman" w:cs="Times New Roman"/>
            <w:sz w:val="24"/>
            <w:szCs w:val="24"/>
            <w:rPrChange w:id="1519" w:author="CMH" w:date="2016-04-29T13:14:00Z">
              <w:rPr/>
            </w:rPrChange>
          </w:rPr>
          <w:t xml:space="preserve"> and restaurants</w:t>
        </w:r>
      </w:ins>
      <w:ins w:id="1520" w:author="CMH" w:date="2016-04-29T13:40:00Z">
        <w:r w:rsidR="00C42396">
          <w:rPr>
            <w:rFonts w:ascii="Times New Roman" w:hAnsi="Times New Roman" w:cs="Times New Roman"/>
            <w:sz w:val="24"/>
            <w:szCs w:val="24"/>
          </w:rPr>
          <w:t xml:space="preserve"> </w:t>
        </w:r>
      </w:ins>
      <w:ins w:id="1521" w:author="CMH" w:date="2016-04-29T13:33:00Z">
        <w:r w:rsidR="00C42396">
          <w:rPr>
            <w:rFonts w:ascii="Times New Roman" w:hAnsi="Times New Roman" w:cs="Times New Roman"/>
            <w:sz w:val="24"/>
            <w:szCs w:val="24"/>
          </w:rPr>
          <w:t>(7225%)</w:t>
        </w:r>
      </w:ins>
      <w:ins w:id="1522" w:author="Charles Hall" w:date="2016-04-17T13:24:00Z">
        <w:r w:rsidRPr="00C42396">
          <w:rPr>
            <w:rFonts w:ascii="Times New Roman" w:hAnsi="Times New Roman" w:cs="Times New Roman"/>
            <w:sz w:val="24"/>
            <w:szCs w:val="24"/>
            <w:rPrChange w:id="1523" w:author="CMH" w:date="2016-04-29T13:14:00Z">
              <w:rPr/>
            </w:rPrChange>
          </w:rPr>
          <w:t xml:space="preserve">. Business Analyst produced a shapefile </w:t>
        </w:r>
        <w:del w:id="1524" w:author="CMH" w:date="2016-04-29T13:33:00Z">
          <w:r w:rsidRPr="00C42396" w:rsidDel="00C42396">
            <w:rPr>
              <w:rFonts w:ascii="Times New Roman" w:hAnsi="Times New Roman" w:cs="Times New Roman"/>
              <w:sz w:val="24"/>
              <w:szCs w:val="24"/>
              <w:rPrChange w:id="1525" w:author="CMH" w:date="2016-04-29T13:14:00Z">
                <w:rPr/>
              </w:rPrChange>
            </w:rPr>
            <w:delText>that contained</w:delText>
          </w:r>
        </w:del>
      </w:ins>
      <w:ins w:id="1526" w:author="CMH" w:date="2016-04-29T13:33:00Z">
        <w:r w:rsidR="00C42396">
          <w:rPr>
            <w:rFonts w:ascii="Times New Roman" w:hAnsi="Times New Roman" w:cs="Times New Roman"/>
            <w:sz w:val="24"/>
            <w:szCs w:val="24"/>
          </w:rPr>
          <w:t>containing</w:t>
        </w:r>
      </w:ins>
      <w:ins w:id="1527" w:author="Charles Hall" w:date="2016-04-17T13:24:00Z">
        <w:r w:rsidRPr="00C42396">
          <w:rPr>
            <w:rFonts w:ascii="Times New Roman" w:hAnsi="Times New Roman" w:cs="Times New Roman"/>
            <w:sz w:val="24"/>
            <w:szCs w:val="24"/>
            <w:rPrChange w:id="1528" w:author="CMH" w:date="2016-04-29T13:14:00Z">
              <w:rPr/>
            </w:rPrChange>
          </w:rPr>
          <w:t xml:space="preserve"> point data for the businesses within the greater Los Angeles area.</w:t>
        </w:r>
      </w:ins>
      <w:ins w:id="1529" w:author="CMH" w:date="2016-04-29T13:33:00Z">
        <w:r w:rsidR="00C42396">
          <w:rPr>
            <w:rFonts w:ascii="Times New Roman" w:hAnsi="Times New Roman" w:cs="Times New Roman"/>
            <w:sz w:val="24"/>
            <w:szCs w:val="24"/>
          </w:rPr>
          <w:t xml:space="preserve"> Businesses within 1500 meters of the mean center of each tract were selected.</w:t>
        </w:r>
      </w:ins>
      <w:ins w:id="1530" w:author="Charles Hall" w:date="2016-04-17T13:24:00Z">
        <w:r w:rsidRPr="00C42396">
          <w:rPr>
            <w:rFonts w:ascii="Times New Roman" w:hAnsi="Times New Roman" w:cs="Times New Roman"/>
            <w:sz w:val="24"/>
            <w:szCs w:val="24"/>
            <w:rPrChange w:id="1531" w:author="CMH" w:date="2016-04-29T13:14:00Z">
              <w:rPr/>
            </w:rPrChange>
          </w:rPr>
          <w:t xml:space="preserve"> </w:t>
        </w:r>
        <w:del w:id="1532" w:author="CMH" w:date="2016-04-29T13:33:00Z">
          <w:r w:rsidRPr="00C42396" w:rsidDel="00C42396">
            <w:rPr>
              <w:rFonts w:ascii="Times New Roman" w:hAnsi="Times New Roman" w:cs="Times New Roman"/>
              <w:sz w:val="24"/>
              <w:szCs w:val="24"/>
              <w:rPrChange w:id="1533" w:author="CMH" w:date="2016-04-29T13:14:00Z">
                <w:rPr/>
              </w:rPrChange>
            </w:rPr>
            <w:delText xml:space="preserve">The point data was subsequently joined with the two census tracts used in this </w:delText>
          </w:r>
        </w:del>
      </w:ins>
      <w:ins w:id="1534" w:author="Charles Hall" w:date="2016-04-17T13:27:00Z">
        <w:del w:id="1535" w:author="CMH" w:date="2016-04-29T13:33:00Z">
          <w:r w:rsidRPr="00C42396" w:rsidDel="00C42396">
            <w:rPr>
              <w:rFonts w:ascii="Times New Roman" w:hAnsi="Times New Roman" w:cs="Times New Roman"/>
              <w:sz w:val="24"/>
              <w:szCs w:val="24"/>
              <w:rPrChange w:id="1536" w:author="CMH" w:date="2016-04-29T13:14:00Z">
                <w:rPr/>
              </w:rPrChange>
            </w:rPr>
            <w:delText>study</w:delText>
          </w:r>
        </w:del>
      </w:ins>
      <w:ins w:id="1537" w:author="Charles Hall" w:date="2016-04-17T13:24:00Z">
        <w:del w:id="1538" w:author="CMH" w:date="2016-04-29T13:33:00Z">
          <w:r w:rsidRPr="00C42396" w:rsidDel="00C42396">
            <w:rPr>
              <w:rFonts w:ascii="Times New Roman" w:hAnsi="Times New Roman" w:cs="Times New Roman"/>
              <w:sz w:val="24"/>
              <w:szCs w:val="24"/>
              <w:rPrChange w:id="1539" w:author="CMH" w:date="2016-04-29T13:14:00Z">
                <w:rPr/>
              </w:rPrChange>
            </w:rPr>
            <w:delText xml:space="preserve"> </w:delText>
          </w:r>
        </w:del>
      </w:ins>
      <w:ins w:id="1540" w:author="Charles Hall" w:date="2016-04-17T13:27:00Z">
        <w:del w:id="1541" w:author="CMH" w:date="2016-04-29T13:33:00Z">
          <w:r w:rsidRPr="00C42396" w:rsidDel="00C42396">
            <w:rPr>
              <w:rFonts w:ascii="Times New Roman" w:hAnsi="Times New Roman" w:cs="Times New Roman"/>
              <w:sz w:val="24"/>
              <w:szCs w:val="24"/>
              <w:rPrChange w:id="1542" w:author="CMH" w:date="2016-04-29T13:14:00Z">
                <w:rPr/>
              </w:rPrChange>
            </w:rPr>
            <w:delText xml:space="preserve">in order to limit the amount of data being processed. </w:delText>
          </w:r>
        </w:del>
        <w:r w:rsidRPr="00C42396">
          <w:rPr>
            <w:rFonts w:ascii="Times New Roman" w:hAnsi="Times New Roman" w:cs="Times New Roman"/>
            <w:sz w:val="24"/>
            <w:szCs w:val="24"/>
            <w:rPrChange w:id="1543" w:author="CMH" w:date="2016-04-29T13:14:00Z">
              <w:rPr/>
            </w:rPrChange>
          </w:rPr>
          <w:t xml:space="preserve">The </w:t>
        </w:r>
      </w:ins>
      <w:ins w:id="1544" w:author="CMH" w:date="2016-04-29T13:39:00Z">
        <w:r w:rsidR="00C42396">
          <w:rPr>
            <w:rFonts w:ascii="Times New Roman" w:hAnsi="Times New Roman" w:cs="Times New Roman"/>
            <w:sz w:val="24"/>
            <w:szCs w:val="24"/>
          </w:rPr>
          <w:t>selection</w:t>
        </w:r>
      </w:ins>
      <w:ins w:id="1545" w:author="Charles Hall" w:date="2016-04-17T13:27:00Z">
        <w:del w:id="1546" w:author="CMH" w:date="2016-04-29T13:39:00Z">
          <w:r w:rsidRPr="00C42396" w:rsidDel="00C42396">
            <w:rPr>
              <w:rFonts w:ascii="Times New Roman" w:hAnsi="Times New Roman" w:cs="Times New Roman"/>
              <w:sz w:val="24"/>
              <w:szCs w:val="24"/>
              <w:rPrChange w:id="1547" w:author="CMH" w:date="2016-04-29T13:14:00Z">
                <w:rPr/>
              </w:rPrChange>
            </w:rPr>
            <w:delText>joined</w:delText>
          </w:r>
        </w:del>
        <w:r w:rsidRPr="00C42396">
          <w:rPr>
            <w:rFonts w:ascii="Times New Roman" w:hAnsi="Times New Roman" w:cs="Times New Roman"/>
            <w:sz w:val="24"/>
            <w:szCs w:val="24"/>
            <w:rPrChange w:id="1548" w:author="CMH" w:date="2016-04-29T13:14:00Z">
              <w:rPr/>
            </w:rPrChange>
          </w:rPr>
          <w:t xml:space="preserve"> resulted in </w:t>
        </w:r>
      </w:ins>
      <w:ins w:id="1549" w:author="CMH" w:date="2016-04-29T13:39:00Z">
        <w:r w:rsidR="00C42396">
          <w:rPr>
            <w:rFonts w:ascii="Times New Roman" w:hAnsi="Times New Roman" w:cs="Times New Roman"/>
            <w:sz w:val="24"/>
            <w:szCs w:val="24"/>
          </w:rPr>
          <w:t>33</w:t>
        </w:r>
      </w:ins>
      <w:ins w:id="1550" w:author="Charles Hall" w:date="2016-04-17T13:27:00Z">
        <w:del w:id="1551" w:author="CMH" w:date="2016-04-29T13:39:00Z">
          <w:r w:rsidRPr="00C42396" w:rsidDel="00C42396">
            <w:rPr>
              <w:rFonts w:ascii="Times New Roman" w:hAnsi="Times New Roman" w:cs="Times New Roman"/>
              <w:sz w:val="24"/>
              <w:szCs w:val="24"/>
              <w:rPrChange w:id="1552" w:author="CMH" w:date="2016-04-29T13:14:00Z">
                <w:rPr/>
              </w:rPrChange>
            </w:rPr>
            <w:delText>X</w:delText>
          </w:r>
        </w:del>
        <w:r w:rsidRPr="00C42396">
          <w:rPr>
            <w:rFonts w:ascii="Times New Roman" w:hAnsi="Times New Roman" w:cs="Times New Roman"/>
            <w:sz w:val="24"/>
            <w:szCs w:val="24"/>
            <w:rPrChange w:id="1553" w:author="CMH" w:date="2016-04-29T13:14:00Z">
              <w:rPr/>
            </w:rPrChange>
          </w:rPr>
          <w:t xml:space="preserve"> </w:t>
        </w:r>
      </w:ins>
      <w:ins w:id="1554" w:author="CMH" w:date="2016-04-29T13:39:00Z">
        <w:r w:rsidR="00C42396">
          <w:rPr>
            <w:rFonts w:ascii="Times New Roman" w:hAnsi="Times New Roman" w:cs="Times New Roman"/>
            <w:sz w:val="24"/>
            <w:szCs w:val="24"/>
          </w:rPr>
          <w:t xml:space="preserve">grocery </w:t>
        </w:r>
      </w:ins>
      <w:ins w:id="1555" w:author="Charles Hall" w:date="2016-04-17T13:27:00Z">
        <w:r w:rsidRPr="00C42396">
          <w:rPr>
            <w:rFonts w:ascii="Times New Roman" w:hAnsi="Times New Roman" w:cs="Times New Roman"/>
            <w:sz w:val="24"/>
            <w:szCs w:val="24"/>
            <w:rPrChange w:id="1556" w:author="CMH" w:date="2016-04-29T13:14:00Z">
              <w:rPr/>
            </w:rPrChange>
          </w:rPr>
          <w:t xml:space="preserve">businesses in tract </w:t>
        </w:r>
      </w:ins>
      <w:ins w:id="1557" w:author="CMH" w:date="2016-04-29T13:40:00Z">
        <w:r w:rsidR="00C42396">
          <w:rPr>
            <w:rFonts w:ascii="Times New Roman" w:hAnsi="Times New Roman" w:cs="Times New Roman"/>
            <w:sz w:val="24"/>
            <w:szCs w:val="24"/>
          </w:rPr>
          <w:t>460700</w:t>
        </w:r>
      </w:ins>
      <w:ins w:id="1558" w:author="Charles Hall" w:date="2016-04-17T13:27:00Z">
        <w:del w:id="1559" w:author="CMH" w:date="2016-04-29T13:40:00Z">
          <w:r w:rsidRPr="00C42396" w:rsidDel="00C42396">
            <w:rPr>
              <w:rFonts w:ascii="Times New Roman" w:hAnsi="Times New Roman" w:cs="Times New Roman"/>
              <w:sz w:val="24"/>
              <w:szCs w:val="24"/>
              <w:rPrChange w:id="1560" w:author="CMH" w:date="2016-04-29T13:14:00Z">
                <w:rPr/>
              </w:rPrChange>
            </w:rPr>
            <w:delText>&lt;1111&gt;</w:delText>
          </w:r>
        </w:del>
        <w:r w:rsidRPr="00C42396">
          <w:rPr>
            <w:rFonts w:ascii="Times New Roman" w:hAnsi="Times New Roman" w:cs="Times New Roman"/>
            <w:sz w:val="24"/>
            <w:szCs w:val="24"/>
            <w:rPrChange w:id="1561" w:author="CMH" w:date="2016-04-29T13:14:00Z">
              <w:rPr/>
            </w:rPrChange>
          </w:rPr>
          <w:t xml:space="preserve"> and </w:t>
        </w:r>
      </w:ins>
      <w:ins w:id="1562" w:author="CMH" w:date="2016-04-29T13:39:00Z">
        <w:r w:rsidR="00C42396">
          <w:rPr>
            <w:rFonts w:ascii="Times New Roman" w:hAnsi="Times New Roman" w:cs="Times New Roman"/>
            <w:sz w:val="24"/>
            <w:szCs w:val="24"/>
          </w:rPr>
          <w:t>91 grocery</w:t>
        </w:r>
      </w:ins>
      <w:ins w:id="1563" w:author="Charles Hall" w:date="2016-04-17T13:27:00Z">
        <w:del w:id="1564" w:author="CMH" w:date="2016-04-29T13:39:00Z">
          <w:r w:rsidRPr="00C42396" w:rsidDel="00C42396">
            <w:rPr>
              <w:rFonts w:ascii="Times New Roman" w:hAnsi="Times New Roman" w:cs="Times New Roman"/>
              <w:sz w:val="24"/>
              <w:szCs w:val="24"/>
              <w:rPrChange w:id="1565" w:author="CMH" w:date="2016-04-29T13:14:00Z">
                <w:rPr/>
              </w:rPrChange>
            </w:rPr>
            <w:delText>Y</w:delText>
          </w:r>
        </w:del>
        <w:r w:rsidRPr="00C42396">
          <w:rPr>
            <w:rFonts w:ascii="Times New Roman" w:hAnsi="Times New Roman" w:cs="Times New Roman"/>
            <w:sz w:val="24"/>
            <w:szCs w:val="24"/>
            <w:rPrChange w:id="1566" w:author="CMH" w:date="2016-04-29T13:14:00Z">
              <w:rPr/>
            </w:rPrChange>
          </w:rPr>
          <w:t xml:space="preserve"> businesses in tract </w:t>
        </w:r>
      </w:ins>
      <w:ins w:id="1567" w:author="CMH" w:date="2016-04-29T13:40:00Z">
        <w:r w:rsidR="00C42396">
          <w:rPr>
            <w:rFonts w:ascii="Times New Roman" w:hAnsi="Times New Roman" w:cs="Times New Roman"/>
            <w:sz w:val="24"/>
            <w:szCs w:val="24"/>
          </w:rPr>
          <w:t>224020</w:t>
        </w:r>
      </w:ins>
      <w:ins w:id="1568" w:author="Charles Hall" w:date="2016-04-17T13:27:00Z">
        <w:del w:id="1569" w:author="CMH" w:date="2016-04-29T13:40:00Z">
          <w:r w:rsidRPr="00C42396" w:rsidDel="00C42396">
            <w:rPr>
              <w:rFonts w:ascii="Times New Roman" w:hAnsi="Times New Roman" w:cs="Times New Roman"/>
              <w:sz w:val="24"/>
              <w:szCs w:val="24"/>
              <w:rPrChange w:id="1570" w:author="CMH" w:date="2016-04-29T13:14:00Z">
                <w:rPr/>
              </w:rPrChange>
            </w:rPr>
            <w:delText>&lt;2222</w:delText>
          </w:r>
        </w:del>
      </w:ins>
      <w:ins w:id="1571" w:author="Charles Hall" w:date="2016-04-17T13:28:00Z">
        <w:del w:id="1572" w:author="CMH" w:date="2016-04-29T13:40:00Z">
          <w:r w:rsidRPr="00C42396" w:rsidDel="00C42396">
            <w:rPr>
              <w:rFonts w:ascii="Times New Roman" w:hAnsi="Times New Roman" w:cs="Times New Roman"/>
              <w:sz w:val="24"/>
              <w:szCs w:val="24"/>
              <w:rPrChange w:id="1573" w:author="CMH" w:date="2016-04-29T13:14:00Z">
                <w:rPr/>
              </w:rPrChange>
            </w:rPr>
            <w:delText>&gt;</w:delText>
          </w:r>
        </w:del>
        <w:r w:rsidRPr="00C42396">
          <w:rPr>
            <w:rFonts w:ascii="Times New Roman" w:hAnsi="Times New Roman" w:cs="Times New Roman"/>
            <w:sz w:val="24"/>
            <w:szCs w:val="24"/>
            <w:rPrChange w:id="1574" w:author="CMH" w:date="2016-04-29T13:14:00Z">
              <w:rPr/>
            </w:rPrChange>
          </w:rPr>
          <w:t xml:space="preserve">.  </w:t>
        </w:r>
      </w:ins>
    </w:p>
    <w:p w14:paraId="15BFE74A" w14:textId="66119ED7" w:rsidR="005508C2" w:rsidRPr="00C42396" w:rsidRDefault="005508C2">
      <w:pPr>
        <w:ind w:firstLine="720"/>
        <w:rPr>
          <w:ins w:id="1575" w:author="Charles Hall" w:date="2016-04-17T13:32:00Z"/>
          <w:rFonts w:ascii="Times New Roman" w:hAnsi="Times New Roman" w:cs="Times New Roman"/>
          <w:sz w:val="24"/>
          <w:szCs w:val="24"/>
          <w:rPrChange w:id="1576" w:author="CMH" w:date="2016-04-29T13:14:00Z">
            <w:rPr>
              <w:ins w:id="1577" w:author="Charles Hall" w:date="2016-04-17T13:32:00Z"/>
            </w:rPr>
          </w:rPrChange>
        </w:rPr>
        <w:pPrChange w:id="1578" w:author="CMH" w:date="2016-04-29T13:22:00Z">
          <w:pPr/>
        </w:pPrChange>
      </w:pPr>
      <w:ins w:id="1579" w:author="Charles Hall" w:date="2016-04-17T13:28:00Z">
        <w:r w:rsidRPr="00C42396">
          <w:rPr>
            <w:rFonts w:ascii="Times New Roman" w:hAnsi="Times New Roman" w:cs="Times New Roman"/>
            <w:sz w:val="24"/>
            <w:szCs w:val="24"/>
            <w:rPrChange w:id="1580" w:author="CMH" w:date="2016-04-29T13:14:00Z">
              <w:rPr/>
            </w:rPrChange>
          </w:rPr>
          <w:t>The join was performed in ArcMap</w:t>
        </w:r>
        <w:del w:id="1581" w:author="CMH" w:date="2016-04-29T13:22:00Z">
          <w:r w:rsidRPr="00C42396" w:rsidDel="00C42396">
            <w:rPr>
              <w:rFonts w:ascii="Times New Roman" w:hAnsi="Times New Roman" w:cs="Times New Roman"/>
              <w:sz w:val="24"/>
              <w:szCs w:val="24"/>
              <w:rPrChange w:id="1582" w:author="CMH" w:date="2016-04-29T13:14:00Z">
                <w:rPr/>
              </w:rPrChange>
            </w:rPr>
            <w:delText xml:space="preserve"> </w:delText>
          </w:r>
        </w:del>
        <w:r w:rsidRPr="00C42396">
          <w:rPr>
            <w:rFonts w:ascii="Times New Roman" w:hAnsi="Times New Roman" w:cs="Times New Roman"/>
            <w:sz w:val="24"/>
            <w:szCs w:val="24"/>
            <w:rPrChange w:id="1583" w:author="CMH" w:date="2016-04-29T13:14:00Z">
              <w:rPr/>
            </w:rPrChange>
          </w:rPr>
          <w:t xml:space="preserve"> with the select by location tool. Businesses that were within each tract were selected, and a layer was then created from the selection.</w:t>
        </w:r>
      </w:ins>
      <w:ins w:id="1584" w:author="Charles Hall" w:date="2016-04-17T13:31:00Z">
        <w:r w:rsidR="00CF6B43" w:rsidRPr="00C42396">
          <w:rPr>
            <w:rFonts w:ascii="Times New Roman" w:hAnsi="Times New Roman" w:cs="Times New Roman"/>
            <w:sz w:val="24"/>
            <w:szCs w:val="24"/>
            <w:rPrChange w:id="1585" w:author="CMH" w:date="2016-04-29T13:14:00Z">
              <w:rPr/>
            </w:rPrChange>
          </w:rPr>
          <w:t xml:space="preserve"> The process resulted in two layers, one for each tract, that contained all of the Esri  Business Analyst data for each tract. </w:t>
        </w:r>
        <w:del w:id="1586" w:author="CMH" w:date="2016-04-29T13:39:00Z">
          <w:r w:rsidR="00CF6B43" w:rsidRPr="00C42396" w:rsidDel="00C42396">
            <w:rPr>
              <w:rFonts w:ascii="Times New Roman" w:hAnsi="Times New Roman" w:cs="Times New Roman"/>
              <w:sz w:val="24"/>
              <w:szCs w:val="24"/>
              <w:highlight w:val="yellow"/>
              <w:rPrChange w:id="1587" w:author="CMH" w:date="2016-04-29T13:22:00Z">
                <w:rPr/>
              </w:rPrChange>
            </w:rPr>
            <w:delText xml:space="preserve">&lt;Do I need to include </w:delText>
          </w:r>
        </w:del>
      </w:ins>
      <w:ins w:id="1588" w:author="Charles Hall" w:date="2016-04-17T13:32:00Z">
        <w:del w:id="1589" w:author="CMH" w:date="2016-04-29T13:39:00Z">
          <w:r w:rsidR="00CF6B43" w:rsidRPr="00C42396" w:rsidDel="00C42396">
            <w:rPr>
              <w:rFonts w:ascii="Times New Roman" w:hAnsi="Times New Roman" w:cs="Times New Roman"/>
              <w:sz w:val="24"/>
              <w:szCs w:val="24"/>
              <w:highlight w:val="yellow"/>
              <w:rPrChange w:id="1590" w:author="CMH" w:date="2016-04-29T13:22:00Z">
                <w:rPr/>
              </w:rPrChange>
            </w:rPr>
            <w:delText>adjacent</w:delText>
          </w:r>
        </w:del>
      </w:ins>
      <w:ins w:id="1591" w:author="Charles Hall" w:date="2016-04-17T13:31:00Z">
        <w:del w:id="1592" w:author="CMH" w:date="2016-04-29T13:39:00Z">
          <w:r w:rsidR="00CF6B43" w:rsidRPr="00C42396" w:rsidDel="00C42396">
            <w:rPr>
              <w:rFonts w:ascii="Times New Roman" w:hAnsi="Times New Roman" w:cs="Times New Roman"/>
              <w:sz w:val="24"/>
              <w:szCs w:val="24"/>
              <w:highlight w:val="yellow"/>
              <w:rPrChange w:id="1593" w:author="CMH" w:date="2016-04-29T13:22:00Z">
                <w:rPr/>
              </w:rPrChange>
            </w:rPr>
            <w:delText xml:space="preserve"> </w:delText>
          </w:r>
        </w:del>
      </w:ins>
      <w:ins w:id="1594" w:author="Charles Hall" w:date="2016-04-17T13:32:00Z">
        <w:del w:id="1595" w:author="CMH" w:date="2016-04-29T13:39:00Z">
          <w:r w:rsidR="00CF6B43" w:rsidRPr="00C42396" w:rsidDel="00C42396">
            <w:rPr>
              <w:rFonts w:ascii="Times New Roman" w:hAnsi="Times New Roman" w:cs="Times New Roman"/>
              <w:sz w:val="24"/>
              <w:szCs w:val="24"/>
              <w:highlight w:val="yellow"/>
              <w:rPrChange w:id="1596" w:author="CMH" w:date="2016-04-29T13:22:00Z">
                <w:rPr/>
              </w:rPrChange>
            </w:rPr>
            <w:delText>tracts because of edge effects?&gt;</w:delText>
          </w:r>
        </w:del>
      </w:ins>
    </w:p>
    <w:p w14:paraId="433B3085" w14:textId="2B30260A" w:rsidR="00CF6B43" w:rsidRPr="00C42396" w:rsidRDefault="00CF6B43">
      <w:pPr>
        <w:rPr>
          <w:ins w:id="1597" w:author="Charles Hall" w:date="2016-04-17T13:32:00Z"/>
          <w:rFonts w:ascii="Times New Roman" w:hAnsi="Times New Roman" w:cs="Times New Roman"/>
          <w:b/>
          <w:sz w:val="24"/>
          <w:szCs w:val="24"/>
          <w:rPrChange w:id="1598" w:author="CMH" w:date="2016-04-29T13:14:00Z">
            <w:rPr>
              <w:ins w:id="1599" w:author="Charles Hall" w:date="2016-04-17T13:32:00Z"/>
            </w:rPr>
          </w:rPrChange>
        </w:rPr>
      </w:pPr>
      <w:ins w:id="1600" w:author="Charles Hall" w:date="2016-04-17T13:32:00Z">
        <w:r w:rsidRPr="00C42396">
          <w:rPr>
            <w:rFonts w:ascii="Times New Roman" w:hAnsi="Times New Roman" w:cs="Times New Roman"/>
            <w:b/>
            <w:sz w:val="24"/>
            <w:szCs w:val="24"/>
            <w:rPrChange w:id="1601" w:author="CMH" w:date="2016-04-29T13:14:00Z">
              <w:rPr/>
            </w:rPrChange>
          </w:rPr>
          <w:t>3.</w:t>
        </w:r>
      </w:ins>
      <w:ins w:id="1602" w:author="CMH" w:date="2016-04-29T13:15:00Z">
        <w:r w:rsidR="00C42396">
          <w:rPr>
            <w:rFonts w:ascii="Times New Roman" w:hAnsi="Times New Roman" w:cs="Times New Roman"/>
            <w:b/>
            <w:sz w:val="24"/>
            <w:szCs w:val="24"/>
          </w:rPr>
          <w:t>4</w:t>
        </w:r>
      </w:ins>
      <w:ins w:id="1603" w:author="Charles Hall" w:date="2016-04-17T13:32:00Z">
        <w:del w:id="1604" w:author="CMH" w:date="2016-04-29T13:15:00Z">
          <w:r w:rsidRPr="00C42396" w:rsidDel="00C42396">
            <w:rPr>
              <w:rFonts w:ascii="Times New Roman" w:hAnsi="Times New Roman" w:cs="Times New Roman"/>
              <w:b/>
              <w:sz w:val="24"/>
              <w:szCs w:val="24"/>
              <w:rPrChange w:id="1605" w:author="CMH" w:date="2016-04-29T13:14:00Z">
                <w:rPr/>
              </w:rPrChange>
            </w:rPr>
            <w:delText>3</w:delText>
          </w:r>
        </w:del>
        <w:r w:rsidRPr="00C42396">
          <w:rPr>
            <w:rFonts w:ascii="Times New Roman" w:hAnsi="Times New Roman" w:cs="Times New Roman"/>
            <w:b/>
            <w:sz w:val="24"/>
            <w:szCs w:val="24"/>
            <w:rPrChange w:id="1606" w:author="CMH" w:date="2016-04-29T13:14:00Z">
              <w:rPr/>
            </w:rPrChange>
          </w:rPr>
          <w:t xml:space="preserve"> Ambient Geographic Information</w:t>
        </w:r>
      </w:ins>
    </w:p>
    <w:p w14:paraId="4B6CF0BB" w14:textId="69E4D1D3" w:rsidR="00CF6B43" w:rsidRPr="00C42396" w:rsidRDefault="00CF6B43">
      <w:pPr>
        <w:ind w:firstLine="720"/>
        <w:rPr>
          <w:ins w:id="1607" w:author="Charles Hall" w:date="2016-04-17T13:36:00Z"/>
          <w:rFonts w:ascii="Times New Roman" w:hAnsi="Times New Roman" w:cs="Times New Roman"/>
          <w:sz w:val="24"/>
          <w:szCs w:val="24"/>
          <w:rPrChange w:id="1608" w:author="CMH" w:date="2016-04-29T13:14:00Z">
            <w:rPr>
              <w:ins w:id="1609" w:author="Charles Hall" w:date="2016-04-17T13:36:00Z"/>
            </w:rPr>
          </w:rPrChange>
        </w:rPr>
        <w:pPrChange w:id="1610" w:author="CMH" w:date="2016-04-29T13:22:00Z">
          <w:pPr/>
        </w:pPrChange>
      </w:pPr>
      <w:ins w:id="1611" w:author="Charles Hall" w:date="2016-04-17T13:35:00Z">
        <w:r w:rsidRPr="00C42396">
          <w:rPr>
            <w:rFonts w:ascii="Times New Roman" w:hAnsi="Times New Roman" w:cs="Times New Roman"/>
            <w:sz w:val="24"/>
            <w:szCs w:val="24"/>
            <w:rPrChange w:id="1612" w:author="CMH" w:date="2016-04-29T13:14:00Z">
              <w:rPr/>
            </w:rPrChange>
          </w:rPr>
          <w:t>Ambient geographic information (AGI) was collected from both Google Places and Yelp for both of the census tracts in the study. Python code was used to access and record the data from both API</w:t>
        </w:r>
      </w:ins>
      <w:ins w:id="1613" w:author="Charles Hall" w:date="2016-04-17T13:36:00Z">
        <w:r w:rsidRPr="00C42396">
          <w:rPr>
            <w:rFonts w:ascii="Times New Roman" w:hAnsi="Times New Roman" w:cs="Times New Roman"/>
            <w:sz w:val="24"/>
            <w:szCs w:val="24"/>
            <w:rPrChange w:id="1614" w:author="CMH" w:date="2016-04-29T13:14:00Z">
              <w:rPr/>
            </w:rPrChange>
          </w:rPr>
          <w:t>’s. The data was subsequently imported into ArcMap and point data was derived from the latitude and longitude provided in the results.</w:t>
        </w:r>
      </w:ins>
    </w:p>
    <w:p w14:paraId="6EE1DCE9" w14:textId="713010FE" w:rsidR="00CF6B43" w:rsidRPr="00C42396" w:rsidRDefault="00CF6B43">
      <w:pPr>
        <w:rPr>
          <w:ins w:id="1615" w:author="Charles Hall" w:date="2016-04-17T13:37:00Z"/>
          <w:rFonts w:ascii="Times New Roman" w:hAnsi="Times New Roman" w:cs="Times New Roman"/>
          <w:b/>
          <w:sz w:val="24"/>
          <w:szCs w:val="24"/>
          <w:rPrChange w:id="1616" w:author="CMH" w:date="2016-04-29T13:14:00Z">
            <w:rPr>
              <w:ins w:id="1617" w:author="Charles Hall" w:date="2016-04-17T13:37:00Z"/>
            </w:rPr>
          </w:rPrChange>
        </w:rPr>
      </w:pPr>
      <w:ins w:id="1618" w:author="Charles Hall" w:date="2016-04-17T13:37:00Z">
        <w:r w:rsidRPr="00C42396">
          <w:rPr>
            <w:rFonts w:ascii="Times New Roman" w:hAnsi="Times New Roman" w:cs="Times New Roman"/>
            <w:b/>
            <w:sz w:val="24"/>
            <w:szCs w:val="24"/>
            <w:rPrChange w:id="1619" w:author="CMH" w:date="2016-04-29T13:14:00Z">
              <w:rPr/>
            </w:rPrChange>
          </w:rPr>
          <w:t>3.</w:t>
        </w:r>
      </w:ins>
      <w:ins w:id="1620" w:author="CMH" w:date="2016-04-29T13:15:00Z">
        <w:r w:rsidR="00C42396">
          <w:rPr>
            <w:rFonts w:ascii="Times New Roman" w:hAnsi="Times New Roman" w:cs="Times New Roman"/>
            <w:b/>
            <w:sz w:val="24"/>
            <w:szCs w:val="24"/>
          </w:rPr>
          <w:t>4</w:t>
        </w:r>
      </w:ins>
      <w:ins w:id="1621" w:author="Charles Hall" w:date="2016-04-17T13:37:00Z">
        <w:del w:id="1622" w:author="CMH" w:date="2016-04-29T13:15:00Z">
          <w:r w:rsidRPr="00C42396" w:rsidDel="00C42396">
            <w:rPr>
              <w:rFonts w:ascii="Times New Roman" w:hAnsi="Times New Roman" w:cs="Times New Roman"/>
              <w:b/>
              <w:sz w:val="24"/>
              <w:szCs w:val="24"/>
              <w:rPrChange w:id="1623" w:author="CMH" w:date="2016-04-29T13:14:00Z">
                <w:rPr/>
              </w:rPrChange>
            </w:rPr>
            <w:delText>3</w:delText>
          </w:r>
        </w:del>
        <w:r w:rsidRPr="00C42396">
          <w:rPr>
            <w:rFonts w:ascii="Times New Roman" w:hAnsi="Times New Roman" w:cs="Times New Roman"/>
            <w:b/>
            <w:sz w:val="24"/>
            <w:szCs w:val="24"/>
            <w:rPrChange w:id="1624" w:author="CMH" w:date="2016-04-29T13:14:00Z">
              <w:rPr/>
            </w:rPrChange>
          </w:rPr>
          <w:t>.1 Computing environment</w:t>
        </w:r>
      </w:ins>
    </w:p>
    <w:p w14:paraId="0A527D2C" w14:textId="78DE1225" w:rsidR="00CF6B43" w:rsidRPr="00C42396" w:rsidRDefault="00CF6B43">
      <w:pPr>
        <w:ind w:firstLine="720"/>
        <w:rPr>
          <w:ins w:id="1625" w:author="Charles Hall" w:date="2016-04-17T13:41:00Z"/>
          <w:rFonts w:ascii="Times New Roman" w:hAnsi="Times New Roman" w:cs="Times New Roman"/>
          <w:sz w:val="24"/>
          <w:szCs w:val="24"/>
          <w:rPrChange w:id="1626" w:author="CMH" w:date="2016-04-29T13:14:00Z">
            <w:rPr>
              <w:ins w:id="1627" w:author="Charles Hall" w:date="2016-04-17T13:41:00Z"/>
            </w:rPr>
          </w:rPrChange>
        </w:rPr>
        <w:pPrChange w:id="1628" w:author="CMH" w:date="2016-04-29T13:21:00Z">
          <w:pPr/>
        </w:pPrChange>
      </w:pPr>
      <w:ins w:id="1629" w:author="Charles Hall" w:date="2016-04-17T13:37:00Z">
        <w:r w:rsidRPr="00C42396">
          <w:rPr>
            <w:rFonts w:ascii="Times New Roman" w:hAnsi="Times New Roman" w:cs="Times New Roman"/>
            <w:sz w:val="24"/>
            <w:szCs w:val="24"/>
            <w:rPrChange w:id="1630" w:author="CMH" w:date="2016-04-29T13:14:00Z">
              <w:rPr/>
            </w:rPrChange>
          </w:rPr>
          <w:t xml:space="preserve">The Anaconda package was used to install Python 2.7 onto a Windows computer; however, Anaconda was chosen because it is compatible with Windows, Mac, and Linux. </w:t>
        </w:r>
      </w:ins>
      <w:ins w:id="1631" w:author="Charles Hall" w:date="2016-04-17T13:41:00Z">
        <w:r w:rsidR="002021B8" w:rsidRPr="00C42396">
          <w:rPr>
            <w:rFonts w:ascii="Times New Roman" w:hAnsi="Times New Roman" w:cs="Times New Roman"/>
            <w:sz w:val="24"/>
            <w:szCs w:val="24"/>
            <w:rPrChange w:id="1632" w:author="CMH" w:date="2016-04-29T13:14:00Z">
              <w:rPr/>
            </w:rPrChange>
          </w:rPr>
          <w:t xml:space="preserve"> Both API’s can be accessed with any programming language that can authenticate and make a secure http request. Python was used in this case because of the Arcpy integration with ArcGIS. Moreover, Yelp provides a Python client library that simplifies access to their API.</w:t>
        </w:r>
      </w:ins>
      <w:ins w:id="1633" w:author="Charles Hall" w:date="2016-04-17T13:53:00Z">
        <w:r w:rsidR="000B4E0A" w:rsidRPr="00C42396">
          <w:rPr>
            <w:rFonts w:ascii="Times New Roman" w:hAnsi="Times New Roman" w:cs="Times New Roman"/>
            <w:sz w:val="24"/>
            <w:szCs w:val="24"/>
            <w:rPrChange w:id="1634" w:author="CMH" w:date="2016-04-29T13:14:00Z">
              <w:rPr/>
            </w:rPrChange>
          </w:rPr>
          <w:t xml:space="preserve"> The library is installed on the command line with pip </w:t>
        </w:r>
      </w:ins>
      <w:ins w:id="1635" w:author="Charles Hall" w:date="2016-04-17T13:54:00Z">
        <w:r w:rsidR="000B4E0A" w:rsidRPr="00C42396">
          <w:rPr>
            <w:rFonts w:ascii="Times New Roman" w:hAnsi="Times New Roman" w:cs="Times New Roman"/>
            <w:sz w:val="24"/>
            <w:szCs w:val="24"/>
            <w:rPrChange w:id="1636" w:author="CMH" w:date="2016-04-29T13:14:00Z">
              <w:rPr/>
            </w:rPrChange>
          </w:rPr>
          <w:t>with the</w:t>
        </w:r>
      </w:ins>
      <w:ins w:id="1637" w:author="Charles Hall" w:date="2016-04-17T13:53:00Z">
        <w:r w:rsidR="000B4E0A" w:rsidRPr="00C42396">
          <w:rPr>
            <w:rFonts w:ascii="Times New Roman" w:hAnsi="Times New Roman" w:cs="Times New Roman"/>
            <w:sz w:val="24"/>
            <w:szCs w:val="24"/>
            <w:rPrChange w:id="1638" w:author="CMH" w:date="2016-04-29T13:14:00Z">
              <w:rPr/>
            </w:rPrChange>
          </w:rPr>
          <w:t xml:space="preserve"> </w:t>
        </w:r>
      </w:ins>
      <w:ins w:id="1639" w:author="Charles Hall" w:date="2016-04-17T13:54:00Z">
        <w:r w:rsidR="000B4E0A" w:rsidRPr="00C42396">
          <w:rPr>
            <w:rFonts w:ascii="Times New Roman" w:hAnsi="Times New Roman" w:cs="Times New Roman"/>
            <w:sz w:val="24"/>
            <w:szCs w:val="24"/>
            <w:rPrChange w:id="1640" w:author="CMH" w:date="2016-04-29T13:14:00Z">
              <w:rPr/>
            </w:rPrChange>
          </w:rPr>
          <w:t>following syntax: pip install yelp. The Yelp API requires OAUTH authentication, and the client library simplifies the process.</w:t>
        </w:r>
      </w:ins>
    </w:p>
    <w:p w14:paraId="0EF890C9" w14:textId="5C08C56D" w:rsidR="002021B8" w:rsidRPr="00C42396" w:rsidRDefault="002021B8">
      <w:pPr>
        <w:rPr>
          <w:ins w:id="1641" w:author="Charles Hall" w:date="2016-04-17T13:43:00Z"/>
          <w:rFonts w:ascii="Times New Roman" w:hAnsi="Times New Roman" w:cs="Times New Roman"/>
          <w:b/>
          <w:sz w:val="24"/>
          <w:szCs w:val="24"/>
          <w:rPrChange w:id="1642" w:author="CMH" w:date="2016-04-29T13:14:00Z">
            <w:rPr>
              <w:ins w:id="1643" w:author="Charles Hall" w:date="2016-04-17T13:43:00Z"/>
            </w:rPr>
          </w:rPrChange>
        </w:rPr>
      </w:pPr>
      <w:ins w:id="1644" w:author="Charles Hall" w:date="2016-04-17T13:43:00Z">
        <w:r w:rsidRPr="00C42396">
          <w:rPr>
            <w:rFonts w:ascii="Times New Roman" w:hAnsi="Times New Roman" w:cs="Times New Roman"/>
            <w:b/>
            <w:sz w:val="24"/>
            <w:szCs w:val="24"/>
            <w:rPrChange w:id="1645" w:author="CMH" w:date="2016-04-29T13:14:00Z">
              <w:rPr/>
            </w:rPrChange>
          </w:rPr>
          <w:t>3.</w:t>
        </w:r>
      </w:ins>
      <w:ins w:id="1646" w:author="CMH" w:date="2016-04-29T13:15:00Z">
        <w:r w:rsidR="00C42396">
          <w:rPr>
            <w:rFonts w:ascii="Times New Roman" w:hAnsi="Times New Roman" w:cs="Times New Roman"/>
            <w:b/>
            <w:sz w:val="24"/>
            <w:szCs w:val="24"/>
          </w:rPr>
          <w:t>4</w:t>
        </w:r>
      </w:ins>
      <w:ins w:id="1647" w:author="Charles Hall" w:date="2016-04-17T13:43:00Z">
        <w:del w:id="1648" w:author="CMH" w:date="2016-04-29T13:15:00Z">
          <w:r w:rsidRPr="00C42396" w:rsidDel="00C42396">
            <w:rPr>
              <w:rFonts w:ascii="Times New Roman" w:hAnsi="Times New Roman" w:cs="Times New Roman"/>
              <w:b/>
              <w:sz w:val="24"/>
              <w:szCs w:val="24"/>
              <w:rPrChange w:id="1649" w:author="CMH" w:date="2016-04-29T13:14:00Z">
                <w:rPr/>
              </w:rPrChange>
            </w:rPr>
            <w:delText>3</w:delText>
          </w:r>
        </w:del>
        <w:r w:rsidRPr="00C42396">
          <w:rPr>
            <w:rFonts w:ascii="Times New Roman" w:hAnsi="Times New Roman" w:cs="Times New Roman"/>
            <w:b/>
            <w:sz w:val="24"/>
            <w:szCs w:val="24"/>
            <w:rPrChange w:id="1650" w:author="CMH" w:date="2016-04-29T13:14:00Z">
              <w:rPr/>
            </w:rPrChange>
          </w:rPr>
          <w:t>.2 Google Places API</w:t>
        </w:r>
      </w:ins>
    </w:p>
    <w:p w14:paraId="7A6B181E" w14:textId="5F39A136" w:rsidR="000B4E0A" w:rsidRPr="00C42396" w:rsidRDefault="002021B8">
      <w:pPr>
        <w:ind w:firstLine="720"/>
        <w:rPr>
          <w:ins w:id="1651" w:author="Charles Hall" w:date="2016-04-17T13:55:00Z"/>
          <w:rFonts w:ascii="Times New Roman" w:hAnsi="Times New Roman" w:cs="Times New Roman"/>
          <w:sz w:val="24"/>
          <w:szCs w:val="24"/>
          <w:rPrChange w:id="1652" w:author="CMH" w:date="2016-04-29T13:14:00Z">
            <w:rPr>
              <w:ins w:id="1653" w:author="Charles Hall" w:date="2016-04-17T13:55:00Z"/>
            </w:rPr>
          </w:rPrChange>
        </w:rPr>
        <w:pPrChange w:id="1654" w:author="CMH" w:date="2016-04-29T13:21:00Z">
          <w:pPr/>
        </w:pPrChange>
      </w:pPr>
      <w:ins w:id="1655" w:author="Charles Hall" w:date="2016-04-17T13:43:00Z">
        <w:r w:rsidRPr="00C42396">
          <w:rPr>
            <w:rFonts w:ascii="Times New Roman" w:hAnsi="Times New Roman" w:cs="Times New Roman"/>
            <w:sz w:val="24"/>
            <w:szCs w:val="24"/>
            <w:rPrChange w:id="1656" w:author="CMH" w:date="2016-04-29T13:14:00Z">
              <w:rPr/>
            </w:rPrChange>
          </w:rPr>
          <w:t xml:space="preserve">The Google Places API is accessed via secure http request and returns paginated data. The API requires a client key to be passed with each https request as part of the query string.  </w:t>
        </w:r>
      </w:ins>
      <w:ins w:id="1657" w:author="Charles Hall" w:date="2016-04-17T13:47:00Z">
        <w:r w:rsidRPr="00C42396">
          <w:rPr>
            <w:rFonts w:ascii="Times New Roman" w:hAnsi="Times New Roman" w:cs="Times New Roman"/>
            <w:sz w:val="24"/>
            <w:szCs w:val="24"/>
            <w:rPrChange w:id="1658" w:author="CMH" w:date="2016-04-29T13:14:00Z">
              <w:rPr/>
            </w:rPrChange>
          </w:rPr>
          <w:t xml:space="preserve">Python’s native </w:t>
        </w:r>
      </w:ins>
      <w:ins w:id="1659" w:author="Charles Hall" w:date="2016-04-17T13:43:00Z">
        <w:r w:rsidRPr="00C42396">
          <w:rPr>
            <w:rFonts w:ascii="Times New Roman" w:hAnsi="Times New Roman" w:cs="Times New Roman"/>
            <w:sz w:val="24"/>
            <w:szCs w:val="24"/>
            <w:rPrChange w:id="1660" w:author="CMH" w:date="2016-04-29T13:14:00Z">
              <w:rPr/>
            </w:rPrChange>
          </w:rPr>
          <w:t xml:space="preserve">httplib was used to establish a connection </w:t>
        </w:r>
      </w:ins>
      <w:ins w:id="1661" w:author="Charles Hall" w:date="2016-04-17T13:48:00Z">
        <w:r w:rsidRPr="00C42396">
          <w:rPr>
            <w:rFonts w:ascii="Times New Roman" w:hAnsi="Times New Roman" w:cs="Times New Roman"/>
            <w:sz w:val="24"/>
            <w:szCs w:val="24"/>
            <w:rPrChange w:id="1662" w:author="CMH" w:date="2016-04-29T13:14:00Z">
              <w:rPr/>
            </w:rPrChange>
          </w:rPr>
          <w:t>with the</w:t>
        </w:r>
      </w:ins>
      <w:ins w:id="1663" w:author="Charles Hall" w:date="2016-04-17T13:43:00Z">
        <w:r w:rsidRPr="00C42396">
          <w:rPr>
            <w:rFonts w:ascii="Times New Roman" w:hAnsi="Times New Roman" w:cs="Times New Roman"/>
            <w:sz w:val="24"/>
            <w:szCs w:val="24"/>
            <w:rPrChange w:id="1664" w:author="CMH" w:date="2016-04-29T13:14:00Z">
              <w:rPr/>
            </w:rPrChange>
          </w:rPr>
          <w:t xml:space="preserve"> </w:t>
        </w:r>
      </w:ins>
      <w:ins w:id="1665" w:author="Charles Hall" w:date="2016-04-17T13:48:00Z">
        <w:r w:rsidRPr="00C42396">
          <w:rPr>
            <w:rFonts w:ascii="Times New Roman" w:hAnsi="Times New Roman" w:cs="Times New Roman"/>
            <w:sz w:val="24"/>
            <w:szCs w:val="24"/>
            <w:rPrChange w:id="1666" w:author="CMH" w:date="2016-04-29T13:14:00Z">
              <w:rPr/>
            </w:rPrChange>
          </w:rPr>
          <w:t xml:space="preserve">Google API and collect results. </w:t>
        </w:r>
      </w:ins>
      <w:ins w:id="1667" w:author="Charles Hall" w:date="2016-04-17T13:55:00Z">
        <w:r w:rsidR="000B4E0A" w:rsidRPr="00C42396">
          <w:rPr>
            <w:rFonts w:ascii="Times New Roman" w:hAnsi="Times New Roman" w:cs="Times New Roman"/>
            <w:sz w:val="24"/>
            <w:szCs w:val="24"/>
            <w:rPrChange w:id="1668" w:author="CMH" w:date="2016-04-29T13:14:00Z">
              <w:rPr/>
            </w:rPrChange>
          </w:rPr>
          <w:t>A query string with all of the necessary components was assembled with concatenation operators in the Python code, and then passed to the API by httplib</w:t>
        </w:r>
        <w:r w:rsidR="00BD676B" w:rsidRPr="00C42396">
          <w:rPr>
            <w:rFonts w:ascii="Times New Roman" w:hAnsi="Times New Roman" w:cs="Times New Roman"/>
            <w:sz w:val="24"/>
            <w:szCs w:val="24"/>
            <w:rPrChange w:id="1669" w:author="CMH" w:date="2016-04-29T13:14:00Z">
              <w:rPr/>
            </w:rPrChange>
          </w:rPr>
          <w:t>.</w:t>
        </w:r>
      </w:ins>
    </w:p>
    <w:p w14:paraId="06F76376" w14:textId="79891F6C" w:rsidR="002021B8" w:rsidRPr="00C42396" w:rsidRDefault="002021B8">
      <w:pPr>
        <w:ind w:firstLine="720"/>
        <w:rPr>
          <w:ins w:id="1670" w:author="Charles Hall" w:date="2016-04-17T22:10:00Z"/>
          <w:rFonts w:ascii="Times New Roman" w:hAnsi="Times New Roman" w:cs="Times New Roman"/>
          <w:sz w:val="24"/>
          <w:szCs w:val="24"/>
          <w:rPrChange w:id="1671" w:author="CMH" w:date="2016-04-29T13:14:00Z">
            <w:rPr>
              <w:ins w:id="1672" w:author="Charles Hall" w:date="2016-04-17T22:10:00Z"/>
            </w:rPr>
          </w:rPrChange>
        </w:rPr>
        <w:pPrChange w:id="1673" w:author="CMH" w:date="2016-04-29T13:21:00Z">
          <w:pPr/>
        </w:pPrChange>
      </w:pPr>
      <w:ins w:id="1674" w:author="Charles Hall" w:date="2016-04-17T13:48:00Z">
        <w:r w:rsidRPr="00C42396">
          <w:rPr>
            <w:rFonts w:ascii="Times New Roman" w:hAnsi="Times New Roman" w:cs="Times New Roman"/>
            <w:sz w:val="24"/>
            <w:szCs w:val="24"/>
            <w:rPrChange w:id="1675" w:author="CMH" w:date="2016-04-29T13:14:00Z">
              <w:rPr/>
            </w:rPrChange>
          </w:rPr>
          <w:t xml:space="preserve">In addition to the key, the API request requires a location and a business category. </w:t>
        </w:r>
      </w:ins>
      <w:ins w:id="1676" w:author="Charles Hall" w:date="2016-04-17T13:50:00Z">
        <w:r w:rsidR="000B4E0A" w:rsidRPr="00C42396">
          <w:rPr>
            <w:rFonts w:ascii="Times New Roman" w:hAnsi="Times New Roman" w:cs="Times New Roman"/>
            <w:sz w:val="24"/>
            <w:szCs w:val="24"/>
            <w:rPrChange w:id="1677" w:author="CMH" w:date="2016-04-29T13:14:00Z">
              <w:rPr/>
            </w:rPrChange>
          </w:rPr>
          <w:t xml:space="preserve">The location is a latitude and longitude in an unprojected coordinate system (WGS84) . The ArcGIS find mean center tool is used to identify the center of each census tract, which is then used as a location input for the API call.  The categories are provided in tabular format in the API </w:t>
        </w:r>
      </w:ins>
      <w:ins w:id="1678" w:author="Charles Hall" w:date="2016-04-17T13:53:00Z">
        <w:r w:rsidR="000B4E0A" w:rsidRPr="00C42396">
          <w:rPr>
            <w:rFonts w:ascii="Times New Roman" w:hAnsi="Times New Roman" w:cs="Times New Roman"/>
            <w:sz w:val="24"/>
            <w:szCs w:val="24"/>
            <w:rPrChange w:id="1679" w:author="CMH" w:date="2016-04-29T13:14:00Z">
              <w:rPr/>
            </w:rPrChange>
          </w:rPr>
          <w:t>documentation</w:t>
        </w:r>
      </w:ins>
      <w:ins w:id="1680" w:author="Charles Hall" w:date="2016-04-17T13:50:00Z">
        <w:r w:rsidR="000B4E0A" w:rsidRPr="00C42396">
          <w:rPr>
            <w:rFonts w:ascii="Times New Roman" w:hAnsi="Times New Roman" w:cs="Times New Roman"/>
            <w:sz w:val="24"/>
            <w:szCs w:val="24"/>
            <w:rPrChange w:id="1681" w:author="CMH" w:date="2016-04-29T13:14:00Z">
              <w:rPr/>
            </w:rPrChange>
          </w:rPr>
          <w:t>.</w:t>
        </w:r>
      </w:ins>
      <w:ins w:id="1682" w:author="Charles Hall" w:date="2016-04-17T13:53:00Z">
        <w:r w:rsidR="000B4E0A" w:rsidRPr="00C42396">
          <w:rPr>
            <w:rFonts w:ascii="Times New Roman" w:hAnsi="Times New Roman" w:cs="Times New Roman"/>
            <w:sz w:val="24"/>
            <w:szCs w:val="24"/>
            <w:rPrChange w:id="1683" w:author="CMH" w:date="2016-04-29T13:14:00Z">
              <w:rPr/>
            </w:rPrChange>
          </w:rPr>
          <w:t xml:space="preserve"> The restaurant and market categories were used for the purposes of this study.</w:t>
        </w:r>
      </w:ins>
    </w:p>
    <w:p w14:paraId="6E93B792" w14:textId="7EA42ECE" w:rsidR="00E97D53" w:rsidRPr="00C42396" w:rsidRDefault="00E97D53">
      <w:pPr>
        <w:ind w:firstLine="720"/>
        <w:rPr>
          <w:ins w:id="1684" w:author="Charles Hall" w:date="2016-04-17T22:06:00Z"/>
          <w:rFonts w:ascii="Times New Roman" w:hAnsi="Times New Roman" w:cs="Times New Roman"/>
          <w:sz w:val="24"/>
          <w:szCs w:val="24"/>
          <w:rPrChange w:id="1685" w:author="CMH" w:date="2016-04-29T13:14:00Z">
            <w:rPr>
              <w:ins w:id="1686" w:author="Charles Hall" w:date="2016-04-17T22:06:00Z"/>
            </w:rPr>
          </w:rPrChange>
        </w:rPr>
        <w:pPrChange w:id="1687" w:author="CMH" w:date="2016-04-29T13:21:00Z">
          <w:pPr/>
        </w:pPrChange>
      </w:pPr>
      <w:ins w:id="1688" w:author="Charles Hall" w:date="2016-04-17T22:10:00Z">
        <w:r w:rsidRPr="00C42396">
          <w:rPr>
            <w:rFonts w:ascii="Times New Roman" w:hAnsi="Times New Roman" w:cs="Times New Roman"/>
            <w:sz w:val="24"/>
            <w:szCs w:val="24"/>
            <w:rPrChange w:id="1689" w:author="CMH" w:date="2016-04-29T13:14:00Z">
              <w:rPr/>
            </w:rPrChange>
          </w:rPr>
          <w:lastRenderedPageBreak/>
          <w:t>The Google Places API</w:t>
        </w:r>
      </w:ins>
      <w:ins w:id="1690" w:author="Charles Hall" w:date="2016-04-17T22:11:00Z">
        <w:r w:rsidRPr="00C42396">
          <w:rPr>
            <w:rFonts w:ascii="Times New Roman" w:hAnsi="Times New Roman" w:cs="Times New Roman"/>
            <w:sz w:val="24"/>
            <w:szCs w:val="24"/>
            <w:rPrChange w:id="1691" w:author="CMH" w:date="2016-04-29T13:14:00Z">
              <w:rPr/>
            </w:rPrChange>
          </w:rPr>
          <w:t xml:space="preserve"> returns twenty items per page along with a next page token. The Python code written for this study wraps the API call inside of a </w:t>
        </w:r>
      </w:ins>
      <w:ins w:id="1692" w:author="Charles Hall" w:date="2016-04-17T22:12:00Z">
        <w:r w:rsidRPr="00C42396">
          <w:rPr>
            <w:rFonts w:ascii="Times New Roman" w:hAnsi="Times New Roman" w:cs="Times New Roman"/>
            <w:sz w:val="24"/>
            <w:szCs w:val="24"/>
            <w:rPrChange w:id="1693" w:author="CMH" w:date="2016-04-29T13:14:00Z">
              <w:rPr/>
            </w:rPrChange>
          </w:rPr>
          <w:t>function</w:t>
        </w:r>
      </w:ins>
      <w:ins w:id="1694" w:author="Charles Hall" w:date="2016-04-17T22:11:00Z">
        <w:r w:rsidRPr="00C42396">
          <w:rPr>
            <w:rFonts w:ascii="Times New Roman" w:hAnsi="Times New Roman" w:cs="Times New Roman"/>
            <w:sz w:val="24"/>
            <w:szCs w:val="24"/>
            <w:rPrChange w:id="1695" w:author="CMH" w:date="2016-04-29T13:14:00Z">
              <w:rPr/>
            </w:rPrChange>
          </w:rPr>
          <w:t xml:space="preserve"> </w:t>
        </w:r>
      </w:ins>
      <w:ins w:id="1696" w:author="Charles Hall" w:date="2016-04-17T22:12:00Z">
        <w:r w:rsidRPr="00C42396">
          <w:rPr>
            <w:rFonts w:ascii="Times New Roman" w:hAnsi="Times New Roman" w:cs="Times New Roman"/>
            <w:sz w:val="24"/>
            <w:szCs w:val="24"/>
            <w:rPrChange w:id="1697" w:author="CMH" w:date="2016-04-29T13:14:00Z">
              <w:rPr/>
            </w:rPrChange>
          </w:rPr>
          <w:t xml:space="preserve">that can be recursively called with the next page token in order to aggregate the data from multiple pages into a single data set. </w:t>
        </w:r>
      </w:ins>
      <w:ins w:id="1698" w:author="Charles Hall" w:date="2016-04-17T22:14:00Z">
        <w:r w:rsidR="00E24A86" w:rsidRPr="00C42396">
          <w:rPr>
            <w:rFonts w:ascii="Times New Roman" w:hAnsi="Times New Roman" w:cs="Times New Roman"/>
            <w:sz w:val="24"/>
            <w:szCs w:val="24"/>
            <w:rPrChange w:id="1699" w:author="CMH" w:date="2016-04-29T13:14:00Z">
              <w:rPr/>
            </w:rPrChange>
          </w:rPr>
          <w:t xml:space="preserve">The API query string is concatenated and sent to the Googe API server. The HTTP response code is checked, and if it is 200 OK, the response data is loaded into a data structure and parsed into JSON format. An iterator is then used to step through the JSON and output the latitude, longitude, </w:t>
        </w:r>
      </w:ins>
      <w:ins w:id="1700" w:author="Charles Hall" w:date="2016-04-17T22:17:00Z">
        <w:r w:rsidR="00E24A86" w:rsidRPr="00C42396">
          <w:rPr>
            <w:rFonts w:ascii="Times New Roman" w:hAnsi="Times New Roman" w:cs="Times New Roman"/>
            <w:sz w:val="24"/>
            <w:szCs w:val="24"/>
            <w:rPrChange w:id="1701" w:author="CMH" w:date="2016-04-29T13:14:00Z">
              <w:rPr/>
            </w:rPrChange>
          </w:rPr>
          <w:t>business name, and classification are written in CSV format. The CSV can then be opened in ArcMap and the plot XY feature can be used to create point features that represent each business.</w:t>
        </w:r>
      </w:ins>
    </w:p>
    <w:p w14:paraId="255720BE" w14:textId="77777777" w:rsidR="00E97D53" w:rsidRPr="00C42396" w:rsidRDefault="00E97D53">
      <w:pPr>
        <w:rPr>
          <w:ins w:id="1702" w:author="Charles Hall" w:date="2016-04-17T22:06:00Z"/>
          <w:rFonts w:ascii="Times New Roman" w:hAnsi="Times New Roman" w:cs="Times New Roman"/>
          <w:sz w:val="24"/>
          <w:szCs w:val="24"/>
          <w:rPrChange w:id="1703" w:author="CMH" w:date="2016-04-29T13:14:00Z">
            <w:rPr>
              <w:ins w:id="1704" w:author="Charles Hall" w:date="2016-04-17T22:06:00Z"/>
            </w:rPr>
          </w:rPrChange>
        </w:rPr>
      </w:pPr>
    </w:p>
    <w:p w14:paraId="1A8FD8F1" w14:textId="578AC8D4" w:rsidR="00E97D53" w:rsidRPr="00C42396" w:rsidRDefault="00E97D53">
      <w:pPr>
        <w:rPr>
          <w:ins w:id="1705" w:author="Charles Hall" w:date="2016-04-17T22:06:00Z"/>
          <w:rFonts w:ascii="Times New Roman" w:hAnsi="Times New Roman" w:cs="Times New Roman"/>
          <w:b/>
          <w:sz w:val="24"/>
          <w:szCs w:val="24"/>
          <w:rPrChange w:id="1706" w:author="CMH" w:date="2016-04-29T13:14:00Z">
            <w:rPr>
              <w:ins w:id="1707" w:author="Charles Hall" w:date="2016-04-17T22:06:00Z"/>
            </w:rPr>
          </w:rPrChange>
        </w:rPr>
      </w:pPr>
      <w:ins w:id="1708" w:author="Charles Hall" w:date="2016-04-17T22:06:00Z">
        <w:r w:rsidRPr="00C42396">
          <w:rPr>
            <w:rFonts w:ascii="Times New Roman" w:hAnsi="Times New Roman" w:cs="Times New Roman"/>
            <w:b/>
            <w:sz w:val="24"/>
            <w:szCs w:val="24"/>
            <w:rPrChange w:id="1709" w:author="CMH" w:date="2016-04-29T13:14:00Z">
              <w:rPr/>
            </w:rPrChange>
          </w:rPr>
          <w:t>3.</w:t>
        </w:r>
      </w:ins>
      <w:ins w:id="1710" w:author="CMH" w:date="2016-04-29T13:15:00Z">
        <w:r w:rsidR="00C42396">
          <w:rPr>
            <w:rFonts w:ascii="Times New Roman" w:hAnsi="Times New Roman" w:cs="Times New Roman"/>
            <w:b/>
            <w:sz w:val="24"/>
            <w:szCs w:val="24"/>
          </w:rPr>
          <w:t>4</w:t>
        </w:r>
      </w:ins>
      <w:ins w:id="1711" w:author="Charles Hall" w:date="2016-04-17T22:06:00Z">
        <w:del w:id="1712" w:author="CMH" w:date="2016-04-29T13:15:00Z">
          <w:r w:rsidRPr="00C42396" w:rsidDel="00C42396">
            <w:rPr>
              <w:rFonts w:ascii="Times New Roman" w:hAnsi="Times New Roman" w:cs="Times New Roman"/>
              <w:b/>
              <w:sz w:val="24"/>
              <w:szCs w:val="24"/>
              <w:rPrChange w:id="1713" w:author="CMH" w:date="2016-04-29T13:14:00Z">
                <w:rPr/>
              </w:rPrChange>
            </w:rPr>
            <w:delText>3</w:delText>
          </w:r>
        </w:del>
        <w:r w:rsidRPr="00C42396">
          <w:rPr>
            <w:rFonts w:ascii="Times New Roman" w:hAnsi="Times New Roman" w:cs="Times New Roman"/>
            <w:b/>
            <w:sz w:val="24"/>
            <w:szCs w:val="24"/>
            <w:rPrChange w:id="1714" w:author="CMH" w:date="2016-04-29T13:14:00Z">
              <w:rPr/>
            </w:rPrChange>
          </w:rPr>
          <w:t>.3 Yelp API</w:t>
        </w:r>
      </w:ins>
    </w:p>
    <w:p w14:paraId="1B8246B5" w14:textId="2004ADFE" w:rsidR="00E97D53" w:rsidRPr="00C42396" w:rsidRDefault="00E97D53">
      <w:pPr>
        <w:ind w:firstLine="720"/>
        <w:rPr>
          <w:ins w:id="1715" w:author="Charles Hall" w:date="2016-04-17T22:22:00Z"/>
          <w:rFonts w:ascii="Times New Roman" w:hAnsi="Times New Roman" w:cs="Times New Roman"/>
          <w:sz w:val="24"/>
          <w:szCs w:val="24"/>
          <w:rPrChange w:id="1716" w:author="CMH" w:date="2016-04-29T13:14:00Z">
            <w:rPr>
              <w:ins w:id="1717" w:author="Charles Hall" w:date="2016-04-17T22:22:00Z"/>
            </w:rPr>
          </w:rPrChange>
        </w:rPr>
        <w:pPrChange w:id="1718" w:author="CMH" w:date="2016-04-29T13:21:00Z">
          <w:pPr/>
        </w:pPrChange>
      </w:pPr>
      <w:ins w:id="1719" w:author="Charles Hall" w:date="2016-04-17T22:06:00Z">
        <w:r w:rsidRPr="00C42396">
          <w:rPr>
            <w:rFonts w:ascii="Times New Roman" w:hAnsi="Times New Roman" w:cs="Times New Roman"/>
            <w:sz w:val="24"/>
            <w:szCs w:val="24"/>
            <w:rPrChange w:id="1720" w:author="CMH" w:date="2016-04-29T13:14:00Z">
              <w:rPr/>
            </w:rPrChange>
          </w:rPr>
          <w:t>The Yelp API requires OAUTH1 authentication prior to being queried. Yelp provides a client library for Python that greatly simplifies the authentication process. Consequently the client library was employed in the code written for this study. The installation of the client library via pip is a prerequisite to executing any of the Yelp code provided in this paper.</w:t>
        </w:r>
      </w:ins>
    </w:p>
    <w:p w14:paraId="7BA48D3E" w14:textId="3F65C0C7" w:rsidR="00E24A86" w:rsidRPr="00C42396" w:rsidRDefault="00E24A86">
      <w:pPr>
        <w:ind w:firstLine="720"/>
        <w:rPr>
          <w:ins w:id="1721" w:author="Charles Hall" w:date="2016-04-17T12:45:00Z"/>
          <w:rFonts w:ascii="Times New Roman" w:hAnsi="Times New Roman" w:cs="Times New Roman"/>
          <w:sz w:val="24"/>
          <w:szCs w:val="24"/>
          <w:rPrChange w:id="1722" w:author="CMH" w:date="2016-04-29T13:14:00Z">
            <w:rPr>
              <w:ins w:id="1723" w:author="Charles Hall" w:date="2016-04-17T12:45:00Z"/>
            </w:rPr>
          </w:rPrChange>
        </w:rPr>
        <w:pPrChange w:id="1724" w:author="CMH" w:date="2016-04-29T13:21:00Z">
          <w:pPr/>
        </w:pPrChange>
      </w:pPr>
      <w:ins w:id="1725" w:author="Charles Hall" w:date="2016-04-17T22:22:00Z">
        <w:r w:rsidRPr="00C42396">
          <w:rPr>
            <w:rFonts w:ascii="Times New Roman" w:hAnsi="Times New Roman" w:cs="Times New Roman"/>
            <w:sz w:val="24"/>
            <w:szCs w:val="24"/>
            <w:rPrChange w:id="1726" w:author="CMH" w:date="2016-04-29T13:14:00Z">
              <w:rPr/>
            </w:rPrChange>
          </w:rPr>
          <w:t xml:space="preserve">The Yelp API returns twenty businesses per function call, </w:t>
        </w:r>
        <w:r w:rsidR="00F33B5A" w:rsidRPr="00C42396">
          <w:rPr>
            <w:rFonts w:ascii="Times New Roman" w:hAnsi="Times New Roman" w:cs="Times New Roman"/>
            <w:sz w:val="24"/>
            <w:szCs w:val="24"/>
            <w:rPrChange w:id="1727" w:author="CMH" w:date="2016-04-29T13:14:00Z">
              <w:rPr/>
            </w:rPrChange>
          </w:rPr>
          <w:t>and uses an offset integer in order to access additional pages of data. The response data includes the total number of records returned. Consequently, and iterator is used to call the function recursively, incrementing the offset by twenty each time, until the offset is greater then the total. The results are then aggregated into csv format so that they can be opened in ArcMap and point features can be created from the plotXY function.</w:t>
        </w:r>
      </w:ins>
    </w:p>
    <w:p w14:paraId="0436A892" w14:textId="77777777" w:rsidR="00C42396" w:rsidRDefault="00A94DC1">
      <w:pPr>
        <w:rPr>
          <w:ins w:id="1728" w:author="CMH" w:date="2016-04-29T13:21:00Z"/>
          <w:rFonts w:ascii="Times New Roman" w:hAnsi="Times New Roman" w:cs="Times New Roman"/>
          <w:b/>
          <w:sz w:val="24"/>
          <w:szCs w:val="24"/>
        </w:rPr>
      </w:pPr>
      <w:ins w:id="1729" w:author="Charles Hall" w:date="2016-04-17T22:39:00Z">
        <w:r w:rsidRPr="00C42396">
          <w:rPr>
            <w:rFonts w:ascii="Times New Roman" w:hAnsi="Times New Roman" w:cs="Times New Roman"/>
            <w:b/>
            <w:sz w:val="24"/>
            <w:szCs w:val="24"/>
            <w:rPrChange w:id="1730" w:author="CMH" w:date="2016-04-29T13:16:00Z">
              <w:rPr/>
            </w:rPrChange>
          </w:rPr>
          <w:t>3.</w:t>
        </w:r>
      </w:ins>
      <w:ins w:id="1731" w:author="CMH" w:date="2016-04-29T13:16:00Z">
        <w:r w:rsidR="00C42396" w:rsidRPr="00C42396">
          <w:rPr>
            <w:rFonts w:ascii="Times New Roman" w:hAnsi="Times New Roman" w:cs="Times New Roman"/>
            <w:b/>
            <w:sz w:val="24"/>
            <w:szCs w:val="24"/>
            <w:rPrChange w:id="1732" w:author="CMH" w:date="2016-04-29T13:16:00Z">
              <w:rPr>
                <w:rFonts w:ascii="Times New Roman" w:hAnsi="Times New Roman" w:cs="Times New Roman"/>
                <w:sz w:val="24"/>
                <w:szCs w:val="24"/>
              </w:rPr>
            </w:rPrChange>
          </w:rPr>
          <w:t>4</w:t>
        </w:r>
      </w:ins>
      <w:ins w:id="1733" w:author="Charles Hall" w:date="2016-04-17T22:39:00Z">
        <w:del w:id="1734" w:author="CMH" w:date="2016-04-29T13:16:00Z">
          <w:r w:rsidRPr="00C42396" w:rsidDel="00C42396">
            <w:rPr>
              <w:rFonts w:ascii="Times New Roman" w:hAnsi="Times New Roman" w:cs="Times New Roman"/>
              <w:b/>
              <w:sz w:val="24"/>
              <w:szCs w:val="24"/>
              <w:rPrChange w:id="1735" w:author="CMH" w:date="2016-04-29T13:16:00Z">
                <w:rPr/>
              </w:rPrChange>
            </w:rPr>
            <w:delText>3</w:delText>
          </w:r>
        </w:del>
        <w:r w:rsidRPr="00C42396">
          <w:rPr>
            <w:rFonts w:ascii="Times New Roman" w:hAnsi="Times New Roman" w:cs="Times New Roman"/>
            <w:b/>
            <w:sz w:val="24"/>
            <w:szCs w:val="24"/>
            <w:rPrChange w:id="1736" w:author="CMH" w:date="2016-04-29T13:16:00Z">
              <w:rPr/>
            </w:rPrChange>
          </w:rPr>
          <w:t>.4 In field evalu</w:t>
        </w:r>
      </w:ins>
      <w:ins w:id="1737" w:author="Charles Hall" w:date="2016-04-17T22:40:00Z">
        <w:r w:rsidRPr="00C42396">
          <w:rPr>
            <w:rFonts w:ascii="Times New Roman" w:hAnsi="Times New Roman" w:cs="Times New Roman"/>
            <w:b/>
            <w:sz w:val="24"/>
            <w:szCs w:val="24"/>
            <w:rPrChange w:id="1738" w:author="CMH" w:date="2016-04-29T13:16:00Z">
              <w:rPr/>
            </w:rPrChange>
          </w:rPr>
          <w:t>ation of facilities</w:t>
        </w:r>
      </w:ins>
    </w:p>
    <w:p w14:paraId="5C6C9F7D" w14:textId="77777777" w:rsidR="000F22D3" w:rsidRDefault="00D9794B">
      <w:pPr>
        <w:rPr>
          <w:ins w:id="1739" w:author="CMH" w:date="2016-04-29T16:01:00Z"/>
        </w:rPr>
      </w:pPr>
      <w:ins w:id="1740" w:author="CMH" w:date="2016-04-29T14:01:00Z">
        <w:r>
          <w:rPr>
            <w:b/>
          </w:rPr>
          <w:tab/>
        </w:r>
        <w:r>
          <w:t xml:space="preserve">Food facilities identified in the previous steps will be visited and evaluated. A worksheet, appendix 2, will be employed in order to </w:t>
        </w:r>
      </w:ins>
      <w:ins w:id="1741" w:author="CMH" w:date="2016-04-29T15:56:00Z">
        <w:r w:rsidR="009B1DA3">
          <w:t xml:space="preserve">ascertain the quality and cost of food in each of the facilities within the study area. </w:t>
        </w:r>
      </w:ins>
    </w:p>
    <w:p w14:paraId="0C646578" w14:textId="1151454C" w:rsidR="005106D6" w:rsidRPr="00C42396" w:rsidRDefault="000F22D3">
      <w:pPr>
        <w:rPr>
          <w:ins w:id="1742" w:author="Charles Hall" w:date="2016-04-17T12:45:00Z"/>
          <w:rFonts w:ascii="Times New Roman" w:eastAsiaTheme="minorEastAsia" w:hAnsi="Times New Roman"/>
          <w:b/>
          <w:sz w:val="28"/>
          <w:shd w:val="clear" w:color="auto" w:fill="FFFFFF"/>
          <w:lang w:bidi="en-US"/>
        </w:rPr>
      </w:pPr>
      <w:ins w:id="1743" w:author="CMH" w:date="2016-04-29T16:01:00Z">
        <w:r>
          <w:tab/>
          <w:t xml:space="preserve">The results of the field investigation will be used to assess the quality of the results obtained </w:t>
        </w:r>
      </w:ins>
      <w:ins w:id="1744" w:author="CMH" w:date="2016-04-29T16:02:00Z">
        <w:r>
          <w:t>through traditional methods. &lt;This needs more development&gt;</w:t>
        </w:r>
      </w:ins>
      <w:ins w:id="1745" w:author="Charles Hall" w:date="2016-04-17T12:45:00Z">
        <w:r w:rsidR="005106D6" w:rsidRPr="00C42396">
          <w:rPr>
            <w:b/>
            <w:rPrChange w:id="1746" w:author="CMH" w:date="2016-04-29T13:16:00Z">
              <w:rPr/>
            </w:rPrChange>
          </w:rPr>
          <w:br w:type="page"/>
        </w:r>
      </w:ins>
    </w:p>
    <w:p w14:paraId="5B5C9CBC" w14:textId="3D6ED47D" w:rsidR="00C67A3F" w:rsidDel="0070292F" w:rsidRDefault="00C67A3F" w:rsidP="00C67A3F">
      <w:pPr>
        <w:pStyle w:val="TOCHeading"/>
        <w:rPr>
          <w:del w:id="1747" w:author="CMH" w:date="2016-04-29T13:06:00Z"/>
        </w:rPr>
      </w:pPr>
      <w:commentRangeStart w:id="1748"/>
      <w:del w:id="1749" w:author="CMH" w:date="2016-04-29T13:06:00Z">
        <w:r w:rsidDel="0070292F">
          <w:lastRenderedPageBreak/>
          <w:delText>TIMETABLE</w:delText>
        </w:r>
        <w:commentRangeEnd w:id="1748"/>
        <w:r w:rsidR="00F542D6" w:rsidDel="0070292F">
          <w:rPr>
            <w:rStyle w:val="CommentReference"/>
            <w:rFonts w:eastAsia="Times New Roman" w:cs="Times New Roman"/>
            <w:b w:val="0"/>
            <w:lang w:bidi="ar-SA"/>
          </w:rPr>
          <w:commentReference w:id="1748"/>
        </w:r>
      </w:del>
    </w:p>
    <w:p w14:paraId="6F8E3500" w14:textId="5D505F49" w:rsidR="00C67A3F" w:rsidDel="0070292F" w:rsidRDefault="00C67A3F" w:rsidP="00C67A3F">
      <w:pPr>
        <w:pStyle w:val="ListParagraph"/>
        <w:numPr>
          <w:ilvl w:val="0"/>
          <w:numId w:val="3"/>
        </w:numPr>
        <w:rPr>
          <w:del w:id="1750" w:author="CMH" w:date="2016-04-29T13:06:00Z"/>
        </w:rPr>
      </w:pPr>
      <w:del w:id="1751" w:author="CMH" w:date="2016-04-29T13:06:00Z">
        <w:r w:rsidDel="0070292F">
          <w:delText>February 2016 gather GIS Data sources from LA County Assessor and US Census</w:delText>
        </w:r>
      </w:del>
    </w:p>
    <w:p w14:paraId="07B1E2F0" w14:textId="7A036588" w:rsidR="00C67A3F" w:rsidDel="0070292F" w:rsidRDefault="00C67A3F" w:rsidP="00C67A3F">
      <w:pPr>
        <w:pStyle w:val="ListParagraph"/>
        <w:numPr>
          <w:ilvl w:val="0"/>
          <w:numId w:val="3"/>
        </w:numPr>
        <w:rPr>
          <w:del w:id="1752" w:author="CMH" w:date="2016-04-29T13:06:00Z"/>
        </w:rPr>
      </w:pPr>
      <w:del w:id="1753" w:author="CMH" w:date="2016-04-29T13:06:00Z">
        <w:r w:rsidDel="0070292F">
          <w:delText>February 2016 test the VGI integration methods in order to ensure that they will work in the way that I envision</w:delText>
        </w:r>
      </w:del>
    </w:p>
    <w:p w14:paraId="0200F6E8" w14:textId="14960B60" w:rsidR="006F7148" w:rsidDel="0070292F" w:rsidRDefault="006F7148" w:rsidP="006F7148">
      <w:pPr>
        <w:pStyle w:val="ListParagraph"/>
        <w:numPr>
          <w:ilvl w:val="1"/>
          <w:numId w:val="3"/>
        </w:numPr>
        <w:rPr>
          <w:del w:id="1754" w:author="CMH" w:date="2016-04-29T13:06:00Z"/>
        </w:rPr>
      </w:pPr>
      <w:del w:id="1755" w:author="CMH" w:date="2016-04-29T13:06:00Z">
        <w:r w:rsidDel="0070292F">
          <w:delText>I intend to test this on several census block groups in order to ensure that my methods are sound.</w:delText>
        </w:r>
      </w:del>
    </w:p>
    <w:p w14:paraId="57913ABF" w14:textId="2047F6AB" w:rsidR="006F7148" w:rsidDel="0070292F" w:rsidRDefault="00C67A3F" w:rsidP="006F7148">
      <w:pPr>
        <w:pStyle w:val="ListParagraph"/>
        <w:numPr>
          <w:ilvl w:val="0"/>
          <w:numId w:val="3"/>
        </w:numPr>
        <w:rPr>
          <w:del w:id="1756" w:author="CMH" w:date="2016-04-29T13:06:00Z"/>
        </w:rPr>
      </w:pPr>
      <w:del w:id="1757" w:author="CMH" w:date="2016-04-29T13:06:00Z">
        <w:r w:rsidDel="0070292F">
          <w:delText>March 2016 explore dasymetric apportionment of census data to parcels</w:delText>
        </w:r>
      </w:del>
    </w:p>
    <w:p w14:paraId="02B6E466" w14:textId="2E34CD16" w:rsidR="006F7148" w:rsidDel="0070292F" w:rsidRDefault="006F7148" w:rsidP="006F7148">
      <w:pPr>
        <w:pStyle w:val="ListParagraph"/>
        <w:numPr>
          <w:ilvl w:val="1"/>
          <w:numId w:val="3"/>
        </w:numPr>
        <w:rPr>
          <w:del w:id="1758" w:author="CMH" w:date="2016-04-29T13:06:00Z"/>
        </w:rPr>
      </w:pPr>
      <w:del w:id="1759" w:author="CMH" w:date="2016-04-29T13:06:00Z">
        <w:r w:rsidDel="0070292F">
          <w:delText>This will come during the data exploration phase of this course</w:delText>
        </w:r>
      </w:del>
    </w:p>
    <w:p w14:paraId="1F057D8E" w14:textId="7A929B88" w:rsidR="006F7148" w:rsidDel="0070292F" w:rsidRDefault="006F7148" w:rsidP="00C67A3F">
      <w:pPr>
        <w:pStyle w:val="ListParagraph"/>
        <w:numPr>
          <w:ilvl w:val="0"/>
          <w:numId w:val="3"/>
        </w:numPr>
        <w:rPr>
          <w:ins w:id="1760" w:author="Charles Hall" w:date="2016-04-10T22:11:00Z"/>
          <w:del w:id="1761" w:author="CMH" w:date="2016-04-29T13:06:00Z"/>
        </w:rPr>
      </w:pPr>
      <w:del w:id="1762" w:author="CMH" w:date="2016-04-29T13:06:00Z">
        <w:r w:rsidDel="0070292F">
          <w:delText>March – April 2016 finalize Python integration and work out kinks</w:delText>
        </w:r>
      </w:del>
    </w:p>
    <w:p w14:paraId="5882ABB0" w14:textId="0A54957D" w:rsidR="002278DD" w:rsidDel="0070292F" w:rsidRDefault="002278DD">
      <w:pPr>
        <w:pStyle w:val="ListParagraph"/>
        <w:numPr>
          <w:ilvl w:val="1"/>
          <w:numId w:val="3"/>
        </w:numPr>
        <w:rPr>
          <w:del w:id="1763" w:author="CMH" w:date="2016-04-29T13:06:00Z"/>
        </w:rPr>
        <w:pPrChange w:id="1764" w:author="Charles Hall" w:date="2016-04-10T22:11:00Z">
          <w:pPr>
            <w:pStyle w:val="ListParagraph"/>
            <w:numPr>
              <w:numId w:val="3"/>
            </w:numPr>
            <w:ind w:hanging="360"/>
          </w:pPr>
        </w:pPrChange>
      </w:pPr>
      <w:ins w:id="1765" w:author="Charles Hall" w:date="2016-04-10T22:11:00Z">
        <w:del w:id="1766" w:author="CMH" w:date="2016-04-29T13:06:00Z">
          <w:r w:rsidDel="0070292F">
            <w:delText>The bulk of the code is written</w:delText>
          </w:r>
        </w:del>
      </w:ins>
    </w:p>
    <w:p w14:paraId="7952EFA0" w14:textId="5BCD4CD0" w:rsidR="006F7148" w:rsidDel="0070292F" w:rsidRDefault="006F7148" w:rsidP="00C67A3F">
      <w:pPr>
        <w:pStyle w:val="ListParagraph"/>
        <w:numPr>
          <w:ilvl w:val="0"/>
          <w:numId w:val="3"/>
        </w:numPr>
        <w:rPr>
          <w:del w:id="1767" w:author="CMH" w:date="2016-04-29T13:06:00Z"/>
        </w:rPr>
      </w:pPr>
      <w:del w:id="1768" w:author="CMH" w:date="2016-04-29T13:06:00Z">
        <w:r w:rsidDel="0070292F">
          <w:delText>March – April 2016 research and work with network analysis</w:delText>
        </w:r>
      </w:del>
    </w:p>
    <w:p w14:paraId="246221C3" w14:textId="5ECDFF70" w:rsidR="00C67A3F" w:rsidDel="0070292F" w:rsidRDefault="006F7148" w:rsidP="00C67A3F">
      <w:pPr>
        <w:pStyle w:val="ListParagraph"/>
        <w:numPr>
          <w:ilvl w:val="0"/>
          <w:numId w:val="3"/>
        </w:numPr>
        <w:rPr>
          <w:del w:id="1769" w:author="CMH" w:date="2016-04-29T13:06:00Z"/>
        </w:rPr>
      </w:pPr>
      <w:del w:id="1770" w:author="CMH" w:date="2016-04-29T13:06:00Z">
        <w:r w:rsidDel="0070292F">
          <w:delText>May 2016 full Python integration of the methods. Full classification</w:delText>
        </w:r>
      </w:del>
    </w:p>
    <w:p w14:paraId="373F847D" w14:textId="23FEFA8A" w:rsidR="006F7148" w:rsidRPr="00C67A3F" w:rsidDel="0070292F" w:rsidRDefault="006F7148" w:rsidP="00C67A3F">
      <w:pPr>
        <w:pStyle w:val="ListParagraph"/>
        <w:numPr>
          <w:ilvl w:val="0"/>
          <w:numId w:val="3"/>
        </w:numPr>
        <w:rPr>
          <w:del w:id="1771" w:author="CMH" w:date="2016-04-29T13:06:00Z"/>
        </w:rPr>
      </w:pPr>
      <w:del w:id="1772" w:author="CMH" w:date="2016-04-29T13:06:00Z">
        <w:r w:rsidDel="0070292F">
          <w:delText>June – July 2016 File and defend</w:delText>
        </w:r>
      </w:del>
    </w:p>
    <w:p w14:paraId="7C9AD7FA" w14:textId="77777777" w:rsidR="00C67A3F" w:rsidRPr="002E558D" w:rsidRDefault="00C67A3F">
      <w:pPr>
        <w:rPr>
          <w:rFonts w:ascii="Times New Roman" w:hAnsi="Times New Roman" w:cs="Times New Roman"/>
          <w:color w:val="FF0000"/>
          <w:sz w:val="24"/>
          <w:szCs w:val="24"/>
        </w:rPr>
      </w:pPr>
    </w:p>
    <w:p w14:paraId="792F329F" w14:textId="77777777" w:rsidR="00BB2617" w:rsidRPr="002B1CCD" w:rsidRDefault="00BB2617">
      <w:pPr>
        <w:rPr>
          <w:rFonts w:ascii="Times New Roman" w:hAnsi="Times New Roman" w:cs="Times New Roman"/>
          <w:sz w:val="24"/>
          <w:szCs w:val="24"/>
        </w:rPr>
      </w:pPr>
    </w:p>
    <w:p w14:paraId="19D02604" w14:textId="77777777" w:rsidR="00E00DFF" w:rsidRDefault="00E00DFF">
      <w:pPr>
        <w:rPr>
          <w:rFonts w:ascii="Times New Roman" w:eastAsiaTheme="minorEastAsia" w:hAnsi="Times New Roman"/>
          <w:b/>
          <w:sz w:val="28"/>
          <w:shd w:val="clear" w:color="auto" w:fill="FFFFFF"/>
          <w:lang w:bidi="en-US"/>
        </w:rPr>
      </w:pPr>
      <w:r>
        <w:br w:type="page"/>
      </w:r>
    </w:p>
    <w:p w14:paraId="7099D244" w14:textId="122468AB" w:rsidR="00BB2617" w:rsidRPr="00E816C7" w:rsidRDefault="00A65D40" w:rsidP="00BB2617">
      <w:pPr>
        <w:pStyle w:val="TOCHeading"/>
      </w:pPr>
      <w:r>
        <w:lastRenderedPageBreak/>
        <w:t>SOUR</w:t>
      </w:r>
      <w:r w:rsidR="00BB2617" w:rsidRPr="00E816C7">
        <w:t>CES</w:t>
      </w:r>
      <w:bookmarkStart w:id="1773" w:name="REFERENCES"/>
      <w:bookmarkEnd w:id="1773"/>
    </w:p>
    <w:p w14:paraId="58246F71" w14:textId="77777777" w:rsidR="00BB2617" w:rsidRDefault="00BB2617" w:rsidP="00BB2617">
      <w:pPr>
        <w:pStyle w:val="Bibliography"/>
        <w:ind w:left="720" w:hanging="720"/>
        <w:rPr>
          <w:noProof/>
          <w:szCs w:val="24"/>
        </w:rPr>
      </w:pPr>
      <w:r>
        <w:fldChar w:fldCharType="begin"/>
      </w:r>
      <w:r>
        <w:instrText xml:space="preserve"> BIBLIOGRAPHY  \l 1033 </w:instrText>
      </w:r>
      <w:r>
        <w:fldChar w:fldCharType="separate"/>
      </w:r>
      <w:r>
        <w:rPr>
          <w:noProof/>
        </w:rPr>
        <w:t xml:space="preserve">An, Ruopeng, and Roland Sturm. 2012. "School and residential neighborhood food environment and diet among california youth." </w:t>
      </w:r>
      <w:r>
        <w:rPr>
          <w:i/>
          <w:iCs/>
          <w:noProof/>
        </w:rPr>
        <w:t>American Journal of Preventive Medicine 42 (2):</w:t>
      </w:r>
      <w:r>
        <w:rPr>
          <w:noProof/>
        </w:rPr>
        <w:t xml:space="preserve"> 129-35.</w:t>
      </w:r>
    </w:p>
    <w:p w14:paraId="08D41BE5" w14:textId="77777777" w:rsidR="00BB2617" w:rsidRDefault="00BB2617" w:rsidP="00BB2617">
      <w:pPr>
        <w:pStyle w:val="Bibliography"/>
        <w:ind w:left="720" w:hanging="720"/>
        <w:rPr>
          <w:noProof/>
        </w:rPr>
      </w:pPr>
      <w:r>
        <w:rPr>
          <w:noProof/>
        </w:rPr>
        <w:t xml:space="preserve">Boone, Christopher G. 2008. "Improving resolution of census data in metropolitan areas using a dasymetric approach: applications for the Baltimore Ecosystem Study." </w:t>
      </w:r>
      <w:r>
        <w:rPr>
          <w:i/>
          <w:iCs/>
          <w:noProof/>
        </w:rPr>
        <w:t>Cities and the 1 (1):</w:t>
      </w:r>
      <w:r>
        <w:rPr>
          <w:noProof/>
        </w:rPr>
        <w:t xml:space="preserve"> Article 3,25 pp.</w:t>
      </w:r>
    </w:p>
    <w:p w14:paraId="4C3ECB80" w14:textId="77777777" w:rsidR="00BB2617" w:rsidRDefault="00BB2617" w:rsidP="00BB2617">
      <w:pPr>
        <w:pStyle w:val="Bibliography"/>
        <w:ind w:left="720" w:hanging="720"/>
        <w:rPr>
          <w:noProof/>
        </w:rPr>
      </w:pPr>
      <w:r>
        <w:rPr>
          <w:noProof/>
        </w:rPr>
        <w:t xml:space="preserve">Briggs, David J., John Gulliver, Daniela Fecht, and Danielle M. Vienneau. 2007. "Dasymetric modelling of small-area population distribution using land cover and light emissions data. ." </w:t>
      </w:r>
      <w:r>
        <w:rPr>
          <w:i/>
          <w:iCs/>
          <w:noProof/>
        </w:rPr>
        <w:t xml:space="preserve">Remote Sensing of Environment 108 (4): </w:t>
      </w:r>
      <w:r>
        <w:rPr>
          <w:noProof/>
        </w:rPr>
        <w:t>451-66.</w:t>
      </w:r>
    </w:p>
    <w:p w14:paraId="2011C6E4" w14:textId="77777777" w:rsidR="00BB2617" w:rsidRDefault="00BB2617" w:rsidP="00BB2617">
      <w:pPr>
        <w:pStyle w:val="Bibliography"/>
        <w:ind w:left="720" w:hanging="720"/>
        <w:rPr>
          <w:noProof/>
        </w:rPr>
      </w:pPr>
      <w:r>
        <w:rPr>
          <w:noProof/>
        </w:rPr>
        <w:t xml:space="preserve">Cummins, S., E. Flint, and SA Matthews. 2014. "New neighborhood grocery store increased awareness of food access but did not alter dietary habits or obesity." </w:t>
      </w:r>
      <w:r>
        <w:rPr>
          <w:i/>
          <w:iCs/>
          <w:noProof/>
        </w:rPr>
        <w:t>Health Affairs 33 (2):</w:t>
      </w:r>
      <w:r>
        <w:rPr>
          <w:noProof/>
        </w:rPr>
        <w:t xml:space="preserve"> 283-91.</w:t>
      </w:r>
    </w:p>
    <w:p w14:paraId="6507E70D" w14:textId="77777777" w:rsidR="00BB2617" w:rsidRDefault="00BB2617" w:rsidP="00BB2617">
      <w:pPr>
        <w:pStyle w:val="Bibliography"/>
        <w:ind w:left="720" w:hanging="720"/>
        <w:rPr>
          <w:noProof/>
        </w:rPr>
      </w:pPr>
      <w:r>
        <w:rPr>
          <w:noProof/>
        </w:rPr>
        <w:t xml:space="preserve">Hay, S. I., A. M. Noor, A. Nelson, and A. J. Tatem. 2005. "The accuracy of human population maps for public health application." </w:t>
      </w:r>
      <w:r>
        <w:rPr>
          <w:i/>
          <w:iCs/>
          <w:noProof/>
        </w:rPr>
        <w:t xml:space="preserve">Tropical Medicine &amp; International Health 10 (10): </w:t>
      </w:r>
      <w:r>
        <w:rPr>
          <w:noProof/>
        </w:rPr>
        <w:t>1073-86.</w:t>
      </w:r>
    </w:p>
    <w:p w14:paraId="7B37CFD6" w14:textId="77777777" w:rsidR="00BB2617" w:rsidRDefault="00BB2617" w:rsidP="00BB2617">
      <w:pPr>
        <w:pStyle w:val="Bibliography"/>
        <w:ind w:left="720" w:hanging="720"/>
        <w:rPr>
          <w:noProof/>
        </w:rPr>
      </w:pPr>
      <w:r>
        <w:rPr>
          <w:noProof/>
        </w:rPr>
        <w:t xml:space="preserve">Holt, James B., C.P. Lo, Thomas W. Hodler. 2004. "Dasymetric Estimation of Population Density and Areal Interpolation of Census Data." </w:t>
      </w:r>
      <w:r>
        <w:rPr>
          <w:i/>
          <w:iCs/>
          <w:noProof/>
        </w:rPr>
        <w:t>Cartography and Geographic Information Science 31 (2):</w:t>
      </w:r>
      <w:r>
        <w:rPr>
          <w:noProof/>
        </w:rPr>
        <w:t xml:space="preserve"> 103 - 21.</w:t>
      </w:r>
    </w:p>
    <w:p w14:paraId="272D3716" w14:textId="77777777" w:rsidR="00BB2617" w:rsidRDefault="00BB2617" w:rsidP="00BB2617">
      <w:pPr>
        <w:pStyle w:val="Bibliography"/>
        <w:ind w:left="720" w:hanging="720"/>
        <w:rPr>
          <w:noProof/>
        </w:rPr>
      </w:pPr>
      <w:r>
        <w:rPr>
          <w:noProof/>
        </w:rPr>
        <w:t xml:space="preserve">Langford, Mitchel, Gary Higgs, Jonathan Radcliffe, and Sean White. 2008. "Urban population distribution models and service accessibility estimation." </w:t>
      </w:r>
      <w:r>
        <w:rPr>
          <w:i/>
          <w:iCs/>
          <w:noProof/>
        </w:rPr>
        <w:t>Computers, Environment and Urban Systems 32 (1):</w:t>
      </w:r>
      <w:r>
        <w:rPr>
          <w:noProof/>
        </w:rPr>
        <w:t xml:space="preserve"> 66-80.</w:t>
      </w:r>
    </w:p>
    <w:p w14:paraId="0CA701AA" w14:textId="77777777" w:rsidR="00BB2617" w:rsidRDefault="00BB2617" w:rsidP="00BB2617">
      <w:pPr>
        <w:pStyle w:val="Bibliography"/>
        <w:ind w:left="720" w:hanging="720"/>
        <w:rPr>
          <w:noProof/>
        </w:rPr>
      </w:pPr>
      <w:r>
        <w:rPr>
          <w:noProof/>
        </w:rPr>
        <w:t xml:space="preserve">Langford, Mitchell. 2006. "Obtaining population estimates in non-census reporting zones: An evaluation of the 3-class dasymetric method." </w:t>
      </w:r>
      <w:r>
        <w:rPr>
          <w:i/>
          <w:iCs/>
          <w:noProof/>
        </w:rPr>
        <w:t>Computers, Environment and Urban Systems 30 (2):</w:t>
      </w:r>
      <w:r>
        <w:rPr>
          <w:noProof/>
        </w:rPr>
        <w:t xml:space="preserve"> 161-80.</w:t>
      </w:r>
    </w:p>
    <w:p w14:paraId="7DF792D9" w14:textId="77777777" w:rsidR="00BB2617" w:rsidRDefault="00BB2617" w:rsidP="00BB2617">
      <w:pPr>
        <w:pStyle w:val="Bibliography"/>
        <w:ind w:left="720" w:hanging="720"/>
        <w:rPr>
          <w:noProof/>
        </w:rPr>
      </w:pPr>
      <w:r>
        <w:rPr>
          <w:noProof/>
        </w:rPr>
        <w:t xml:space="preserve">Langford, Mitchell. 2007. "Rapid facilitation of dasymetric-based population interpolation by means of raster pixel maps. ." </w:t>
      </w:r>
      <w:r>
        <w:rPr>
          <w:i/>
          <w:iCs/>
          <w:noProof/>
        </w:rPr>
        <w:t xml:space="preserve">Computers, Environment and Urban Systems 31 (1): </w:t>
      </w:r>
      <w:r>
        <w:rPr>
          <w:noProof/>
        </w:rPr>
        <w:t>19-32.</w:t>
      </w:r>
    </w:p>
    <w:p w14:paraId="1DC98299" w14:textId="77777777" w:rsidR="00BB2617" w:rsidRDefault="00BB2617" w:rsidP="00BB2617">
      <w:pPr>
        <w:pStyle w:val="Bibliography"/>
        <w:ind w:left="720" w:hanging="720"/>
        <w:rPr>
          <w:noProof/>
        </w:rPr>
      </w:pPr>
      <w:r>
        <w:rPr>
          <w:noProof/>
        </w:rPr>
        <w:t xml:space="preserve">Lear, Scott A., Danijela Gasevic, and Nadine Schuurman. 2013. "Association of supermarket characteristics with the body mass index of their shoppers." </w:t>
      </w:r>
      <w:r>
        <w:rPr>
          <w:i/>
          <w:iCs/>
          <w:noProof/>
        </w:rPr>
        <w:t>Nutrition Journal 12 (1):</w:t>
      </w:r>
      <w:r>
        <w:rPr>
          <w:noProof/>
        </w:rPr>
        <w:t xml:space="preserve"> 117-.</w:t>
      </w:r>
    </w:p>
    <w:p w14:paraId="56A3F37C" w14:textId="77777777" w:rsidR="00BB2617" w:rsidRDefault="00BB2617" w:rsidP="00BB2617">
      <w:pPr>
        <w:pStyle w:val="Bibliography"/>
        <w:ind w:left="720" w:hanging="720"/>
        <w:rPr>
          <w:noProof/>
        </w:rPr>
      </w:pPr>
      <w:r>
        <w:rPr>
          <w:noProof/>
        </w:rPr>
        <w:t xml:space="preserve">Lee, Helen. 2012. "The role of local food availability in explaining obesity risk among young school-aged children." </w:t>
      </w:r>
      <w:r>
        <w:rPr>
          <w:i/>
          <w:iCs/>
          <w:noProof/>
        </w:rPr>
        <w:t>Social Science and Medicine 74 (8):</w:t>
      </w:r>
      <w:r>
        <w:rPr>
          <w:noProof/>
        </w:rPr>
        <w:t xml:space="preserve"> 1193-203.</w:t>
      </w:r>
    </w:p>
    <w:p w14:paraId="6AC0B5F5" w14:textId="77777777" w:rsidR="00BB2617" w:rsidRDefault="00BB2617" w:rsidP="00BB2617">
      <w:pPr>
        <w:pStyle w:val="Bibliography"/>
        <w:ind w:left="720" w:hanging="720"/>
        <w:rPr>
          <w:noProof/>
        </w:rPr>
      </w:pPr>
      <w:r>
        <w:rPr>
          <w:noProof/>
        </w:rPr>
        <w:t xml:space="preserve">Mennis, Jeremy, and Torrin Hultgren. 2006. "Intelligent dasymetric mapping and its application to areal interpolation." </w:t>
      </w:r>
      <w:r>
        <w:rPr>
          <w:i/>
          <w:iCs/>
          <w:noProof/>
        </w:rPr>
        <w:t>Cartography and Geographic Information Science 33 (3):</w:t>
      </w:r>
      <w:r>
        <w:rPr>
          <w:noProof/>
        </w:rPr>
        <w:t xml:space="preserve"> 179-94.</w:t>
      </w:r>
    </w:p>
    <w:p w14:paraId="7E117701" w14:textId="77777777" w:rsidR="00BB2617" w:rsidRDefault="00BB2617" w:rsidP="00BB2617">
      <w:pPr>
        <w:pStyle w:val="Bibliography"/>
        <w:ind w:left="720" w:hanging="720"/>
        <w:rPr>
          <w:noProof/>
        </w:rPr>
      </w:pPr>
      <w:r>
        <w:rPr>
          <w:noProof/>
        </w:rPr>
        <w:t xml:space="preserve">Mooney, Peter, Padraig Corcoran, and Blazej Ciepluch. 2013;2012;. "The potential for using volunteered geographic information in pervasive health computing applications." </w:t>
      </w:r>
      <w:r>
        <w:rPr>
          <w:i/>
          <w:iCs/>
          <w:noProof/>
        </w:rPr>
        <w:t>Journal of Ambient Intelligence and Humanized Computing 4 (6):</w:t>
      </w:r>
      <w:r>
        <w:rPr>
          <w:noProof/>
        </w:rPr>
        <w:t xml:space="preserve"> 731-45.</w:t>
      </w:r>
    </w:p>
    <w:p w14:paraId="7F0F5CFE" w14:textId="77777777" w:rsidR="00BB2617" w:rsidRDefault="00BB2617" w:rsidP="00BB2617">
      <w:pPr>
        <w:pStyle w:val="Bibliography"/>
        <w:ind w:left="720" w:hanging="720"/>
        <w:rPr>
          <w:noProof/>
        </w:rPr>
      </w:pPr>
      <w:r>
        <w:rPr>
          <w:noProof/>
        </w:rPr>
        <w:t xml:space="preserve">Shier, V., R. An, and R. Sturm. 2012. "Is there a robust relationship between neighbourhood food environment and childhood obesity in the USA?" </w:t>
      </w:r>
      <w:r>
        <w:rPr>
          <w:i/>
          <w:iCs/>
          <w:noProof/>
        </w:rPr>
        <w:t>Public Health 126 (9):</w:t>
      </w:r>
      <w:r>
        <w:rPr>
          <w:noProof/>
        </w:rPr>
        <w:t xml:space="preserve"> 723-30.</w:t>
      </w:r>
    </w:p>
    <w:p w14:paraId="0B6F7164" w14:textId="77777777" w:rsidR="00BB2617" w:rsidRDefault="00BB2617" w:rsidP="00BB2617">
      <w:pPr>
        <w:pStyle w:val="Bibliography"/>
        <w:ind w:left="720" w:hanging="720"/>
        <w:rPr>
          <w:noProof/>
        </w:rPr>
      </w:pPr>
      <w:r>
        <w:rPr>
          <w:noProof/>
        </w:rPr>
        <w:t xml:space="preserve">Zick, Cathleen D., Ken R. Smith, Jessie X. Fan, Barbara B. Brown, Ikuho Yamada, and Lori Kowaleski-Jones. 2009. "Running to the store? the relationship between neighborhood environments and the risk of obesity." </w:t>
      </w:r>
      <w:r>
        <w:rPr>
          <w:i/>
          <w:iCs/>
          <w:noProof/>
        </w:rPr>
        <w:t>Social Science &amp; Medicine 69 (10):</w:t>
      </w:r>
      <w:r>
        <w:rPr>
          <w:noProof/>
        </w:rPr>
        <w:t xml:space="preserve"> 1493-500.</w:t>
      </w:r>
    </w:p>
    <w:p w14:paraId="4D5DB935" w14:textId="77777777" w:rsidR="00BB2617" w:rsidDel="0070292F" w:rsidRDefault="00BB2617" w:rsidP="00BB2617">
      <w:pPr>
        <w:rPr>
          <w:del w:id="1774" w:author="CMH" w:date="2016-04-29T13:06:00Z"/>
        </w:rPr>
      </w:pPr>
      <w:r>
        <w:fldChar w:fldCharType="end"/>
      </w:r>
    </w:p>
    <w:p w14:paraId="1F9702B8" w14:textId="3E0A9746" w:rsidR="00BB2617" w:rsidRPr="00E816C7" w:rsidDel="0070292F" w:rsidRDefault="00BB2617" w:rsidP="00BB2617">
      <w:pPr>
        <w:pStyle w:val="TOCHeading"/>
        <w:rPr>
          <w:del w:id="1775" w:author="CMH" w:date="2016-04-29T13:06:00Z"/>
        </w:rPr>
      </w:pPr>
      <w:del w:id="1776" w:author="CMH" w:date="2016-04-29T13:06:00Z">
        <w:r w:rsidDel="0070292F">
          <w:delText xml:space="preserve">DATA </w:delText>
        </w:r>
        <w:r w:rsidRPr="00E816C7" w:rsidDel="0070292F">
          <w:delText>S</w:delText>
        </w:r>
        <w:r w:rsidDel="0070292F">
          <w:delText>OURCES</w:delText>
        </w:r>
      </w:del>
    </w:p>
    <w:p w14:paraId="7F5005DC" w14:textId="176D3397" w:rsidR="00BB2617" w:rsidDel="0070292F" w:rsidRDefault="00BB2617" w:rsidP="00BB2617">
      <w:pPr>
        <w:pStyle w:val="ListParagraph"/>
        <w:numPr>
          <w:ilvl w:val="0"/>
          <w:numId w:val="1"/>
        </w:numPr>
        <w:rPr>
          <w:del w:id="1777" w:author="CMH" w:date="2016-04-29T13:06:00Z"/>
        </w:rPr>
      </w:pPr>
      <w:del w:id="1778" w:author="CMH" w:date="2016-04-29T13:06:00Z">
        <w:r w:rsidDel="0070292F">
          <w:delText>Parcel data from the LA County Tax Assessor</w:delText>
        </w:r>
      </w:del>
    </w:p>
    <w:p w14:paraId="3BFDD1E4" w14:textId="6ABB6C4D" w:rsidR="00E37FFC" w:rsidDel="0070292F" w:rsidRDefault="00E37FFC" w:rsidP="00E37FFC">
      <w:pPr>
        <w:pStyle w:val="ListParagraph"/>
        <w:numPr>
          <w:ilvl w:val="1"/>
          <w:numId w:val="1"/>
        </w:numPr>
        <w:rPr>
          <w:del w:id="1779" w:author="CMH" w:date="2016-04-29T13:06:00Z"/>
        </w:rPr>
      </w:pPr>
      <w:del w:id="1780" w:author="CMH" w:date="2016-04-29T13:06:00Z">
        <w:r w:rsidDel="0070292F">
          <w:delText xml:space="preserve">Geodatabase containing parcels and their classification as residential, commercial, industrial, etc. </w:delText>
        </w:r>
      </w:del>
    </w:p>
    <w:p w14:paraId="1369F32B" w14:textId="57BC59C0" w:rsidR="00E37FFC" w:rsidDel="0070292F" w:rsidRDefault="00E37FFC" w:rsidP="00E37FFC">
      <w:pPr>
        <w:pStyle w:val="ListParagraph"/>
        <w:numPr>
          <w:ilvl w:val="1"/>
          <w:numId w:val="1"/>
        </w:numPr>
        <w:rPr>
          <w:del w:id="1781" w:author="CMH" w:date="2016-04-29T13:06:00Z"/>
        </w:rPr>
      </w:pPr>
      <w:del w:id="1782" w:author="CMH" w:date="2016-04-29T13:06:00Z">
        <w:r w:rsidDel="0070292F">
          <w:delText>This dataset is available from the LA County EGIS3 portal in geodatabase format. Initial investigation suggests that the necessary data is available.</w:delText>
        </w:r>
      </w:del>
    </w:p>
    <w:p w14:paraId="62A27C34" w14:textId="00FF992D" w:rsidR="00E37FFC" w:rsidDel="0070292F" w:rsidRDefault="00E37FFC" w:rsidP="00E37FFC">
      <w:pPr>
        <w:pStyle w:val="ListParagraph"/>
        <w:numPr>
          <w:ilvl w:val="0"/>
          <w:numId w:val="1"/>
        </w:numPr>
        <w:rPr>
          <w:del w:id="1783" w:author="CMH" w:date="2016-04-29T13:06:00Z"/>
        </w:rPr>
      </w:pPr>
      <w:del w:id="1784" w:author="CMH" w:date="2016-04-29T13:06:00Z">
        <w:r w:rsidDel="0070292F">
          <w:delText>Census data</w:delText>
        </w:r>
      </w:del>
    </w:p>
    <w:p w14:paraId="0E83D0F4" w14:textId="4A852D17" w:rsidR="00E37FFC" w:rsidDel="0070292F" w:rsidRDefault="00E37FFC" w:rsidP="00E37FFC">
      <w:pPr>
        <w:pStyle w:val="ListParagraph"/>
        <w:numPr>
          <w:ilvl w:val="1"/>
          <w:numId w:val="1"/>
        </w:numPr>
        <w:rPr>
          <w:del w:id="1785" w:author="CMH" w:date="2016-04-29T13:06:00Z"/>
        </w:rPr>
      </w:pPr>
      <w:del w:id="1786" w:author="CMH" w:date="2016-04-29T13:06:00Z">
        <w:r w:rsidDel="0070292F">
          <w:delText>Census block group data will be required in order to obtain population, education, and income data necessary for the model. This data will be apportioned formulaically based on the classifications given in the parcel data.</w:delText>
        </w:r>
      </w:del>
    </w:p>
    <w:p w14:paraId="71F3CFFE" w14:textId="408E5E6B" w:rsidR="00E37FFC" w:rsidDel="0070292F" w:rsidRDefault="00E37FFC" w:rsidP="00E37FFC">
      <w:pPr>
        <w:pStyle w:val="ListParagraph"/>
        <w:numPr>
          <w:ilvl w:val="1"/>
          <w:numId w:val="1"/>
        </w:numPr>
        <w:rPr>
          <w:del w:id="1787" w:author="CMH" w:date="2016-04-29T13:06:00Z"/>
        </w:rPr>
      </w:pPr>
      <w:del w:id="1788" w:author="CMH" w:date="2016-04-29T13:06:00Z">
        <w:r w:rsidDel="0070292F">
          <w:delText>I have not yet downloaded this data, however, I know that block group data should be available for the Los Angeles area.</w:delText>
        </w:r>
      </w:del>
    </w:p>
    <w:p w14:paraId="317F3BAF" w14:textId="294C37B7" w:rsidR="00E37FFC" w:rsidDel="0070292F" w:rsidRDefault="00E37FFC" w:rsidP="00E37FFC">
      <w:pPr>
        <w:pStyle w:val="ListParagraph"/>
        <w:numPr>
          <w:ilvl w:val="0"/>
          <w:numId w:val="1"/>
        </w:numPr>
        <w:rPr>
          <w:del w:id="1789" w:author="CMH" w:date="2016-04-29T13:06:00Z"/>
        </w:rPr>
      </w:pPr>
      <w:commentRangeStart w:id="1790"/>
      <w:del w:id="1791" w:author="CMH" w:date="2016-04-29T13:06:00Z">
        <w:r w:rsidDel="0070292F">
          <w:delText>Facilities data from Yelp or Google Places</w:delText>
        </w:r>
      </w:del>
    </w:p>
    <w:p w14:paraId="79217E84" w14:textId="79AF33AC" w:rsidR="00A65D40" w:rsidDel="0070292F" w:rsidRDefault="00E37FFC" w:rsidP="00E37FFC">
      <w:pPr>
        <w:pStyle w:val="ListParagraph"/>
        <w:numPr>
          <w:ilvl w:val="1"/>
          <w:numId w:val="1"/>
        </w:numPr>
        <w:rPr>
          <w:del w:id="1792" w:author="CMH" w:date="2016-04-29T13:06:00Z"/>
        </w:rPr>
      </w:pPr>
      <w:del w:id="1793" w:author="CMH" w:date="2016-04-29T13:06:00Z">
        <w:r w:rsidDel="0070292F">
          <w:delText>This is necessary to obtain higher quality classification of food facilities</w:delText>
        </w:r>
        <w:r w:rsidR="00A65D40" w:rsidDel="0070292F">
          <w:delText xml:space="preserve"> so that the type of food each parcel can access can be evaluated.</w:delText>
        </w:r>
      </w:del>
    </w:p>
    <w:p w14:paraId="14FF74E8" w14:textId="2A1667D7" w:rsidR="00A65D40" w:rsidDel="0070292F" w:rsidRDefault="00A65D40" w:rsidP="00E37FFC">
      <w:pPr>
        <w:pStyle w:val="ListParagraph"/>
        <w:numPr>
          <w:ilvl w:val="1"/>
          <w:numId w:val="1"/>
        </w:numPr>
        <w:rPr>
          <w:del w:id="1794" w:author="CMH" w:date="2016-04-29T13:06:00Z"/>
        </w:rPr>
      </w:pPr>
      <w:del w:id="1795" w:author="CMH" w:date="2016-04-29T13:06:00Z">
        <w:r w:rsidDel="0070292F">
          <w:delText>I have looked at both API’s and believe that Google Places will be better because it doesn’t appear to be as limiting as Yelp. I need to look more carefully at how each API provides classification and location data.</w:delText>
        </w:r>
      </w:del>
    </w:p>
    <w:commentRangeEnd w:id="1790"/>
    <w:p w14:paraId="2734B1F0" w14:textId="2FC1B841" w:rsidR="00A65D40" w:rsidDel="0070292F" w:rsidRDefault="00F542D6" w:rsidP="00A65D40">
      <w:pPr>
        <w:pStyle w:val="ListParagraph"/>
        <w:numPr>
          <w:ilvl w:val="0"/>
          <w:numId w:val="1"/>
        </w:numPr>
        <w:rPr>
          <w:del w:id="1796" w:author="CMH" w:date="2016-04-29T13:06:00Z"/>
        </w:rPr>
      </w:pPr>
      <w:del w:id="1797" w:author="CMH" w:date="2016-04-29T13:06:00Z">
        <w:r w:rsidDel="0070292F">
          <w:rPr>
            <w:rStyle w:val="CommentReference"/>
            <w:rFonts w:ascii="Times New Roman" w:eastAsia="Times New Roman" w:hAnsi="Times New Roman" w:cs="Times New Roman"/>
            <w:shd w:val="clear" w:color="auto" w:fill="FFFFFF"/>
          </w:rPr>
          <w:commentReference w:id="1790"/>
        </w:r>
        <w:r w:rsidR="00A65D40" w:rsidDel="0070292F">
          <w:delText>Road lines from the Census or LA County</w:delText>
        </w:r>
      </w:del>
    </w:p>
    <w:p w14:paraId="2B9B0CDF" w14:textId="1713794F" w:rsidR="00A65D40" w:rsidDel="0070292F" w:rsidRDefault="00A65D40" w:rsidP="00A65D40">
      <w:pPr>
        <w:pStyle w:val="ListParagraph"/>
        <w:numPr>
          <w:ilvl w:val="1"/>
          <w:numId w:val="1"/>
        </w:numPr>
        <w:rPr>
          <w:del w:id="1798" w:author="CMH" w:date="2016-04-29T13:06:00Z"/>
        </w:rPr>
      </w:pPr>
      <w:del w:id="1799" w:author="CMH" w:date="2016-04-29T13:06:00Z">
        <w:r w:rsidDel="0070292F">
          <w:delText>These will be necessary for the computation of the network distance to each facility in order to create a final access score.</w:delText>
        </w:r>
      </w:del>
    </w:p>
    <w:p w14:paraId="764981D4" w14:textId="5F1B3BDE" w:rsidR="00A65D40" w:rsidDel="0070292F" w:rsidRDefault="00A65D40" w:rsidP="00A65D40">
      <w:pPr>
        <w:pStyle w:val="ListParagraph"/>
        <w:numPr>
          <w:ilvl w:val="1"/>
          <w:numId w:val="1"/>
        </w:numPr>
        <w:rPr>
          <w:del w:id="1800" w:author="CMH" w:date="2016-04-29T13:06:00Z"/>
        </w:rPr>
      </w:pPr>
      <w:del w:id="1801" w:author="CMH" w:date="2016-04-29T13:06:00Z">
        <w:r w:rsidDel="0070292F">
          <w:delText>I have not yet looked into this data set</w:delText>
        </w:r>
      </w:del>
    </w:p>
    <w:p w14:paraId="7D069268" w14:textId="77777777" w:rsidR="00A65D40" w:rsidDel="0070292F" w:rsidRDefault="00A65D40">
      <w:pPr>
        <w:rPr>
          <w:del w:id="1802" w:author="CMH" w:date="2016-04-29T13:05:00Z"/>
        </w:rPr>
      </w:pPr>
      <w:del w:id="1803" w:author="CMH" w:date="2016-04-29T13:05:00Z">
        <w:r w:rsidDel="0070292F">
          <w:br w:type="page"/>
        </w:r>
      </w:del>
    </w:p>
    <w:p w14:paraId="002B8B4F" w14:textId="4D5E594E" w:rsidR="00A65D40" w:rsidRPr="00E816C7" w:rsidDel="0070292F" w:rsidRDefault="00E37FFC" w:rsidP="00A65D40">
      <w:pPr>
        <w:pStyle w:val="TOCHeading"/>
        <w:rPr>
          <w:del w:id="1804" w:author="CMH" w:date="2016-04-29T13:05:00Z"/>
        </w:rPr>
      </w:pPr>
      <w:del w:id="1805" w:author="CMH" w:date="2016-04-29T13:05:00Z">
        <w:r w:rsidDel="0070292F">
          <w:delText xml:space="preserve"> </w:delText>
        </w:r>
        <w:r w:rsidR="00A65D40" w:rsidDel="0070292F">
          <w:delText>RESEARCH SKILLS</w:delText>
        </w:r>
      </w:del>
    </w:p>
    <w:p w14:paraId="218BFBFD" w14:textId="6747FBBD" w:rsidR="00E37FFC" w:rsidDel="0070292F" w:rsidRDefault="00FC291B" w:rsidP="00FC291B">
      <w:pPr>
        <w:pStyle w:val="ListParagraph"/>
        <w:numPr>
          <w:ilvl w:val="0"/>
          <w:numId w:val="2"/>
        </w:numPr>
        <w:rPr>
          <w:del w:id="1806" w:author="CMH" w:date="2016-04-29T13:05:00Z"/>
        </w:rPr>
      </w:pPr>
      <w:del w:id="1807" w:author="CMH" w:date="2016-04-29T13:05:00Z">
        <w:r w:rsidDel="0070292F">
          <w:delText>Python and arcpy</w:delText>
        </w:r>
      </w:del>
    </w:p>
    <w:p w14:paraId="124EEBC9" w14:textId="43E10BDB" w:rsidR="00FC291B" w:rsidDel="0070292F" w:rsidRDefault="00FC291B" w:rsidP="00FC291B">
      <w:pPr>
        <w:pStyle w:val="ListParagraph"/>
        <w:numPr>
          <w:ilvl w:val="1"/>
          <w:numId w:val="2"/>
        </w:numPr>
        <w:rPr>
          <w:del w:id="1808" w:author="CMH" w:date="2016-04-29T13:05:00Z"/>
        </w:rPr>
      </w:pPr>
      <w:del w:id="1809" w:author="CMH" w:date="2016-04-29T13:05:00Z">
        <w:r w:rsidDel="0070292F">
          <w:delText>I have worked with Python and arcpy in 583, 586, and 593.</w:delText>
        </w:r>
      </w:del>
    </w:p>
    <w:p w14:paraId="78B83BD5" w14:textId="67A97F71" w:rsidR="00FC291B" w:rsidDel="0070292F" w:rsidRDefault="00FC291B" w:rsidP="00FC291B">
      <w:pPr>
        <w:pStyle w:val="ListParagraph"/>
        <w:numPr>
          <w:ilvl w:val="1"/>
          <w:numId w:val="2"/>
        </w:numPr>
        <w:rPr>
          <w:del w:id="1810" w:author="CMH" w:date="2016-04-29T13:05:00Z"/>
        </w:rPr>
      </w:pPr>
      <w:del w:id="1811" w:author="CMH" w:date="2016-04-29T13:05:00Z">
        <w:r w:rsidDel="0070292F">
          <w:delText>I work professionally as a programmer.</w:delText>
        </w:r>
      </w:del>
    </w:p>
    <w:p w14:paraId="4EDC54F6" w14:textId="29EFAB56" w:rsidR="00FC291B" w:rsidDel="0070292F" w:rsidRDefault="00FC291B" w:rsidP="00FC291B">
      <w:pPr>
        <w:pStyle w:val="ListParagraph"/>
        <w:numPr>
          <w:ilvl w:val="0"/>
          <w:numId w:val="2"/>
        </w:numPr>
        <w:rPr>
          <w:del w:id="1812" w:author="CMH" w:date="2016-04-29T13:05:00Z"/>
        </w:rPr>
      </w:pPr>
      <w:del w:id="1813" w:author="CMH" w:date="2016-04-29T13:05:00Z">
        <w:r w:rsidDel="0070292F">
          <w:delText>Spatial Analysis</w:delText>
        </w:r>
      </w:del>
    </w:p>
    <w:p w14:paraId="75B4417F" w14:textId="36600045" w:rsidR="00B35395" w:rsidDel="0070292F" w:rsidRDefault="00FC291B" w:rsidP="00FC291B">
      <w:pPr>
        <w:pStyle w:val="ListParagraph"/>
        <w:numPr>
          <w:ilvl w:val="1"/>
          <w:numId w:val="2"/>
        </w:numPr>
        <w:rPr>
          <w:del w:id="1814" w:author="CMH" w:date="2016-04-29T13:05:00Z"/>
        </w:rPr>
      </w:pPr>
      <w:del w:id="1815" w:author="CMH" w:date="2016-04-29T13:05:00Z">
        <w:r w:rsidDel="0070292F">
          <w:delText>I have done some initial analysis of a similar problem in 583.</w:delText>
        </w:r>
      </w:del>
    </w:p>
    <w:p w14:paraId="1F41A711" w14:textId="7566C296" w:rsidR="00B35395" w:rsidDel="0070292F" w:rsidRDefault="00B35395" w:rsidP="00B35395">
      <w:pPr>
        <w:pStyle w:val="ListParagraph"/>
        <w:numPr>
          <w:ilvl w:val="0"/>
          <w:numId w:val="2"/>
        </w:numPr>
        <w:rPr>
          <w:del w:id="1816" w:author="CMH" w:date="2016-04-29T13:05:00Z"/>
        </w:rPr>
      </w:pPr>
      <w:del w:id="1817" w:author="CMH" w:date="2016-04-29T13:05:00Z">
        <w:r w:rsidDel="0070292F">
          <w:delText>Network Analysis</w:delText>
        </w:r>
      </w:del>
    </w:p>
    <w:p w14:paraId="34B2E974" w14:textId="052E957B" w:rsidR="00B35395" w:rsidDel="0070292F" w:rsidRDefault="00B35395" w:rsidP="00B35395">
      <w:pPr>
        <w:pStyle w:val="ListParagraph"/>
        <w:numPr>
          <w:ilvl w:val="1"/>
          <w:numId w:val="2"/>
        </w:numPr>
        <w:rPr>
          <w:del w:id="1818" w:author="CMH" w:date="2016-04-29T13:05:00Z"/>
        </w:rPr>
      </w:pPr>
      <w:del w:id="1819" w:author="CMH" w:date="2016-04-29T13:05:00Z">
        <w:r w:rsidDel="0070292F">
          <w:delText>I have not performed this type of analysis previously.</w:delText>
        </w:r>
      </w:del>
    </w:p>
    <w:p w14:paraId="4EB2DC69" w14:textId="602E4B0D" w:rsidR="00FC291B" w:rsidDel="0070292F" w:rsidRDefault="00B35395" w:rsidP="00B35395">
      <w:pPr>
        <w:pStyle w:val="ListParagraph"/>
        <w:numPr>
          <w:ilvl w:val="1"/>
          <w:numId w:val="2"/>
        </w:numPr>
        <w:rPr>
          <w:ins w:id="1820" w:author="Robert Vos" w:date="2016-02-22T15:40:00Z"/>
          <w:del w:id="1821" w:author="CMH" w:date="2016-04-29T13:05:00Z"/>
        </w:rPr>
      </w:pPr>
      <w:del w:id="1822" w:author="CMH" w:date="2016-04-29T13:05:00Z">
        <w:r w:rsidDel="0070292F">
          <w:delText>I will review the tools and literature from 583, 584, and online tutorials.</w:delText>
        </w:r>
        <w:r w:rsidR="00FC291B" w:rsidDel="0070292F">
          <w:delText xml:space="preserve"> </w:delText>
        </w:r>
      </w:del>
    </w:p>
    <w:p w14:paraId="2E17167E" w14:textId="6B021C7E" w:rsidR="00F542D6" w:rsidDel="0070292F" w:rsidRDefault="00F542D6">
      <w:pPr>
        <w:rPr>
          <w:ins w:id="1823" w:author="Robert Vos" w:date="2016-02-22T15:40:00Z"/>
          <w:del w:id="1824" w:author="CMH" w:date="2016-04-29T13:05:00Z"/>
        </w:rPr>
        <w:pPrChange w:id="1825" w:author="Robert Vos" w:date="2016-02-22T15:40:00Z">
          <w:pPr>
            <w:pStyle w:val="ListParagraph"/>
            <w:numPr>
              <w:ilvl w:val="1"/>
              <w:numId w:val="2"/>
            </w:numPr>
            <w:ind w:left="1440" w:hanging="360"/>
          </w:pPr>
        </w:pPrChange>
      </w:pPr>
    </w:p>
    <w:p w14:paraId="1801386E" w14:textId="7B460219" w:rsidR="00316DBE" w:rsidDel="0070292F" w:rsidRDefault="00F542D6">
      <w:pPr>
        <w:rPr>
          <w:ins w:id="1826" w:author="Charles Hall" w:date="2016-04-10T22:14:00Z"/>
          <w:del w:id="1827" w:author="CMH" w:date="2016-04-29T13:05:00Z"/>
        </w:rPr>
        <w:pPrChange w:id="1828" w:author="Robert Vos" w:date="2016-02-22T15:40:00Z">
          <w:pPr>
            <w:pStyle w:val="ListParagraph"/>
            <w:numPr>
              <w:ilvl w:val="1"/>
              <w:numId w:val="2"/>
            </w:numPr>
            <w:ind w:left="1440" w:hanging="360"/>
          </w:pPr>
        </w:pPrChange>
      </w:pPr>
      <w:ins w:id="1829" w:author="Robert Vos" w:date="2016-02-22T15:40:00Z">
        <w:del w:id="1830" w:author="CMH" w:date="2016-04-29T13:05:00Z">
          <w:r w:rsidDel="0070292F">
            <w:delText xml:space="preserve">This is good forward progress on all fronts! I think the data exploration exercise for you should be focused on extracting the AGI (see my comment above). This is the truly novel </w:delText>
          </w:r>
        </w:del>
      </w:ins>
      <w:ins w:id="1831" w:author="Robert Vos" w:date="2016-02-22T15:41:00Z">
        <w:del w:id="1832" w:author="CMH" w:date="2016-04-29T13:05:00Z">
          <w:r w:rsidDel="0070292F">
            <w:delText>piece</w:delText>
          </w:r>
        </w:del>
      </w:ins>
      <w:ins w:id="1833" w:author="Robert Vos" w:date="2016-02-22T15:40:00Z">
        <w:del w:id="1834" w:author="CMH" w:date="2016-04-29T13:05:00Z">
          <w:r w:rsidDel="0070292F">
            <w:delText xml:space="preserve"> </w:delText>
          </w:r>
        </w:del>
      </w:ins>
      <w:ins w:id="1835" w:author="Robert Vos" w:date="2016-02-22T15:41:00Z">
        <w:del w:id="1836" w:author="CMH" w:date="2016-04-29T13:05:00Z">
          <w:r w:rsidDel="0070292F">
            <w:delText>of work you’re proposing here, and</w:delText>
          </w:r>
          <w:r w:rsidR="00C9422C" w:rsidDel="0070292F">
            <w:delText xml:space="preserve"> the one we are most unsure of. </w:delText>
          </w:r>
          <w:r w:rsidR="00316DBE" w:rsidDel="0070292F">
            <w:delText>Also, for your methods outline you might want to propose to test your new method against the conventional methods to see how much more accurate or precise your approach is in depicting the food environment.</w:delText>
          </w:r>
        </w:del>
      </w:ins>
      <w:ins w:id="1837" w:author="Robert Vos" w:date="2016-02-22T15:42:00Z">
        <w:del w:id="1838" w:author="CMH" w:date="2016-04-29T13:05:00Z">
          <w:r w:rsidR="00C9422C" w:rsidDel="0070292F">
            <w:delText xml:space="preserve"> This would require </w:delText>
          </w:r>
        </w:del>
      </w:ins>
      <w:ins w:id="1839" w:author="Robert Vos" w:date="2016-02-22T15:43:00Z">
        <w:del w:id="1840" w:author="CMH" w:date="2016-04-29T13:05:00Z">
          <w:r w:rsidR="00C9422C" w:rsidDel="0070292F">
            <w:delText xml:space="preserve">articulation of slightly different research questions and </w:delText>
          </w:r>
        </w:del>
      </w:ins>
      <w:ins w:id="1841" w:author="Robert Vos" w:date="2016-02-22T15:42:00Z">
        <w:del w:id="1842" w:author="CMH" w:date="2016-04-29T13:05:00Z">
          <w:r w:rsidR="00C9422C" w:rsidDel="0070292F">
            <w:delText>an elaboration of what y</w:delText>
          </w:r>
        </w:del>
      </w:ins>
      <w:ins w:id="1843" w:author="Robert Vos" w:date="2016-02-22T15:43:00Z">
        <w:del w:id="1844" w:author="CMH" w:date="2016-04-29T13:05:00Z">
          <w:r w:rsidR="00C9422C" w:rsidDel="0070292F">
            <w:delText>ou have proposed here.</w:delText>
          </w:r>
        </w:del>
      </w:ins>
    </w:p>
    <w:p w14:paraId="6BB0A68C" w14:textId="72F23AE6" w:rsidR="00E10556" w:rsidRDefault="00E10556">
      <w:pPr>
        <w:rPr>
          <w:ins w:id="1845" w:author="Charles Hall" w:date="2016-04-10T22:14:00Z"/>
        </w:rPr>
      </w:pPr>
      <w:ins w:id="1846" w:author="Charles Hall" w:date="2016-04-10T22:14:00Z">
        <w:r>
          <w:br w:type="page"/>
        </w:r>
      </w:ins>
    </w:p>
    <w:p w14:paraId="51CA7513" w14:textId="0B3FF272" w:rsidR="00E10556" w:rsidRDefault="00E10556">
      <w:pPr>
        <w:rPr>
          <w:ins w:id="1847" w:author="Charles Hall" w:date="2016-04-10T22:14:00Z"/>
        </w:rPr>
        <w:pPrChange w:id="1848" w:author="Robert Vos" w:date="2016-02-22T15:40:00Z">
          <w:pPr>
            <w:pStyle w:val="ListParagraph"/>
            <w:numPr>
              <w:ilvl w:val="1"/>
              <w:numId w:val="2"/>
            </w:numPr>
            <w:ind w:left="1440" w:hanging="360"/>
          </w:pPr>
        </w:pPrChange>
      </w:pPr>
      <w:ins w:id="1849" w:author="Charles Hall" w:date="2016-04-10T22:14:00Z">
        <w:r>
          <w:lastRenderedPageBreak/>
          <w:t>Appendix A – Code</w:t>
        </w:r>
      </w:ins>
    </w:p>
    <w:p w14:paraId="79271C70" w14:textId="77777777" w:rsidR="00D6114F" w:rsidRDefault="00D6114F" w:rsidP="00D6114F">
      <w:pPr>
        <w:pStyle w:val="SourceCode"/>
        <w:rPr>
          <w:ins w:id="1850" w:author="CMH" w:date="2016-05-19T16:00:00Z"/>
        </w:rPr>
      </w:pPr>
      <w:ins w:id="1851" w:author="CMH" w:date="2016-05-19T16:00:00Z">
        <w:r>
          <w:rPr>
            <w:rStyle w:val="CommentTok"/>
          </w:rPr>
          <w:t>#-------------------------------------------------------------------------------</w:t>
        </w:r>
        <w:r>
          <w:br/>
        </w:r>
        <w:r>
          <w:rPr>
            <w:rStyle w:val="CommentTok"/>
          </w:rPr>
          <w:t># Name:        Google Places API Nearby Request</w:t>
        </w:r>
        <w:r>
          <w:br/>
        </w:r>
        <w:r>
          <w:rPr>
            <w:rStyle w:val="CommentTok"/>
          </w:rPr>
          <w:t># Purpose:      USC SSI Master's Thesis Project</w:t>
        </w:r>
        <w:r>
          <w:br/>
        </w:r>
        <w:r>
          <w:rPr>
            <w:rStyle w:val="CommentTok"/>
          </w:rPr>
          <w:t>#                   Food access in Los Angeles</w:t>
        </w:r>
        <w:r>
          <w:br/>
        </w:r>
        <w:r>
          <w:rPr>
            <w:rStyle w:val="CommentTok"/>
          </w:rPr>
          <w:t># Author:      CMH</w:t>
        </w:r>
        <w:r>
          <w:br/>
        </w:r>
        <w:r>
          <w:rPr>
            <w:rStyle w:val="CommentTok"/>
          </w:rPr>
          <w:t>#</w:t>
        </w:r>
        <w:r>
          <w:br/>
        </w:r>
        <w:r>
          <w:rPr>
            <w:rStyle w:val="CommentTok"/>
          </w:rPr>
          <w:t># Created:     06/03/2016</w:t>
        </w:r>
        <w:r>
          <w:br/>
        </w:r>
        <w:r>
          <w:rPr>
            <w:rStyle w:val="CommentTok"/>
          </w:rPr>
          <w:t># Copyright:   (c) CMH 2016</w:t>
        </w:r>
        <w:r>
          <w:br/>
        </w:r>
        <w:r>
          <w:rPr>
            <w:rStyle w:val="CommentTok"/>
          </w:rPr>
          <w:t># Licence:     Attribution-NonCommercial-ShareAlike 4.0 International</w:t>
        </w:r>
        <w:r>
          <w:br/>
        </w:r>
        <w:r>
          <w:rPr>
            <w:rStyle w:val="CommentTok"/>
          </w:rPr>
          <w:t>#-------------------------------------------------------------------------------</w:t>
        </w:r>
        <w:r>
          <w:br/>
        </w:r>
        <w:r>
          <w:br/>
        </w:r>
        <w:r>
          <w:rPr>
            <w:rStyle w:val="CommentTok"/>
          </w:rPr>
          <w:t># Import all of the libraries</w:t>
        </w:r>
        <w:r>
          <w:br/>
        </w:r>
        <w:r>
          <w:rPr>
            <w:rStyle w:val="CharTok"/>
          </w:rPr>
          <w:t>import</w:t>
        </w:r>
        <w:r>
          <w:rPr>
            <w:rStyle w:val="NormalTok"/>
          </w:rPr>
          <w:t xml:space="preserve"> httplib</w:t>
        </w:r>
        <w:r>
          <w:br/>
        </w:r>
        <w:r>
          <w:rPr>
            <w:rStyle w:val="CharTok"/>
          </w:rPr>
          <w:t>import</w:t>
        </w:r>
        <w:r>
          <w:rPr>
            <w:rStyle w:val="NormalTok"/>
          </w:rPr>
          <w:t xml:space="preserve"> urllib</w:t>
        </w:r>
        <w:r>
          <w:br/>
        </w:r>
        <w:r>
          <w:rPr>
            <w:rStyle w:val="CharTok"/>
          </w:rPr>
          <w:t>import</w:t>
        </w:r>
        <w:r>
          <w:rPr>
            <w:rStyle w:val="NormalTok"/>
          </w:rPr>
          <w:t xml:space="preserve"> json</w:t>
        </w:r>
        <w:r>
          <w:br/>
        </w:r>
        <w:r>
          <w:rPr>
            <w:rStyle w:val="CharTok"/>
          </w:rPr>
          <w:t>import</w:t>
        </w:r>
        <w:r>
          <w:rPr>
            <w:rStyle w:val="NormalTok"/>
          </w:rPr>
          <w:t xml:space="preserve"> pprint</w:t>
        </w:r>
        <w:r>
          <w:br/>
        </w:r>
        <w:r>
          <w:br/>
        </w:r>
        <w:r>
          <w:rPr>
            <w:rStyle w:val="CommentTok"/>
          </w:rPr>
          <w:t>#Yelp Python Client Support</w:t>
        </w:r>
        <w:r>
          <w:br/>
        </w:r>
        <w:r>
          <w:rPr>
            <w:rStyle w:val="CharTok"/>
          </w:rPr>
          <w:t>from</w:t>
        </w:r>
        <w:r>
          <w:rPr>
            <w:rStyle w:val="NormalTok"/>
          </w:rPr>
          <w:t xml:space="preserve"> yelp.client </w:t>
        </w:r>
        <w:r>
          <w:rPr>
            <w:rStyle w:val="CharTok"/>
          </w:rPr>
          <w:t>import</w:t>
        </w:r>
        <w:r>
          <w:rPr>
            <w:rStyle w:val="NormalTok"/>
          </w:rPr>
          <w:t xml:space="preserve"> Client</w:t>
        </w:r>
        <w:r>
          <w:br/>
        </w:r>
        <w:r>
          <w:rPr>
            <w:rStyle w:val="CharTok"/>
          </w:rPr>
          <w:t>from</w:t>
        </w:r>
        <w:r>
          <w:rPr>
            <w:rStyle w:val="NormalTok"/>
          </w:rPr>
          <w:t xml:space="preserve"> yelp.oauth1_authenticator </w:t>
        </w:r>
        <w:r>
          <w:rPr>
            <w:rStyle w:val="CharTok"/>
          </w:rPr>
          <w:t>import</w:t>
        </w:r>
        <w:r>
          <w:rPr>
            <w:rStyle w:val="NormalTok"/>
          </w:rPr>
          <w:t xml:space="preserve"> Oauth1Authenticator</w:t>
        </w:r>
        <w:r>
          <w:br/>
        </w:r>
        <w:r>
          <w:br/>
        </w:r>
        <w:r>
          <w:rPr>
            <w:rStyle w:val="NormalTok"/>
          </w:rPr>
          <w:t>auth = Oauth1Authenticator(</w:t>
        </w:r>
        <w:r>
          <w:br/>
        </w:r>
        <w:r>
          <w:rPr>
            <w:rStyle w:val="NormalTok"/>
          </w:rPr>
          <w:t xml:space="preserve">    consumer_key=</w:t>
        </w:r>
        <w:r>
          <w:rPr>
            <w:rStyle w:val="StringTok"/>
          </w:rPr>
          <w:t>'NLz9tZJ465VfGE1ZF4wSvw'</w:t>
        </w:r>
        <w:r>
          <w:rPr>
            <w:rStyle w:val="NormalTok"/>
          </w:rPr>
          <w:t>,</w:t>
        </w:r>
        <w:r>
          <w:br/>
        </w:r>
        <w:r>
          <w:rPr>
            <w:rStyle w:val="NormalTok"/>
          </w:rPr>
          <w:t xml:space="preserve">    consumer_secret=</w:t>
        </w:r>
        <w:r>
          <w:rPr>
            <w:rStyle w:val="StringTok"/>
          </w:rPr>
          <w:t>'hPmTpTwFLNskvTNO-lu4HUNskMo'</w:t>
        </w:r>
        <w:r>
          <w:rPr>
            <w:rStyle w:val="NormalTok"/>
          </w:rPr>
          <w:t>,</w:t>
        </w:r>
        <w:r>
          <w:br/>
        </w:r>
        <w:r>
          <w:rPr>
            <w:rStyle w:val="NormalTok"/>
          </w:rPr>
          <w:t xml:space="preserve">    token=</w:t>
        </w:r>
        <w:r>
          <w:rPr>
            <w:rStyle w:val="StringTok"/>
          </w:rPr>
          <w:t>'HLBajJ7AO9-EVkz-eRiaD0DDfFz4kE1q'</w:t>
        </w:r>
        <w:r>
          <w:rPr>
            <w:rStyle w:val="NormalTok"/>
          </w:rPr>
          <w:t>,</w:t>
        </w:r>
        <w:r>
          <w:br/>
        </w:r>
        <w:r>
          <w:rPr>
            <w:rStyle w:val="NormalTok"/>
          </w:rPr>
          <w:t xml:space="preserve">    token_secret=</w:t>
        </w:r>
        <w:r>
          <w:rPr>
            <w:rStyle w:val="StringTok"/>
          </w:rPr>
          <w:t>'RLEhQPqvobQ9umvCKiCN_wJxFHc'</w:t>
        </w:r>
        <w:r>
          <w:br/>
        </w:r>
        <w:r>
          <w:rPr>
            <w:rStyle w:val="NormalTok"/>
          </w:rPr>
          <w:t>)</w:t>
        </w:r>
        <w:r>
          <w:br/>
        </w:r>
        <w:r>
          <w:br/>
        </w:r>
        <w:r>
          <w:rPr>
            <w:rStyle w:val="NormalTok"/>
          </w:rPr>
          <w:t>yelpClient = Client(auth)</w:t>
        </w:r>
        <w:r>
          <w:br/>
        </w:r>
        <w:r>
          <w:br/>
        </w:r>
        <w:r>
          <w:br/>
        </w:r>
        <w:r>
          <w:rPr>
            <w:rStyle w:val="KeywordTok"/>
          </w:rPr>
          <w:t>def</w:t>
        </w:r>
        <w:r>
          <w:rPr>
            <w:rStyle w:val="NormalTok"/>
          </w:rPr>
          <w:t xml:space="preserve"> yelpit( lat, lng, types, offset ):</w:t>
        </w:r>
        <w:r>
          <w:br/>
        </w:r>
        <w:r>
          <w:rPr>
            <w:rStyle w:val="NormalTok"/>
          </w:rPr>
          <w:t xml:space="preserve">    </w:t>
        </w:r>
        <w:r>
          <w:rPr>
            <w:rStyle w:val="CommentTok"/>
          </w:rPr>
          <w:t>#This funciton pulls business data from the Yelp API</w:t>
        </w:r>
        <w:r>
          <w:br/>
        </w:r>
        <w:r>
          <w:br/>
        </w:r>
        <w:r>
          <w:rPr>
            <w:rStyle w:val="NormalTok"/>
          </w:rPr>
          <w:t xml:space="preserve">    params = {</w:t>
        </w:r>
        <w:r>
          <w:br/>
        </w:r>
        <w:r>
          <w:rPr>
            <w:rStyle w:val="NormalTok"/>
          </w:rPr>
          <w:t xml:space="preserve">        </w:t>
        </w:r>
        <w:r>
          <w:rPr>
            <w:rStyle w:val="StringTok"/>
          </w:rPr>
          <w:t>'term'</w:t>
        </w:r>
        <w:r>
          <w:rPr>
            <w:rStyle w:val="NormalTok"/>
          </w:rPr>
          <w:t xml:space="preserve">: </w:t>
        </w:r>
        <w:r>
          <w:rPr>
            <w:rStyle w:val="StringTok"/>
          </w:rPr>
          <w:t>'food'</w:t>
        </w:r>
        <w:r>
          <w:rPr>
            <w:rStyle w:val="NormalTok"/>
          </w:rPr>
          <w:t>,</w:t>
        </w:r>
        <w:r>
          <w:br/>
        </w:r>
        <w:r>
          <w:rPr>
            <w:rStyle w:val="NormalTok"/>
          </w:rPr>
          <w:t xml:space="preserve">        </w:t>
        </w:r>
        <w:r>
          <w:rPr>
            <w:rStyle w:val="CommentTok"/>
          </w:rPr>
          <w:t>'radius_filter'</w:t>
        </w:r>
        <w:r>
          <w:rPr>
            <w:rStyle w:val="NormalTok"/>
          </w:rPr>
          <w:t xml:space="preserve">: </w:t>
        </w:r>
        <w:r>
          <w:rPr>
            <w:rStyle w:val="StringTok"/>
          </w:rPr>
          <w:t>'1500'</w:t>
        </w:r>
        <w:r>
          <w:rPr>
            <w:rStyle w:val="NormalTok"/>
          </w:rPr>
          <w:t>,</w:t>
        </w:r>
        <w:r>
          <w:br/>
        </w:r>
        <w:r>
          <w:rPr>
            <w:rStyle w:val="NormalTok"/>
          </w:rPr>
          <w:t xml:space="preserve">        </w:t>
        </w:r>
        <w:r>
          <w:rPr>
            <w:rStyle w:val="CommentTok"/>
          </w:rPr>
          <w:t>'offset'</w:t>
        </w:r>
        <w:r>
          <w:rPr>
            <w:rStyle w:val="NormalTok"/>
          </w:rPr>
          <w:t>: offset,</w:t>
        </w:r>
        <w:r>
          <w:br/>
        </w:r>
        <w:r>
          <w:rPr>
            <w:rStyle w:val="NormalTok"/>
          </w:rPr>
          <w:t xml:space="preserve">        </w:t>
        </w:r>
        <w:r>
          <w:rPr>
            <w:rStyle w:val="CommentTok"/>
          </w:rPr>
          <w:t>'sort'</w:t>
        </w:r>
        <w:r>
          <w:rPr>
            <w:rStyle w:val="NormalTok"/>
          </w:rPr>
          <w:t xml:space="preserve">: </w:t>
        </w:r>
        <w:r>
          <w:rPr>
            <w:rStyle w:val="StringTok"/>
          </w:rPr>
          <w:t>'0'</w:t>
        </w:r>
        <w:r>
          <w:rPr>
            <w:rStyle w:val="NormalTok"/>
          </w:rPr>
          <w:t>,</w:t>
        </w:r>
        <w:r>
          <w:br/>
        </w:r>
        <w:r>
          <w:rPr>
            <w:rStyle w:val="NormalTok"/>
          </w:rPr>
          <w:t xml:space="preserve">        </w:t>
        </w:r>
        <w:r>
          <w:rPr>
            <w:rStyle w:val="CommentTok"/>
          </w:rPr>
          <w:t>'category_filter'</w:t>
        </w:r>
        <w:r>
          <w:rPr>
            <w:rStyle w:val="NormalTok"/>
          </w:rPr>
          <w:t>: types</w:t>
        </w:r>
        <w:r>
          <w:br/>
        </w:r>
        <w:r>
          <w:rPr>
            <w:rStyle w:val="NormalTok"/>
          </w:rPr>
          <w:t xml:space="preserve">    }</w:t>
        </w:r>
        <w:r>
          <w:br/>
        </w:r>
        <w:r>
          <w:rPr>
            <w:rStyle w:val="NormalTok"/>
          </w:rPr>
          <w:t xml:space="preserve">    response =  yelpClient.search_by_coordinates(lat,lng,**params)</w:t>
        </w:r>
        <w:r>
          <w:br/>
        </w:r>
        <w:r>
          <w:rPr>
            <w:rStyle w:val="NormalTok"/>
          </w:rPr>
          <w:t xml:space="preserve">    </w:t>
        </w:r>
        <w:r>
          <w:rPr>
            <w:rStyle w:val="CommentTok"/>
          </w:rPr>
          <w:t>#print response.total</w:t>
        </w:r>
        <w:r>
          <w:br/>
        </w:r>
        <w:r>
          <w:rPr>
            <w:rStyle w:val="NormalTok"/>
          </w:rPr>
          <w:t xml:space="preserve">    </w:t>
        </w:r>
        <w:r>
          <w:rPr>
            <w:rStyle w:val="KeywordTok"/>
          </w:rPr>
          <w:t>for</w:t>
        </w:r>
        <w:r>
          <w:rPr>
            <w:rStyle w:val="NormalTok"/>
          </w:rPr>
          <w:t xml:space="preserve"> key in response.businesses:</w:t>
        </w:r>
        <w:r>
          <w:br/>
        </w:r>
        <w:r>
          <w:rPr>
            <w:rStyle w:val="NormalTok"/>
          </w:rPr>
          <w:t xml:space="preserve">        </w:t>
        </w:r>
        <w:r>
          <w:rPr>
            <w:rStyle w:val="DataTypeTok"/>
          </w:rPr>
          <w:t>print</w:t>
        </w:r>
        <w:r>
          <w:rPr>
            <w:rStyle w:val="NormalTok"/>
          </w:rPr>
          <w:t xml:space="preserve"> key.location.coordinate.latitude, </w:t>
        </w:r>
        <w:r>
          <w:rPr>
            <w:rStyle w:val="StringTok"/>
          </w:rPr>
          <w:t>","</w:t>
        </w:r>
        <w:r>
          <w:rPr>
            <w:rStyle w:val="NormalTok"/>
          </w:rPr>
          <w:t>,</w:t>
        </w:r>
        <w:r>
          <w:br/>
        </w:r>
        <w:r>
          <w:rPr>
            <w:rStyle w:val="NormalTok"/>
          </w:rPr>
          <w:t xml:space="preserve">        </w:t>
        </w:r>
        <w:r>
          <w:rPr>
            <w:rStyle w:val="DataTypeTok"/>
          </w:rPr>
          <w:t>print</w:t>
        </w:r>
        <w:r>
          <w:rPr>
            <w:rStyle w:val="NormalTok"/>
          </w:rPr>
          <w:t xml:space="preserve"> key.location.coordinate.longitude, </w:t>
        </w:r>
        <w:r>
          <w:rPr>
            <w:rStyle w:val="StringTok"/>
          </w:rPr>
          <w:t>","</w:t>
        </w:r>
        <w:r>
          <w:rPr>
            <w:rStyle w:val="NormalTok"/>
          </w:rPr>
          <w:t>,</w:t>
        </w:r>
        <w:r>
          <w:br/>
        </w:r>
        <w:r>
          <w:rPr>
            <w:rStyle w:val="NormalTok"/>
          </w:rPr>
          <w:lastRenderedPageBreak/>
          <w:t xml:space="preserve">        </w:t>
        </w:r>
        <w:r>
          <w:rPr>
            <w:rStyle w:val="DataTypeTok"/>
          </w:rPr>
          <w:t>print</w:t>
        </w:r>
        <w:r>
          <w:rPr>
            <w:rStyle w:val="NormalTok"/>
          </w:rPr>
          <w:t xml:space="preserve"> key.name, </w:t>
        </w:r>
        <w:r>
          <w:rPr>
            <w:rStyle w:val="StringTok"/>
          </w:rPr>
          <w:t>","</w:t>
        </w:r>
        <w:r>
          <w:rPr>
            <w:rStyle w:val="NormalTok"/>
          </w:rPr>
          <w:t>,</w:t>
        </w:r>
        <w:r>
          <w:br/>
        </w:r>
        <w:r>
          <w:rPr>
            <w:rStyle w:val="NormalTok"/>
          </w:rPr>
          <w:t xml:space="preserve">        </w:t>
        </w:r>
        <w:r>
          <w:rPr>
            <w:rStyle w:val="DataTypeTok"/>
          </w:rPr>
          <w:t>print</w:t>
        </w:r>
        <w:r>
          <w:rPr>
            <w:rStyle w:val="NormalTok"/>
          </w:rPr>
          <w:t xml:space="preserve"> key.categories[</w:t>
        </w:r>
        <w:r>
          <w:rPr>
            <w:rStyle w:val="DecValTok"/>
          </w:rPr>
          <w:t>0</w:t>
        </w:r>
        <w:r>
          <w:rPr>
            <w:rStyle w:val="NormalTok"/>
          </w:rPr>
          <w:t>][</w:t>
        </w:r>
        <w:r>
          <w:rPr>
            <w:rStyle w:val="DecValTok"/>
          </w:rPr>
          <w:t>1</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key.rating, </w:t>
        </w:r>
        <w:r>
          <w:rPr>
            <w:rStyle w:val="StringTok"/>
          </w:rPr>
          <w:t>","</w:t>
        </w:r>
        <w:r>
          <w:rPr>
            <w:rStyle w:val="NormalTok"/>
          </w:rPr>
          <w:t>,</w:t>
        </w:r>
        <w:r>
          <w:br/>
        </w:r>
        <w:r>
          <w:rPr>
            <w:rStyle w:val="NormalTok"/>
          </w:rPr>
          <w:t xml:space="preserve">        </w:t>
        </w:r>
        <w:r>
          <w:rPr>
            <w:rStyle w:val="DataTypeTok"/>
          </w:rPr>
          <w:t>print</w:t>
        </w:r>
        <w:r>
          <w:rPr>
            <w:rStyle w:val="NormalTok"/>
          </w:rPr>
          <w:t xml:space="preserve"> key.review_count</w:t>
        </w:r>
        <w:r>
          <w:br/>
        </w:r>
        <w:r>
          <w:br/>
        </w:r>
        <w:r>
          <w:rPr>
            <w:rStyle w:val="NormalTok"/>
          </w:rPr>
          <w:t xml:space="preserve">    offset += </w:t>
        </w:r>
        <w:r>
          <w:rPr>
            <w:rStyle w:val="DecValTok"/>
          </w:rPr>
          <w:t>20</w:t>
        </w:r>
        <w:r>
          <w:br/>
        </w:r>
        <w:r>
          <w:rPr>
            <w:rStyle w:val="NormalTok"/>
          </w:rPr>
          <w:t xml:space="preserve">    </w:t>
        </w:r>
        <w:r>
          <w:rPr>
            <w:rStyle w:val="CommentTok"/>
          </w:rPr>
          <w:t>#print offset, "\n"</w:t>
        </w:r>
        <w:r>
          <w:br/>
        </w:r>
        <w:r>
          <w:rPr>
            <w:rStyle w:val="NormalTok"/>
          </w:rPr>
          <w:t xml:space="preserve">    </w:t>
        </w:r>
        <w:r>
          <w:rPr>
            <w:rStyle w:val="KeywordTok"/>
          </w:rPr>
          <w:t>if</w:t>
        </w:r>
        <w:r>
          <w:rPr>
            <w:rStyle w:val="NormalTok"/>
          </w:rPr>
          <w:t xml:space="preserve"> offset &lt; response.total:</w:t>
        </w:r>
        <w:r>
          <w:br/>
        </w:r>
        <w:r>
          <w:rPr>
            <w:rStyle w:val="NormalTok"/>
          </w:rPr>
          <w:t xml:space="preserve">        yelpit(lat, lng, types, offset)</w:t>
        </w:r>
        <w:r>
          <w:br/>
        </w:r>
        <w:r>
          <w:br/>
        </w:r>
        <w:r>
          <w:rPr>
            <w:rStyle w:val="KeywordTok"/>
          </w:rPr>
          <w:t>def</w:t>
        </w:r>
        <w:r>
          <w:rPr>
            <w:rStyle w:val="NormalTok"/>
          </w:rPr>
          <w:t xml:space="preserve"> deets(bus_id):</w:t>
        </w:r>
        <w:r>
          <w:br/>
        </w:r>
        <w:r>
          <w:rPr>
            <w:rStyle w:val="NormalTok"/>
          </w:rPr>
          <w:t xml:space="preserve">    conn = httplib.HTTPSConnection(</w:t>
        </w:r>
        <w:r>
          <w:rPr>
            <w:rStyle w:val="StringTok"/>
          </w:rPr>
          <w:t>"maps.googleapis.com"</w:t>
        </w:r>
        <w:r>
          <w:rPr>
            <w:rStyle w:val="NormalTok"/>
          </w:rPr>
          <w:t>)</w:t>
        </w:r>
        <w:r>
          <w:br/>
        </w:r>
        <w:r>
          <w:rPr>
            <w:rStyle w:val="NormalTok"/>
          </w:rPr>
          <w:t xml:space="preserve">    APIkey = </w:t>
        </w:r>
        <w:r>
          <w:rPr>
            <w:rStyle w:val="StringTok"/>
          </w:rPr>
          <w:t>"AIzaSyB864Llir0-1NrFaQ1yr3TIzG9fB09IP7c"</w:t>
        </w:r>
        <w:r>
          <w:br/>
        </w:r>
        <w:r>
          <w:rPr>
            <w:rStyle w:val="NormalTok"/>
          </w:rPr>
          <w:t xml:space="preserve">    reqstring = </w:t>
        </w:r>
        <w:r>
          <w:rPr>
            <w:rStyle w:val="StringTok"/>
          </w:rPr>
          <w:t>"/maps/api/place/details/json?placeid="</w:t>
        </w:r>
        <w:r>
          <w:rPr>
            <w:rStyle w:val="NormalTok"/>
          </w:rPr>
          <w:t xml:space="preserve"> + bus_id + </w:t>
        </w:r>
        <w:r>
          <w:rPr>
            <w:rStyle w:val="StringTok"/>
          </w:rPr>
          <w:t>"&amp;key="</w:t>
        </w:r>
        <w:r>
          <w:rPr>
            <w:rStyle w:val="NormalTok"/>
          </w:rPr>
          <w:t xml:space="preserve"> + APIkey</w:t>
        </w:r>
        <w:r>
          <w:br/>
        </w:r>
        <w:r>
          <w:rPr>
            <w:rStyle w:val="NormalTok"/>
          </w:rPr>
          <w:t xml:space="preserve">    </w:t>
        </w:r>
        <w:r>
          <w:rPr>
            <w:rStyle w:val="CommentTok"/>
          </w:rPr>
          <w:t>#print reqstring</w:t>
        </w:r>
        <w:r>
          <w:br/>
        </w:r>
        <w:r>
          <w:rPr>
            <w:rStyle w:val="NormalTok"/>
          </w:rPr>
          <w:t xml:space="preserve">    conn.request(</w:t>
        </w:r>
        <w:r>
          <w:rPr>
            <w:rStyle w:val="StringTok"/>
          </w:rPr>
          <w:t>"GET"</w:t>
        </w:r>
        <w:r>
          <w:rPr>
            <w:rStyle w:val="NormalTok"/>
          </w:rPr>
          <w:t>, reqstring)</w:t>
        </w:r>
        <w:r>
          <w:br/>
        </w:r>
        <w:r>
          <w:rPr>
            <w:rStyle w:val="NormalTok"/>
          </w:rPr>
          <w:t xml:space="preserve">    response = conn.getresponse()</w:t>
        </w:r>
        <w:r>
          <w:br/>
        </w:r>
        <w:r>
          <w:rPr>
            <w:rStyle w:val="NormalTok"/>
          </w:rPr>
          <w:t xml:space="preserve">    </w:t>
        </w:r>
        <w:r>
          <w:rPr>
            <w:rStyle w:val="CommentTok"/>
          </w:rPr>
          <w:t>#print response.status, response.reason</w:t>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KeywordTok"/>
          </w:rPr>
          <w:t>if</w:t>
        </w:r>
        <w:r>
          <w:rPr>
            <w:rStyle w:val="NormalTok"/>
          </w:rPr>
          <w:t xml:space="preserve"> </w:t>
        </w:r>
        <w:r>
          <w:rPr>
            <w:rStyle w:val="StringTok"/>
          </w:rPr>
          <w:t>"rating"</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'rating'</w:t>
        </w:r>
        <w:r>
          <w:rPr>
            <w:rStyle w:val="NormalTok"/>
          </w:rPr>
          <w:t xml:space="preserve">], </w:t>
        </w:r>
        <w:r>
          <w:rPr>
            <w:rStyle w:val="StringTok"/>
          </w:rPr>
          <w:t>","</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rPr>
            <w:rStyle w:val="NormalTok"/>
          </w:rPr>
          <w:t>,</w:t>
        </w:r>
        <w:r>
          <w:br/>
        </w:r>
        <w:r>
          <w:rPr>
            <w:rStyle w:val="NormalTok"/>
          </w:rPr>
          <w:t xml:space="preserve">        </w:t>
        </w:r>
        <w:r>
          <w:rPr>
            <w:rStyle w:val="KeywordTok"/>
          </w:rPr>
          <w:t>if</w:t>
        </w:r>
        <w:r>
          <w:rPr>
            <w:rStyle w:val="NormalTok"/>
          </w:rPr>
          <w:t xml:space="preserve"> </w:t>
        </w:r>
        <w:r>
          <w:rPr>
            <w:rStyle w:val="StringTok"/>
          </w:rPr>
          <w:t>"user_ratings_total"</w:t>
        </w:r>
        <w:r>
          <w:rPr>
            <w:rStyle w:val="NormalTok"/>
          </w:rPr>
          <w:t xml:space="preserve"> in data:</w:t>
        </w:r>
        <w:r>
          <w:br/>
        </w:r>
        <w:r>
          <w:rPr>
            <w:rStyle w:val="NormalTok"/>
          </w:rPr>
          <w:t xml:space="preserve">            </w:t>
        </w:r>
        <w:r>
          <w:rPr>
            <w:rStyle w:val="DataTypeTok"/>
          </w:rPr>
          <w:t>print</w:t>
        </w:r>
        <w:r>
          <w:rPr>
            <w:rStyle w:val="NormalTok"/>
          </w:rPr>
          <w:t xml:space="preserve"> parsed_json[</w:t>
        </w:r>
        <w:r>
          <w:rPr>
            <w:rStyle w:val="StringTok"/>
          </w:rPr>
          <w:t>'result'</w:t>
        </w:r>
        <w:r>
          <w:rPr>
            <w:rStyle w:val="NormalTok"/>
          </w:rPr>
          <w:t>][</w:t>
        </w:r>
        <w:r>
          <w:rPr>
            <w:rStyle w:val="StringTok"/>
          </w:rPr>
          <w:t>'user_ratings_total'</w:t>
        </w:r>
        <w:r>
          <w:rPr>
            <w:rStyle w:val="NormalTok"/>
          </w:rPr>
          <w:t>]</w:t>
        </w:r>
        <w:r>
          <w:br/>
        </w:r>
        <w:r>
          <w:rPr>
            <w:rStyle w:val="NormalTok"/>
          </w:rPr>
          <w:t xml:space="preserve">        </w:t>
        </w:r>
        <w:r>
          <w:rPr>
            <w:rStyle w:val="KeywordTok"/>
          </w:rPr>
          <w:t>else</w:t>
        </w:r>
        <w:r>
          <w:rPr>
            <w:rStyle w:val="NormalTok"/>
          </w:rPr>
          <w:t>:</w:t>
        </w:r>
        <w:r>
          <w:br/>
        </w:r>
        <w:r>
          <w:rPr>
            <w:rStyle w:val="NormalTok"/>
          </w:rPr>
          <w:t xml:space="preserve">            </w:t>
        </w:r>
        <w:r>
          <w:rPr>
            <w:rStyle w:val="DataTypeTok"/>
          </w:rPr>
          <w:t>print</w:t>
        </w:r>
        <w:r>
          <w:rPr>
            <w:rStyle w:val="NormalTok"/>
          </w:rPr>
          <w:t xml:space="preserve"> </w:t>
        </w:r>
        <w:r>
          <w:rPr>
            <w:rStyle w:val="StringTok"/>
          </w:rPr>
          <w:t>"0"</w:t>
        </w:r>
        <w:r>
          <w:br/>
        </w:r>
        <w:r>
          <w:br/>
        </w:r>
        <w:r>
          <w:rPr>
            <w:rStyle w:val="NormalTok"/>
          </w:rPr>
          <w:t xml:space="preserve">    conn.close()</w:t>
        </w:r>
        <w:r>
          <w:br/>
        </w:r>
        <w:r>
          <w:br/>
        </w:r>
        <w:r>
          <w:rPr>
            <w:rStyle w:val="KeywordTok"/>
          </w:rPr>
          <w:t>def</w:t>
        </w:r>
        <w:r>
          <w:rPr>
            <w:rStyle w:val="NormalTok"/>
          </w:rPr>
          <w:t xml:space="preserve"> googit(lat, lng, types, next_page_token = </w:t>
        </w:r>
        <w:r>
          <w:rPr>
            <w:rStyle w:val="OtherTok"/>
          </w:rPr>
          <w:t>None</w:t>
        </w:r>
        <w:r>
          <w:rPr>
            <w:rStyle w:val="NormalTok"/>
          </w:rPr>
          <w:t>):</w:t>
        </w:r>
        <w:r>
          <w:br/>
        </w:r>
        <w:r>
          <w:rPr>
            <w:rStyle w:val="NormalTok"/>
          </w:rPr>
          <w:t xml:space="preserve">    conn = httplib.HTTPSConnection(</w:t>
        </w:r>
        <w:r>
          <w:rPr>
            <w:rStyle w:val="StringTok"/>
          </w:rPr>
          <w:t>"maps.googleapis.com"</w:t>
        </w:r>
        <w:r>
          <w:rPr>
            <w:rStyle w:val="NormalTok"/>
          </w:rPr>
          <w:t>)</w:t>
        </w:r>
        <w:r>
          <w:br/>
        </w:r>
        <w:r>
          <w:br/>
        </w:r>
        <w:r>
          <w:rPr>
            <w:rStyle w:val="NormalTok"/>
          </w:rPr>
          <w:t xml:space="preserve">    </w:t>
        </w:r>
        <w:r>
          <w:rPr>
            <w:rStyle w:val="CommentTok"/>
          </w:rPr>
          <w:t>#headers = {"":""}</w:t>
        </w:r>
        <w:r>
          <w:br/>
        </w:r>
        <w:r>
          <w:rPr>
            <w:rStyle w:val="NormalTok"/>
          </w:rPr>
          <w:t xml:space="preserve">    </w:t>
        </w:r>
        <w:r>
          <w:rPr>
            <w:rStyle w:val="CommentTok"/>
          </w:rPr>
          <w:t>#Lat Long for center of census tract</w:t>
        </w:r>
        <w:r>
          <w:br/>
        </w:r>
        <w:r>
          <w:rPr>
            <w:rStyle w:val="NormalTok"/>
          </w:rPr>
          <w:t xml:space="preserve">    </w:t>
        </w:r>
        <w:r>
          <w:rPr>
            <w:rStyle w:val="CommentTok"/>
          </w:rPr>
          <w:t>#lat = "34.0465960"</w:t>
        </w:r>
        <w:r>
          <w:br/>
        </w:r>
        <w:r>
          <w:rPr>
            <w:rStyle w:val="NormalTok"/>
          </w:rPr>
          <w:t xml:space="preserve">    </w:t>
        </w:r>
        <w:r>
          <w:rPr>
            <w:rStyle w:val="CommentTok"/>
          </w:rPr>
          <w:t>#lng = "-118.2515835"</w:t>
        </w:r>
        <w:r>
          <w:br/>
        </w:r>
        <w:r>
          <w:br/>
        </w:r>
        <w:r>
          <w:rPr>
            <w:rStyle w:val="NormalTok"/>
          </w:rPr>
          <w:t xml:space="preserve">    radius = </w:t>
        </w:r>
        <w:r>
          <w:rPr>
            <w:rStyle w:val="StringTok"/>
          </w:rPr>
          <w:t>"1500"</w:t>
        </w:r>
        <w:r>
          <w:br/>
        </w:r>
        <w:r>
          <w:rPr>
            <w:rStyle w:val="NormalTok"/>
          </w:rPr>
          <w:t xml:space="preserve">    </w:t>
        </w:r>
        <w:r>
          <w:rPr>
            <w:rStyle w:val="CommentTok"/>
          </w:rPr>
          <w:t>#types = "restaurant"</w:t>
        </w:r>
        <w:r>
          <w:br/>
        </w:r>
        <w:r>
          <w:rPr>
            <w:rStyle w:val="NormalTok"/>
          </w:rPr>
          <w:t xml:space="preserve">    </w:t>
        </w:r>
        <w:r>
          <w:rPr>
            <w:rStyle w:val="CommentTok"/>
          </w:rPr>
          <w:t>#types = "grocery_or_supermarket"</w:t>
        </w:r>
        <w:r>
          <w:br/>
        </w:r>
        <w:r>
          <w:rPr>
            <w:rStyle w:val="NormalTok"/>
          </w:rPr>
          <w:lastRenderedPageBreak/>
          <w:t xml:space="preserve">    APIkey = </w:t>
        </w:r>
        <w:r>
          <w:rPr>
            <w:rStyle w:val="StringTok"/>
          </w:rPr>
          <w:t>"AIzaSyB864Llir0-1NrFaQ1yr3TIzG9fB09IP7c"</w:t>
        </w:r>
        <w:r>
          <w:br/>
        </w:r>
        <w:r>
          <w:br/>
        </w:r>
        <w:r>
          <w:rPr>
            <w:rStyle w:val="NormalTok"/>
          </w:rPr>
          <w:t xml:space="preserve">    </w:t>
        </w:r>
        <w:r>
          <w:rPr>
            <w:rStyle w:val="KeywordTok"/>
          </w:rPr>
          <w:t>if</w:t>
        </w:r>
        <w:r>
          <w:rPr>
            <w:rStyle w:val="NormalTok"/>
          </w:rPr>
          <w:t xml:space="preserve"> next_page_token is </w:t>
        </w:r>
        <w:r>
          <w:rPr>
            <w:rStyle w:val="OtherTok"/>
          </w:rPr>
          <w:t>None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"&amp;types="</w:t>
        </w:r>
        <w:r>
          <w:rPr>
            <w:rStyle w:val="NormalTok"/>
          </w:rPr>
          <w:t xml:space="preserve"> + types + </w:t>
        </w:r>
        <w:r>
          <w:rPr>
            <w:rStyle w:val="StringTok"/>
          </w:rPr>
          <w:t>"&amp;key="</w:t>
        </w:r>
        <w:r>
          <w:rPr>
            <w:rStyle w:val="NormalTok"/>
          </w:rPr>
          <w:t xml:space="preserve"> + APIkey)</w:t>
        </w:r>
        <w:r>
          <w:br/>
        </w:r>
        <w:r>
          <w:rPr>
            <w:rStyle w:val="NormalTok"/>
          </w:rPr>
          <w:t xml:space="preserve">    </w:t>
        </w:r>
        <w:r>
          <w:rPr>
            <w:rStyle w:val="KeywordTok"/>
          </w:rPr>
          <w:t>else</w:t>
        </w:r>
        <w:r>
          <w:rPr>
            <w:rStyle w:val="NormalTok"/>
          </w:rPr>
          <w:t>:</w:t>
        </w:r>
        <w:r>
          <w:br/>
        </w:r>
        <w:r>
          <w:rPr>
            <w:rStyle w:val="NormalTok"/>
          </w:rPr>
          <w:t xml:space="preserve">        conn.request(</w:t>
        </w:r>
        <w:r>
          <w:rPr>
            <w:rStyle w:val="StringTok"/>
          </w:rPr>
          <w:t>"GET"</w:t>
        </w:r>
        <w:r>
          <w:rPr>
            <w:rStyle w:val="NormalTok"/>
          </w:rPr>
          <w:t xml:space="preserve">, </w:t>
        </w:r>
        <w:r>
          <w:rPr>
            <w:rStyle w:val="StringTok"/>
          </w:rPr>
          <w:t>"/maps/api/place/nearbysearch/json?location="</w:t>
        </w:r>
        <w:r>
          <w:rPr>
            <w:rStyle w:val="NormalTok"/>
          </w:rPr>
          <w:t xml:space="preserve"> + lat + </w:t>
        </w:r>
        <w:r>
          <w:rPr>
            <w:rStyle w:val="StringTok"/>
          </w:rPr>
          <w:t>","</w:t>
        </w:r>
        <w:r>
          <w:rPr>
            <w:rStyle w:val="NormalTok"/>
          </w:rPr>
          <w:t xml:space="preserve"> + lng + </w:t>
        </w:r>
        <w:r>
          <w:rPr>
            <w:rStyle w:val="StringTok"/>
          </w:rPr>
          <w:t>"&amp;radius="</w:t>
        </w:r>
        <w:r>
          <w:rPr>
            <w:rStyle w:val="NormalTok"/>
          </w:rPr>
          <w:t xml:space="preserve"> + radius + </w:t>
        </w:r>
        <w:r>
          <w:rPr>
            <w:rStyle w:val="StringTok"/>
          </w:rPr>
          <w:t>"&amp;key="</w:t>
        </w:r>
        <w:r>
          <w:rPr>
            <w:rStyle w:val="NormalTok"/>
          </w:rPr>
          <w:t xml:space="preserve"> + APIkey + </w:t>
        </w:r>
        <w:r>
          <w:rPr>
            <w:rStyle w:val="StringTok"/>
          </w:rPr>
          <w:t>"&amp;pagetoken="</w:t>
        </w:r>
        <w:r>
          <w:rPr>
            <w:rStyle w:val="NormalTok"/>
          </w:rPr>
          <w:t xml:space="preserve"> + next_page_token)</w:t>
        </w:r>
        <w:r>
          <w:br/>
        </w:r>
        <w:r>
          <w:br/>
        </w:r>
        <w:r>
          <w:rPr>
            <w:rStyle w:val="NormalTok"/>
          </w:rPr>
          <w:t xml:space="preserve">    </w:t>
        </w:r>
        <w:r>
          <w:rPr>
            <w:rStyle w:val="CommentTok"/>
          </w:rPr>
          <w:t># Get the response and print the response information eg. 200 OK or 404 Not Found</w:t>
        </w:r>
        <w:r>
          <w:br/>
        </w:r>
        <w:r>
          <w:rPr>
            <w:rStyle w:val="NormalTok"/>
          </w:rPr>
          <w:t xml:space="preserve">    response = conn.getresponse()</w:t>
        </w:r>
        <w:r>
          <w:br/>
        </w:r>
        <w:r>
          <w:rPr>
            <w:rStyle w:val="NormalTok"/>
          </w:rPr>
          <w:t xml:space="preserve">    </w:t>
        </w:r>
        <w:r>
          <w:rPr>
            <w:rStyle w:val="CommentTok"/>
          </w:rPr>
          <w:t>#print response.status, response.reason</w:t>
        </w:r>
        <w:r>
          <w:br/>
        </w:r>
        <w:r>
          <w:br/>
        </w:r>
        <w:r>
          <w:rPr>
            <w:rStyle w:val="NormalTok"/>
          </w:rPr>
          <w:t xml:space="preserve">    </w:t>
        </w:r>
        <w:r>
          <w:rPr>
            <w:rStyle w:val="KeywordTok"/>
          </w:rPr>
          <w:t>if</w:t>
        </w:r>
        <w:r>
          <w:rPr>
            <w:rStyle w:val="NormalTok"/>
          </w:rPr>
          <w:t xml:space="preserve"> response.status == </w:t>
        </w:r>
        <w:r>
          <w:rPr>
            <w:rStyle w:val="DecValTok"/>
          </w:rPr>
          <w:t>200</w:t>
        </w:r>
        <w:r>
          <w:rPr>
            <w:rStyle w:val="NormalTok"/>
          </w:rPr>
          <w:t>:</w:t>
        </w:r>
        <w:r>
          <w:br/>
        </w:r>
        <w:r>
          <w:br/>
        </w:r>
        <w:r>
          <w:rPr>
            <w:rStyle w:val="NormalTok"/>
          </w:rPr>
          <w:t xml:space="preserve">        </w:t>
        </w:r>
        <w:r>
          <w:rPr>
            <w:rStyle w:val="CommentTok"/>
          </w:rPr>
          <w:t># Get and print the actual data</w:t>
        </w:r>
        <w:r>
          <w:br/>
        </w:r>
        <w:r>
          <w:rPr>
            <w:rStyle w:val="NormalTok"/>
          </w:rPr>
          <w:t xml:space="preserve">        data = response.read()</w:t>
        </w:r>
        <w:r>
          <w:br/>
        </w:r>
        <w:r>
          <w:br/>
        </w:r>
        <w:r>
          <w:rPr>
            <w:rStyle w:val="NormalTok"/>
          </w:rPr>
          <w:t xml:space="preserve">        </w:t>
        </w:r>
        <w:r>
          <w:rPr>
            <w:rStyle w:val="CommentTok"/>
          </w:rPr>
          <w:t># parse the json into a more useful data structure</w:t>
        </w:r>
        <w:r>
          <w:br/>
        </w:r>
        <w:r>
          <w:rPr>
            <w:rStyle w:val="NormalTok"/>
          </w:rPr>
          <w:t xml:space="preserve">        parsed_json = json.loads(data)</w:t>
        </w:r>
        <w:r>
          <w:br/>
        </w:r>
        <w:r>
          <w:br/>
        </w:r>
        <w:r>
          <w:rPr>
            <w:rStyle w:val="NormalTok"/>
          </w:rPr>
          <w:t xml:space="preserve">        </w:t>
        </w:r>
        <w:r>
          <w:rPr>
            <w:rStyle w:val="CommentTok"/>
          </w:rPr>
          <w:t># Load the pretty printer so that we can better see the structure of the data</w:t>
        </w:r>
        <w:r>
          <w:br/>
        </w:r>
        <w:r>
          <w:rPr>
            <w:rStyle w:val="NormalTok"/>
          </w:rPr>
          <w:t xml:space="preserve">        </w:t>
        </w:r>
        <w:r>
          <w:rPr>
            <w:rStyle w:val="CommentTok"/>
          </w:rPr>
          <w:t>#pp = pprint.PrettyPrinter(indent=4)</w:t>
        </w:r>
        <w:r>
          <w:br/>
        </w:r>
        <w:r>
          <w:rPr>
            <w:rStyle w:val="NormalTok"/>
          </w:rPr>
          <w:t xml:space="preserve">        </w:t>
        </w:r>
        <w:r>
          <w:rPr>
            <w:rStyle w:val="CommentTok"/>
          </w:rPr>
          <w:t>#pp.pprint(parsed_json)</w:t>
        </w:r>
        <w:r>
          <w:br/>
        </w:r>
        <w:r>
          <w:rPr>
            <w:rStyle w:val="NormalTok"/>
          </w:rPr>
          <w:t xml:space="preserve">        </w:t>
        </w:r>
        <w:r>
          <w:rPr>
            <w:rStyle w:val="CommentTok"/>
          </w:rPr>
          <w:t>#pp.pprint(parsed_json['pagination'])</w:t>
        </w:r>
        <w:r>
          <w:br/>
        </w:r>
        <w:r>
          <w:rPr>
            <w:rStyle w:val="NormalTok"/>
          </w:rPr>
          <w:t xml:space="preserve">        </w:t>
        </w:r>
        <w:r>
          <w:rPr>
            <w:rStyle w:val="CommentTok"/>
          </w:rPr>
          <w:t>#pp.pprint(parsed_json['meta'])</w:t>
        </w:r>
        <w:r>
          <w:br/>
        </w:r>
        <w:r>
          <w:rPr>
            <w:rStyle w:val="NormalTok"/>
          </w:rPr>
          <w:t xml:space="preserve">        </w:t>
        </w:r>
        <w:r>
          <w:rPr>
            <w:rStyle w:val="CommentTok"/>
          </w:rPr>
          <w:t>#pp.pprint(parsed_json['results'])</w:t>
        </w:r>
        <w:r>
          <w:br/>
        </w:r>
        <w:r>
          <w:rPr>
            <w:rStyle w:val="NormalTok"/>
          </w:rPr>
          <w:t xml:space="preserve">        </w:t>
        </w:r>
        <w:r>
          <w:rPr>
            <w:rStyle w:val="CommentTok"/>
          </w:rPr>
          <w:t>#pp.pprint(data)</w:t>
        </w:r>
        <w:r>
          <w:br/>
        </w:r>
        <w:r>
          <w:rPr>
            <w:rStyle w:val="NormalTok"/>
          </w:rPr>
          <w:t xml:space="preserve">        </w:t>
        </w:r>
        <w:r>
          <w:rPr>
            <w:rStyle w:val="CommentTok"/>
          </w:rPr>
          <w:t>#json.dumps( parsed_json, sort_keys=True, indent=4, separators=(',', ': ') )</w:t>
        </w:r>
        <w:r>
          <w:br/>
        </w:r>
        <w:r>
          <w:br/>
        </w:r>
        <w:r>
          <w:rPr>
            <w:rStyle w:val="NormalTok"/>
          </w:rPr>
          <w:t xml:space="preserve">        items = parsed_json[</w:t>
        </w:r>
        <w:r>
          <w:rPr>
            <w:rStyle w:val="StringTok"/>
          </w:rPr>
          <w:t>'results'</w:t>
        </w:r>
        <w:r>
          <w:rPr>
            <w:rStyle w:val="NormalTok"/>
          </w:rPr>
          <w:t>]</w:t>
        </w:r>
        <w:r>
          <w:br/>
        </w:r>
        <w:r>
          <w:rPr>
            <w:rStyle w:val="NormalTok"/>
          </w:rPr>
          <w:t xml:space="preserve">        </w:t>
        </w:r>
        <w:r>
          <w:rPr>
            <w:rStyle w:val="KeywordTok"/>
          </w:rPr>
          <w:t>for</w:t>
        </w:r>
        <w:r>
          <w:rPr>
            <w:rStyle w:val="NormalTok"/>
          </w:rPr>
          <w:t xml:space="preserve"> item in items:</w:t>
        </w:r>
        <w:r>
          <w:br/>
        </w:r>
        <w:r>
          <w:rPr>
            <w:rStyle w:val="NormalTok"/>
          </w:rPr>
          <w:t xml:space="preserve">            </w:t>
        </w:r>
        <w:r>
          <w:rPr>
            <w:rStyle w:val="CommentTok"/>
          </w:rPr>
          <w:t>#theLine = ""</w:t>
        </w:r>
        <w:r>
          <w:br/>
        </w:r>
        <w:r>
          <w:rPr>
            <w:rStyle w:val="NormalTok"/>
          </w:rPr>
          <w:t xml:space="preserve">            </w:t>
        </w:r>
        <w:r>
          <w:rPr>
            <w:rStyle w:val="KeywordTok"/>
          </w:rPr>
          <w:t>try</w:t>
        </w:r>
        <w:r>
          <w:rPr>
            <w:rStyle w:val="NormalTok"/>
          </w:rPr>
          <w:t>:</w:t>
        </w:r>
        <w:r>
          <w:br/>
        </w:r>
        <w:r>
          <w:br/>
        </w:r>
        <w:r>
          <w:rPr>
            <w:rStyle w:val="NormalTok"/>
          </w:rPr>
          <w:t xml:space="preserve">                </w:t>
        </w:r>
        <w:r>
          <w:rPr>
            <w:rStyle w:val="CommentTok"/>
          </w:rPr>
          <w:t>#print item['place_id']</w:t>
        </w:r>
        <w:r>
          <w:br/>
        </w:r>
        <w:r>
          <w:rPr>
            <w:rStyle w:val="NormalTok"/>
          </w:rPr>
          <w:t xml:space="preserve">                </w:t>
        </w:r>
        <w:r>
          <w:rPr>
            <w:rStyle w:val="CommentTok"/>
          </w:rPr>
          <w:t>#pp.pprint(item)</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'lat'</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item['location']['latitude'] + ","</w:t>
        </w:r>
        <w:r>
          <w:br/>
        </w:r>
        <w:r>
          <w:rPr>
            <w:rStyle w:val="NormalTok"/>
          </w:rPr>
          <w:t xml:space="preserve">                </w:t>
        </w:r>
        <w:r>
          <w:rPr>
            <w:rStyle w:val="DataTypeTok"/>
          </w:rPr>
          <w:t>print</w:t>
        </w:r>
        <w:r>
          <w:rPr>
            <w:rStyle w:val="NormalTok"/>
          </w:rPr>
          <w:t xml:space="preserve"> item[</w:t>
        </w:r>
        <w:r>
          <w:rPr>
            <w:rStyle w:val="StringTok"/>
          </w:rPr>
          <w:t>'geometry'</w:t>
        </w:r>
        <w:r>
          <w:rPr>
            <w:rStyle w:val="NormalTok"/>
          </w:rPr>
          <w:t>][</w:t>
        </w:r>
        <w:r>
          <w:rPr>
            <w:rStyle w:val="StringTok"/>
          </w:rPr>
          <w:t>'location'</w:t>
        </w:r>
        <w:r>
          <w:rPr>
            <w:rStyle w:val="NormalTok"/>
          </w:rPr>
          <w:t>][</w:t>
        </w:r>
        <w:r>
          <w:rPr>
            <w:rStyle w:val="StringTok"/>
          </w:rPr>
          <w:t>'lng'</w:t>
        </w:r>
        <w:r>
          <w:rPr>
            <w:rStyle w:val="NormalTok"/>
          </w:rPr>
          <w:t xml:space="preserve">], </w:t>
        </w:r>
        <w:r>
          <w:rPr>
            <w:rStyle w:val="StringTok"/>
          </w:rPr>
          <w:t>","</w:t>
        </w:r>
        <w:r>
          <w:rPr>
            <w:rStyle w:val="NormalTok"/>
          </w:rPr>
          <w:t>,</w:t>
        </w:r>
        <w:r>
          <w:br/>
        </w:r>
        <w:r>
          <w:rPr>
            <w:rStyle w:val="NormalTok"/>
          </w:rPr>
          <w:t xml:space="preserve">                </w:t>
        </w:r>
        <w:r>
          <w:rPr>
            <w:rStyle w:val="CommentTok"/>
          </w:rPr>
          <w:t>#theLine = theLine + item['location']['longitude'] + ","</w:t>
        </w:r>
        <w:r>
          <w:br/>
        </w:r>
        <w:r>
          <w:rPr>
            <w:rStyle w:val="NormalTok"/>
          </w:rPr>
          <w:t xml:space="preserve">                </w:t>
        </w:r>
        <w:r>
          <w:rPr>
            <w:rStyle w:val="DataTypeTok"/>
          </w:rPr>
          <w:t>print</w:t>
        </w:r>
        <w:r>
          <w:rPr>
            <w:rStyle w:val="NormalTok"/>
          </w:rPr>
          <w:t xml:space="preserve"> item[</w:t>
        </w:r>
        <w:r>
          <w:rPr>
            <w:rStyle w:val="StringTok"/>
          </w:rPr>
          <w:t>'name'</w:t>
        </w:r>
        <w:r>
          <w:rPr>
            <w:rStyle w:val="NormalTok"/>
          </w:rPr>
          <w:t xml:space="preserve">], </w:t>
        </w:r>
        <w:r>
          <w:rPr>
            <w:rStyle w:val="StringTok"/>
          </w:rPr>
          <w:t>","</w:t>
        </w:r>
        <w:r>
          <w:rPr>
            <w:rStyle w:val="NormalTok"/>
          </w:rPr>
          <w:t>,</w:t>
        </w:r>
        <w:r>
          <w:br/>
        </w:r>
        <w:r>
          <w:rPr>
            <w:rStyle w:val="NormalTok"/>
          </w:rPr>
          <w:t xml:space="preserve">                </w:t>
        </w:r>
        <w:r>
          <w:rPr>
            <w:rStyle w:val="DataTypeTok"/>
          </w:rPr>
          <w:t>print</w:t>
        </w:r>
        <w:r>
          <w:rPr>
            <w:rStyle w:val="NormalTok"/>
          </w:rPr>
          <w:t xml:space="preserve"> item[</w:t>
        </w:r>
        <w:r>
          <w:rPr>
            <w:rStyle w:val="StringTok"/>
          </w:rPr>
          <w:t>'types'</w:t>
        </w:r>
        <w:r>
          <w:rPr>
            <w:rStyle w:val="NormalTok"/>
          </w:rPr>
          <w:t>][</w:t>
        </w:r>
        <w:r>
          <w:rPr>
            <w:rStyle w:val="DecValTok"/>
          </w:rPr>
          <w:t>0</w:t>
        </w:r>
        <w:r>
          <w:rPr>
            <w:rStyle w:val="NormalTok"/>
          </w:rPr>
          <w:t xml:space="preserve">], </w:t>
        </w:r>
        <w:r>
          <w:rPr>
            <w:rStyle w:val="StringTok"/>
          </w:rPr>
          <w:t>","</w:t>
        </w:r>
        <w:r>
          <w:rPr>
            <w:rStyle w:val="NormalTok"/>
          </w:rPr>
          <w:t>,</w:t>
        </w:r>
        <w:r>
          <w:br/>
        </w:r>
        <w:r>
          <w:rPr>
            <w:rStyle w:val="NormalTok"/>
          </w:rPr>
          <w:t xml:space="preserve">                deets(item[</w:t>
        </w:r>
        <w:r>
          <w:rPr>
            <w:rStyle w:val="StringTok"/>
          </w:rPr>
          <w:t>'place_id'</w:t>
        </w:r>
        <w:r>
          <w:rPr>
            <w:rStyle w:val="NormalTok"/>
          </w:rPr>
          <w:t>])</w:t>
        </w:r>
        <w:r>
          <w:br/>
        </w:r>
        <w:r>
          <w:rPr>
            <w:rStyle w:val="NormalTok"/>
          </w:rPr>
          <w:t xml:space="preserve">                </w:t>
        </w:r>
        <w:r>
          <w:rPr>
            <w:rStyle w:val="CommentTok"/>
          </w:rPr>
          <w:t>#print ""</w:t>
        </w:r>
        <w:r>
          <w:br/>
        </w:r>
        <w:r>
          <w:rPr>
            <w:rStyle w:val="NormalTok"/>
          </w:rPr>
          <w:t xml:space="preserve">                </w:t>
        </w:r>
        <w:r>
          <w:rPr>
            <w:rStyle w:val="CommentTok"/>
          </w:rPr>
          <w:t>#theLine = theLine + item['link'] + ","</w:t>
        </w:r>
        <w:r>
          <w:br/>
        </w:r>
        <w:r>
          <w:rPr>
            <w:rStyle w:val="NormalTok"/>
          </w:rPr>
          <w:lastRenderedPageBreak/>
          <w:t xml:space="preserve">                </w:t>
        </w:r>
        <w:r>
          <w:rPr>
            <w:rStyle w:val="CommentTok"/>
          </w:rPr>
          <w:t>#print item['images']['standard_resolution']['url']</w:t>
        </w:r>
        <w:r>
          <w:br/>
        </w:r>
        <w:r>
          <w:rPr>
            <w:rStyle w:val="NormalTok"/>
          </w:rPr>
          <w:t xml:space="preserve">                </w:t>
        </w:r>
        <w:r>
          <w:rPr>
            <w:rStyle w:val="CommentTok"/>
          </w:rPr>
          <w:t>#theLine = item['location']['latitude']</w:t>
        </w:r>
        <w:r>
          <w:br/>
        </w:r>
        <w:r>
          <w:rPr>
            <w:rStyle w:val="NormalTok"/>
          </w:rPr>
          <w:t xml:space="preserve">                </w:t>
        </w:r>
        <w:r>
          <w:rPr>
            <w:rStyle w:val="CommentTok"/>
          </w:rPr>
          <w:t>#theLine = theLine + item['location']['latitude'] + "," #+ item['location']['longitude'] + "," + item['link'] + "," + item['images']['standard_resolution']['url'] + "\n"</w:t>
        </w:r>
        <w:r>
          <w:br/>
        </w:r>
        <w:r>
          <w:rPr>
            <w:rStyle w:val="NormalTok"/>
          </w:rPr>
          <w:t xml:space="preserve">                </w:t>
        </w:r>
        <w:r>
          <w:rPr>
            <w:rStyle w:val="CommentTok"/>
          </w:rPr>
          <w:t>#print theLine</w:t>
        </w:r>
        <w:r>
          <w:br/>
        </w:r>
        <w:r>
          <w:rPr>
            <w:rStyle w:val="NormalTok"/>
          </w:rPr>
          <w:t xml:space="preserve">                </w:t>
        </w:r>
        <w:r>
          <w:rPr>
            <w:rStyle w:val="CommentTok"/>
          </w:rPr>
          <w:t>#print (",")</w:t>
        </w:r>
        <w:r>
          <w:br/>
        </w:r>
        <w:r>
          <w:rPr>
            <w:rStyle w:val="NormalTok"/>
          </w:rPr>
          <w:t xml:space="preserve">                </w:t>
        </w:r>
        <w:r>
          <w:rPr>
            <w:rStyle w:val="CommentTok"/>
          </w:rPr>
          <w:t>#print "\n"</w:t>
        </w:r>
        <w:r>
          <w:br/>
        </w:r>
        <w:r>
          <w:rPr>
            <w:rStyle w:val="NormalTok"/>
          </w:rPr>
          <w:t xml:space="preserve">                </w:t>
        </w:r>
        <w:r>
          <w:rPr>
            <w:rStyle w:val="CommentTok"/>
          </w:rPr>
          <w:t>#f.write(theLine)</w:t>
        </w:r>
        <w:r>
          <w:br/>
        </w:r>
        <w:r>
          <w:rPr>
            <w:rStyle w:val="NormalTok"/>
          </w:rPr>
          <w:t xml:space="preserve">            </w:t>
        </w:r>
        <w:r>
          <w:rPr>
            <w:rStyle w:val="KeywordTok"/>
          </w:rPr>
          <w:t>except</w:t>
        </w:r>
        <w:r>
          <w:rPr>
            <w:rStyle w:val="NormalTok"/>
          </w:rPr>
          <w:t xml:space="preserve"> </w:t>
        </w:r>
        <w:r>
          <w:rPr>
            <w:rStyle w:val="OtherTok"/>
          </w:rPr>
          <w:t>TypeError</w:t>
        </w:r>
        <w:r>
          <w:rPr>
            <w:rStyle w:val="NormalTok"/>
          </w:rPr>
          <w:t>:</w:t>
        </w:r>
        <w:r>
          <w:br/>
        </w:r>
        <w:r>
          <w:rPr>
            <w:rStyle w:val="NormalTok"/>
          </w:rPr>
          <w:t xml:space="preserve">                </w:t>
        </w:r>
        <w:r>
          <w:rPr>
            <w:rStyle w:val="DataTypeTok"/>
          </w:rPr>
          <w:t>print</w:t>
        </w:r>
        <w:r>
          <w:rPr>
            <w:rStyle w:val="NormalTok"/>
          </w:rPr>
          <w:t xml:space="preserve"> </w:t>
        </w:r>
        <w:r>
          <w:rPr>
            <w:rStyle w:val="StringTok"/>
          </w:rPr>
          <w:t>",type error"</w:t>
        </w:r>
        <w:r>
          <w:br/>
        </w:r>
        <w:r>
          <w:rPr>
            <w:rStyle w:val="NormalTok"/>
          </w:rPr>
          <w:t xml:space="preserve">                </w:t>
        </w:r>
        <w:r>
          <w:rPr>
            <w:rStyle w:val="KeywordTok"/>
          </w:rPr>
          <w:t>pass</w:t>
        </w:r>
        <w:r>
          <w:br/>
        </w:r>
        <w:r>
          <w:rPr>
            <w:rStyle w:val="NormalTok"/>
          </w:rPr>
          <w:t xml:space="preserve">            </w:t>
        </w:r>
        <w:r>
          <w:rPr>
            <w:rStyle w:val="KeywordTok"/>
          </w:rPr>
          <w:t>except</w:t>
        </w:r>
        <w:r>
          <w:rPr>
            <w:rStyle w:val="NormalTok"/>
          </w:rPr>
          <w:t xml:space="preserve"> </w:t>
        </w:r>
        <w:r>
          <w:rPr>
            <w:rStyle w:val="OtherTok"/>
          </w:rPr>
          <w:t>KeyError</w:t>
        </w:r>
        <w:r>
          <w:rPr>
            <w:rStyle w:val="NormalTok"/>
          </w:rPr>
          <w:t>:</w:t>
        </w:r>
        <w:r>
          <w:br/>
        </w:r>
        <w:r>
          <w:rPr>
            <w:rStyle w:val="NormalTok"/>
          </w:rPr>
          <w:t xml:space="preserve">                </w:t>
        </w:r>
        <w:r>
          <w:rPr>
            <w:rStyle w:val="DataTypeTok"/>
          </w:rPr>
          <w:t>print</w:t>
        </w:r>
        <w:r>
          <w:rPr>
            <w:rStyle w:val="NormalTok"/>
          </w:rPr>
          <w:t xml:space="preserve"> </w:t>
        </w:r>
        <w:r>
          <w:rPr>
            <w:rStyle w:val="StringTok"/>
          </w:rPr>
          <w:t>",key error"</w:t>
        </w:r>
        <w:r>
          <w:br/>
        </w:r>
        <w:r>
          <w:rPr>
            <w:rStyle w:val="NormalTok"/>
          </w:rPr>
          <w:t xml:space="preserve">                </w:t>
        </w:r>
        <w:r>
          <w:rPr>
            <w:rStyle w:val="KeywordTok"/>
          </w:rPr>
          <w:t>pass</w:t>
        </w:r>
        <w:r>
          <w:br/>
        </w:r>
        <w:r>
          <w:rPr>
            <w:rStyle w:val="NormalTok"/>
          </w:rPr>
          <w:t xml:space="preserve">        </w:t>
        </w:r>
        <w:r>
          <w:rPr>
            <w:rStyle w:val="CommentTok"/>
          </w:rPr>
          <w:t># Close the connection</w:t>
        </w:r>
        <w:r>
          <w:br/>
        </w:r>
        <w:r>
          <w:rPr>
            <w:rStyle w:val="NormalTok"/>
          </w:rPr>
          <w:t xml:space="preserve">        </w:t>
        </w:r>
        <w:r>
          <w:rPr>
            <w:rStyle w:val="CommentTok"/>
          </w:rPr>
          <w:t>#f.close()</w:t>
        </w:r>
        <w:r>
          <w:br/>
        </w:r>
        <w:r>
          <w:rPr>
            <w:rStyle w:val="NormalTok"/>
          </w:rPr>
          <w:t xml:space="preserve">        conn.close()</w:t>
        </w:r>
        <w:r>
          <w:br/>
        </w:r>
        <w:r>
          <w:br/>
        </w:r>
        <w:r>
          <w:rPr>
            <w:rStyle w:val="NormalTok"/>
          </w:rPr>
          <w:t xml:space="preserve">        </w:t>
        </w:r>
        <w:r>
          <w:rPr>
            <w:rStyle w:val="KeywordTok"/>
          </w:rPr>
          <w:t>if</w:t>
        </w:r>
        <w:r>
          <w:rPr>
            <w:rStyle w:val="NormalTok"/>
          </w:rPr>
          <w:t xml:space="preserve"> </w:t>
        </w:r>
        <w:r>
          <w:rPr>
            <w:rStyle w:val="StringTok"/>
          </w:rPr>
          <w:t>"next_page_token"</w:t>
        </w:r>
        <w:r>
          <w:rPr>
            <w:rStyle w:val="NormalTok"/>
          </w:rPr>
          <w:t xml:space="preserve"> in data:</w:t>
        </w:r>
        <w:r>
          <w:br/>
        </w:r>
        <w:r>
          <w:rPr>
            <w:rStyle w:val="NormalTok"/>
          </w:rPr>
          <w:t xml:space="preserve">            </w:t>
        </w:r>
        <w:r>
          <w:rPr>
            <w:rStyle w:val="CommentTok"/>
          </w:rPr>
          <w:t>#print "recurse"</w:t>
        </w:r>
        <w:r>
          <w:br/>
        </w:r>
        <w:r>
          <w:rPr>
            <w:rStyle w:val="NormalTok"/>
          </w:rPr>
          <w:t xml:space="preserve">            </w:t>
        </w:r>
        <w:r>
          <w:rPr>
            <w:rStyle w:val="CommentTok"/>
          </w:rPr>
          <w:t>#print parsed_json['next_page_token']</w:t>
        </w:r>
        <w:r>
          <w:br/>
        </w:r>
        <w:r>
          <w:rPr>
            <w:rStyle w:val="NormalTok"/>
          </w:rPr>
          <w:t xml:space="preserve">            googit(lat,lng,types,parsed_json[</w:t>
        </w:r>
        <w:r>
          <w:rPr>
            <w:rStyle w:val="StringTok"/>
          </w:rPr>
          <w:t>'next_page_token'</w:t>
        </w:r>
        <w:r>
          <w:rPr>
            <w:rStyle w:val="NormalTok"/>
          </w:rPr>
          <w:t>])</w:t>
        </w:r>
        <w:r>
          <w:br/>
        </w:r>
        <w:r>
          <w:br/>
        </w:r>
        <w:r>
          <w:rPr>
            <w:rStyle w:val="DataTypeTok"/>
          </w:rPr>
          <w:t>print</w:t>
        </w:r>
        <w:r>
          <w:rPr>
            <w:rStyle w:val="NormalTok"/>
          </w:rPr>
          <w:t xml:space="preserve"> </w:t>
        </w:r>
        <w:r>
          <w:rPr>
            <w:rStyle w:val="StringTok"/>
          </w:rPr>
          <w:t>"lat, long, name, type, rating, review_count"</w:t>
        </w:r>
        <w:r>
          <w:br/>
        </w:r>
        <w:r>
          <w:rPr>
            <w:rStyle w:val="CommentTok"/>
          </w:rPr>
          <w:t>#googit("34.1929284","-118.1988009","grocery_or_supermarket");</w:t>
        </w:r>
        <w:r>
          <w:br/>
        </w:r>
        <w:r>
          <w:rPr>
            <w:rStyle w:val="CommentTok"/>
          </w:rPr>
          <w:t>#yelpit("34.1929284","-118.1988009","grocery,convenience",0);</w:t>
        </w:r>
        <w:r>
          <w:br/>
        </w:r>
        <w:r>
          <w:br/>
        </w:r>
        <w:r>
          <w:rPr>
            <w:rStyle w:val="NormalTok"/>
          </w:rPr>
          <w:t>googit(</w:t>
        </w:r>
        <w:r>
          <w:rPr>
            <w:rStyle w:val="StringTok"/>
          </w:rPr>
          <w:t>"34.0304827"</w:t>
        </w:r>
        <w:r>
          <w:rPr>
            <w:rStyle w:val="NormalTok"/>
          </w:rPr>
          <w:t>,</w:t>
        </w:r>
        <w:r>
          <w:rPr>
            <w:rStyle w:val="StringTok"/>
          </w:rPr>
          <w:t>"-118.2686569"</w:t>
        </w:r>
        <w:r>
          <w:rPr>
            <w:rStyle w:val="NormalTok"/>
          </w:rPr>
          <w:t>,</w:t>
        </w:r>
        <w:r>
          <w:rPr>
            <w:rStyle w:val="StringTok"/>
          </w:rPr>
          <w:t>"grocery_or_supermarket"</w:t>
        </w:r>
        <w:r>
          <w:rPr>
            <w:rStyle w:val="NormalTok"/>
          </w:rPr>
          <w:t>);</w:t>
        </w:r>
        <w:r>
          <w:br/>
        </w:r>
        <w:r>
          <w:rPr>
            <w:rStyle w:val="CommentTok"/>
          </w:rPr>
          <w:t>#yelpit("34.0304827","-118.2686569","grocery,convenience",0);</w:t>
        </w:r>
      </w:ins>
    </w:p>
    <w:p w14:paraId="0DDDF08E" w14:textId="440E718E" w:rsidR="00E10556" w:rsidDel="0070292F" w:rsidRDefault="00E10556" w:rsidP="0070292F">
      <w:pPr>
        <w:rPr>
          <w:ins w:id="1852" w:author="Charles Hall" w:date="2016-04-10T22:14:00Z"/>
          <w:del w:id="1853" w:author="CMH" w:date="2016-04-29T12:24:00Z"/>
        </w:rPr>
      </w:pPr>
      <w:ins w:id="1854" w:author="Charles Hall" w:date="2016-04-10T22:14:00Z">
        <w:del w:id="1855" w:author="CMH" w:date="2016-04-29T12:24:00Z">
          <w:r w:rsidDel="0070292F">
            <w:delText>#-------------------------------------------------------------------------------</w:delText>
          </w:r>
        </w:del>
      </w:ins>
    </w:p>
    <w:p w14:paraId="1662328F" w14:textId="39709081" w:rsidR="00E10556" w:rsidDel="0070292F" w:rsidRDefault="00E10556" w:rsidP="00E10556">
      <w:pPr>
        <w:rPr>
          <w:ins w:id="1856" w:author="Charles Hall" w:date="2016-04-10T22:14:00Z"/>
          <w:del w:id="1857" w:author="CMH" w:date="2016-04-29T12:24:00Z"/>
        </w:rPr>
      </w:pPr>
      <w:ins w:id="1858" w:author="Charles Hall" w:date="2016-04-10T22:14:00Z">
        <w:del w:id="1859" w:author="CMH" w:date="2016-04-29T12:24:00Z">
          <w:r w:rsidDel="0070292F">
            <w:delText xml:space="preserve"> # Name:        Google Places API Nearby Request</w:delText>
          </w:r>
        </w:del>
      </w:ins>
    </w:p>
    <w:p w14:paraId="503A498D" w14:textId="61CD8082" w:rsidR="00E10556" w:rsidDel="0070292F" w:rsidRDefault="00E10556" w:rsidP="00E10556">
      <w:pPr>
        <w:rPr>
          <w:ins w:id="1860" w:author="Charles Hall" w:date="2016-04-10T22:14:00Z"/>
          <w:del w:id="1861" w:author="CMH" w:date="2016-04-29T12:24:00Z"/>
        </w:rPr>
      </w:pPr>
      <w:ins w:id="1862" w:author="Charles Hall" w:date="2016-04-10T22:14:00Z">
        <w:del w:id="1863" w:author="CMH" w:date="2016-04-29T12:24:00Z">
          <w:r w:rsidDel="0070292F">
            <w:delText xml:space="preserve"> # Purpose:      USC SSI Master's Thesis Project</w:delText>
          </w:r>
        </w:del>
      </w:ins>
    </w:p>
    <w:p w14:paraId="67248980" w14:textId="45A46F12" w:rsidR="00E10556" w:rsidDel="0070292F" w:rsidRDefault="00E10556" w:rsidP="00E10556">
      <w:pPr>
        <w:rPr>
          <w:ins w:id="1864" w:author="Charles Hall" w:date="2016-04-10T22:14:00Z"/>
          <w:del w:id="1865" w:author="CMH" w:date="2016-04-29T12:24:00Z"/>
        </w:rPr>
      </w:pPr>
      <w:ins w:id="1866" w:author="Charles Hall" w:date="2016-04-10T22:14:00Z">
        <w:del w:id="1867" w:author="CMH" w:date="2016-04-29T12:24:00Z">
          <w:r w:rsidDel="0070292F">
            <w:delText xml:space="preserve"> #                   Food access in Los Angeles</w:delText>
          </w:r>
        </w:del>
      </w:ins>
    </w:p>
    <w:p w14:paraId="7FBBE730" w14:textId="22EAE5AC" w:rsidR="00E10556" w:rsidDel="0070292F" w:rsidRDefault="00E10556" w:rsidP="00E10556">
      <w:pPr>
        <w:rPr>
          <w:ins w:id="1868" w:author="Charles Hall" w:date="2016-04-10T22:14:00Z"/>
          <w:del w:id="1869" w:author="CMH" w:date="2016-04-29T12:24:00Z"/>
        </w:rPr>
      </w:pPr>
      <w:ins w:id="1870" w:author="Charles Hall" w:date="2016-04-10T22:14:00Z">
        <w:del w:id="1871" w:author="CMH" w:date="2016-04-29T12:24:00Z">
          <w:r w:rsidDel="0070292F">
            <w:delText xml:space="preserve"> # Author:      CMH</w:delText>
          </w:r>
        </w:del>
      </w:ins>
    </w:p>
    <w:p w14:paraId="66A107A8" w14:textId="611E9454" w:rsidR="00E10556" w:rsidDel="0070292F" w:rsidRDefault="00E10556" w:rsidP="00E10556">
      <w:pPr>
        <w:rPr>
          <w:ins w:id="1872" w:author="Charles Hall" w:date="2016-04-10T22:14:00Z"/>
          <w:del w:id="1873" w:author="CMH" w:date="2016-04-29T12:24:00Z"/>
        </w:rPr>
      </w:pPr>
      <w:ins w:id="1874" w:author="Charles Hall" w:date="2016-04-10T22:14:00Z">
        <w:del w:id="1875" w:author="CMH" w:date="2016-04-29T12:24:00Z">
          <w:r w:rsidDel="0070292F">
            <w:delText xml:space="preserve"> #</w:delText>
          </w:r>
        </w:del>
      </w:ins>
    </w:p>
    <w:p w14:paraId="4AAFB589" w14:textId="7B0D4F6A" w:rsidR="00E10556" w:rsidDel="0070292F" w:rsidRDefault="00E10556" w:rsidP="00E10556">
      <w:pPr>
        <w:rPr>
          <w:ins w:id="1876" w:author="Charles Hall" w:date="2016-04-10T22:14:00Z"/>
          <w:del w:id="1877" w:author="CMH" w:date="2016-04-29T12:24:00Z"/>
        </w:rPr>
      </w:pPr>
      <w:ins w:id="1878" w:author="Charles Hall" w:date="2016-04-10T22:14:00Z">
        <w:del w:id="1879" w:author="CMH" w:date="2016-04-29T12:24:00Z">
          <w:r w:rsidDel="0070292F">
            <w:delText xml:space="preserve"> # Created:     06/03/2016</w:delText>
          </w:r>
        </w:del>
      </w:ins>
    </w:p>
    <w:p w14:paraId="51D42C20" w14:textId="2173A7CC" w:rsidR="00E10556" w:rsidDel="0070292F" w:rsidRDefault="00E10556" w:rsidP="00E10556">
      <w:pPr>
        <w:rPr>
          <w:ins w:id="1880" w:author="Charles Hall" w:date="2016-04-10T22:14:00Z"/>
          <w:del w:id="1881" w:author="CMH" w:date="2016-04-29T12:24:00Z"/>
        </w:rPr>
      </w:pPr>
      <w:ins w:id="1882" w:author="Charles Hall" w:date="2016-04-10T22:14:00Z">
        <w:del w:id="1883" w:author="CMH" w:date="2016-04-29T12:24:00Z">
          <w:r w:rsidDel="0070292F">
            <w:delText xml:space="preserve"> # Copyright:   (c) CMH 2016</w:delText>
          </w:r>
        </w:del>
      </w:ins>
    </w:p>
    <w:p w14:paraId="53AD9BEB" w14:textId="25241CD0" w:rsidR="00E10556" w:rsidDel="0070292F" w:rsidRDefault="00E10556" w:rsidP="00E10556">
      <w:pPr>
        <w:rPr>
          <w:ins w:id="1884" w:author="Charles Hall" w:date="2016-04-10T22:14:00Z"/>
          <w:del w:id="1885" w:author="CMH" w:date="2016-04-29T12:24:00Z"/>
        </w:rPr>
      </w:pPr>
      <w:ins w:id="1886" w:author="Charles Hall" w:date="2016-04-10T22:14:00Z">
        <w:del w:id="1887" w:author="CMH" w:date="2016-04-29T12:24:00Z">
          <w:r w:rsidDel="0070292F">
            <w:delText xml:space="preserve"> # Licence:     Attribution-NonCommercial-ShareAlike 4.0 International</w:delText>
          </w:r>
        </w:del>
      </w:ins>
    </w:p>
    <w:p w14:paraId="46436D79" w14:textId="7B3F4833" w:rsidR="00E10556" w:rsidDel="0070292F" w:rsidRDefault="00E10556" w:rsidP="00E10556">
      <w:pPr>
        <w:rPr>
          <w:ins w:id="1888" w:author="Charles Hall" w:date="2016-04-10T22:14:00Z"/>
          <w:del w:id="1889" w:author="CMH" w:date="2016-04-29T12:24:00Z"/>
        </w:rPr>
      </w:pPr>
      <w:ins w:id="1890" w:author="Charles Hall" w:date="2016-04-10T22:14:00Z">
        <w:del w:id="1891" w:author="CMH" w:date="2016-04-29T12:24:00Z">
          <w:r w:rsidDel="0070292F">
            <w:delText xml:space="preserve"> #-------------------------------------------------------------------------------</w:delText>
          </w:r>
        </w:del>
      </w:ins>
    </w:p>
    <w:p w14:paraId="23CB9267" w14:textId="38C37DA4" w:rsidR="00E10556" w:rsidDel="0070292F" w:rsidRDefault="00E10556" w:rsidP="00E10556">
      <w:pPr>
        <w:rPr>
          <w:ins w:id="1892" w:author="Charles Hall" w:date="2016-04-10T22:14:00Z"/>
          <w:del w:id="1893" w:author="CMH" w:date="2016-04-29T12:24:00Z"/>
        </w:rPr>
      </w:pPr>
      <w:ins w:id="1894" w:author="Charles Hall" w:date="2016-04-10T22:14:00Z">
        <w:del w:id="1895" w:author="CMH" w:date="2016-04-29T12:24:00Z">
          <w:r w:rsidDel="0070292F">
            <w:delText xml:space="preserve"> </w:delText>
          </w:r>
        </w:del>
      </w:ins>
    </w:p>
    <w:p w14:paraId="53BC2BEB" w14:textId="2D8FB9B5" w:rsidR="00E10556" w:rsidDel="0070292F" w:rsidRDefault="00E10556" w:rsidP="00E10556">
      <w:pPr>
        <w:rPr>
          <w:ins w:id="1896" w:author="Charles Hall" w:date="2016-04-10T22:14:00Z"/>
          <w:del w:id="1897" w:author="CMH" w:date="2016-04-29T12:24:00Z"/>
        </w:rPr>
      </w:pPr>
      <w:ins w:id="1898" w:author="Charles Hall" w:date="2016-04-10T22:14:00Z">
        <w:del w:id="1899" w:author="CMH" w:date="2016-04-29T12:24:00Z">
          <w:r w:rsidDel="0070292F">
            <w:delText xml:space="preserve"> # Import all of the libraries</w:delText>
          </w:r>
        </w:del>
      </w:ins>
    </w:p>
    <w:p w14:paraId="74EDC08B" w14:textId="4FCA31DD" w:rsidR="00E10556" w:rsidDel="0070292F" w:rsidRDefault="00E10556" w:rsidP="00E10556">
      <w:pPr>
        <w:rPr>
          <w:ins w:id="1900" w:author="Charles Hall" w:date="2016-04-10T22:14:00Z"/>
          <w:del w:id="1901" w:author="CMH" w:date="2016-04-29T12:24:00Z"/>
        </w:rPr>
      </w:pPr>
      <w:ins w:id="1902" w:author="Charles Hall" w:date="2016-04-10T22:14:00Z">
        <w:del w:id="1903" w:author="CMH" w:date="2016-04-29T12:24:00Z">
          <w:r w:rsidDel="0070292F">
            <w:delText xml:space="preserve"> import httplib</w:delText>
          </w:r>
        </w:del>
      </w:ins>
    </w:p>
    <w:p w14:paraId="60007D18" w14:textId="4B288FC7" w:rsidR="00E10556" w:rsidDel="0070292F" w:rsidRDefault="00E10556" w:rsidP="00E10556">
      <w:pPr>
        <w:rPr>
          <w:ins w:id="1904" w:author="Charles Hall" w:date="2016-04-10T22:14:00Z"/>
          <w:del w:id="1905" w:author="CMH" w:date="2016-04-29T12:24:00Z"/>
        </w:rPr>
      </w:pPr>
      <w:ins w:id="1906" w:author="Charles Hall" w:date="2016-04-10T22:14:00Z">
        <w:del w:id="1907" w:author="CMH" w:date="2016-04-29T12:24:00Z">
          <w:r w:rsidDel="0070292F">
            <w:delText xml:space="preserve"> import urllib</w:delText>
          </w:r>
        </w:del>
      </w:ins>
    </w:p>
    <w:p w14:paraId="0DCBF171" w14:textId="726F0513" w:rsidR="00E10556" w:rsidDel="0070292F" w:rsidRDefault="00E10556" w:rsidP="00E10556">
      <w:pPr>
        <w:rPr>
          <w:ins w:id="1908" w:author="Charles Hall" w:date="2016-04-10T22:14:00Z"/>
          <w:del w:id="1909" w:author="CMH" w:date="2016-04-29T12:24:00Z"/>
        </w:rPr>
      </w:pPr>
      <w:ins w:id="1910" w:author="Charles Hall" w:date="2016-04-10T22:14:00Z">
        <w:del w:id="1911" w:author="CMH" w:date="2016-04-29T12:24:00Z">
          <w:r w:rsidDel="0070292F">
            <w:delText xml:space="preserve"> import json</w:delText>
          </w:r>
        </w:del>
      </w:ins>
    </w:p>
    <w:p w14:paraId="63FA28DB" w14:textId="54B6A1A0" w:rsidR="00E10556" w:rsidDel="0070292F" w:rsidRDefault="00E10556" w:rsidP="00E10556">
      <w:pPr>
        <w:rPr>
          <w:ins w:id="1912" w:author="Charles Hall" w:date="2016-04-10T22:14:00Z"/>
          <w:del w:id="1913" w:author="CMH" w:date="2016-04-29T12:24:00Z"/>
        </w:rPr>
      </w:pPr>
      <w:ins w:id="1914" w:author="Charles Hall" w:date="2016-04-10T22:14:00Z">
        <w:del w:id="1915" w:author="CMH" w:date="2016-04-29T12:24:00Z">
          <w:r w:rsidDel="0070292F">
            <w:delText xml:space="preserve"> import pprint</w:delText>
          </w:r>
        </w:del>
      </w:ins>
    </w:p>
    <w:p w14:paraId="0EFE4B3A" w14:textId="65820CC6" w:rsidR="00E10556" w:rsidDel="0070292F" w:rsidRDefault="00E10556" w:rsidP="00E10556">
      <w:pPr>
        <w:rPr>
          <w:ins w:id="1916" w:author="Charles Hall" w:date="2016-04-10T22:14:00Z"/>
          <w:del w:id="1917" w:author="CMH" w:date="2016-04-29T12:24:00Z"/>
        </w:rPr>
      </w:pPr>
      <w:ins w:id="1918" w:author="Charles Hall" w:date="2016-04-10T22:14:00Z">
        <w:del w:id="1919" w:author="CMH" w:date="2016-04-29T12:24:00Z">
          <w:r w:rsidDel="0070292F">
            <w:delText xml:space="preserve"> </w:delText>
          </w:r>
        </w:del>
      </w:ins>
    </w:p>
    <w:p w14:paraId="4C98B89A" w14:textId="73F8CCBC" w:rsidR="00E10556" w:rsidDel="0070292F" w:rsidRDefault="00E10556" w:rsidP="00E10556">
      <w:pPr>
        <w:rPr>
          <w:ins w:id="1920" w:author="Charles Hall" w:date="2016-04-10T22:14:00Z"/>
          <w:del w:id="1921" w:author="CMH" w:date="2016-04-29T12:24:00Z"/>
        </w:rPr>
      </w:pPr>
      <w:ins w:id="1922" w:author="Charles Hall" w:date="2016-04-10T22:14:00Z">
        <w:del w:id="1923" w:author="CMH" w:date="2016-04-29T12:24:00Z">
          <w:r w:rsidDel="0070292F">
            <w:delText xml:space="preserve"> #Yelp Python Client Support</w:delText>
          </w:r>
        </w:del>
      </w:ins>
    </w:p>
    <w:p w14:paraId="19EEBF31" w14:textId="052CB849" w:rsidR="00E10556" w:rsidDel="0070292F" w:rsidRDefault="00E10556" w:rsidP="00E10556">
      <w:pPr>
        <w:rPr>
          <w:ins w:id="1924" w:author="Charles Hall" w:date="2016-04-10T22:14:00Z"/>
          <w:del w:id="1925" w:author="CMH" w:date="2016-04-29T12:24:00Z"/>
        </w:rPr>
      </w:pPr>
      <w:ins w:id="1926" w:author="Charles Hall" w:date="2016-04-10T22:14:00Z">
        <w:del w:id="1927" w:author="CMH" w:date="2016-04-29T12:24:00Z">
          <w:r w:rsidDel="0070292F">
            <w:delText xml:space="preserve"> from yelp.client import Client</w:delText>
          </w:r>
        </w:del>
      </w:ins>
    </w:p>
    <w:p w14:paraId="77298D12" w14:textId="3661FDA5" w:rsidR="00E10556" w:rsidDel="0070292F" w:rsidRDefault="00E10556" w:rsidP="00E10556">
      <w:pPr>
        <w:rPr>
          <w:ins w:id="1928" w:author="Charles Hall" w:date="2016-04-10T22:14:00Z"/>
          <w:del w:id="1929" w:author="CMH" w:date="2016-04-29T12:24:00Z"/>
        </w:rPr>
      </w:pPr>
      <w:ins w:id="1930" w:author="Charles Hall" w:date="2016-04-10T22:14:00Z">
        <w:del w:id="1931" w:author="CMH" w:date="2016-04-29T12:24:00Z">
          <w:r w:rsidDel="0070292F">
            <w:delText xml:space="preserve"> from yelp.oauth1_authenticator import Oauth1Authenticator</w:delText>
          </w:r>
        </w:del>
      </w:ins>
    </w:p>
    <w:p w14:paraId="1015D651" w14:textId="5A364C80" w:rsidR="00E10556" w:rsidDel="0070292F" w:rsidRDefault="00E10556" w:rsidP="00E10556">
      <w:pPr>
        <w:rPr>
          <w:ins w:id="1932" w:author="Charles Hall" w:date="2016-04-10T22:14:00Z"/>
          <w:del w:id="1933" w:author="CMH" w:date="2016-04-29T12:24:00Z"/>
        </w:rPr>
      </w:pPr>
      <w:ins w:id="1934" w:author="Charles Hall" w:date="2016-04-10T22:14:00Z">
        <w:del w:id="1935" w:author="CMH" w:date="2016-04-29T12:24:00Z">
          <w:r w:rsidDel="0070292F">
            <w:delText xml:space="preserve"> </w:delText>
          </w:r>
        </w:del>
      </w:ins>
    </w:p>
    <w:p w14:paraId="30CB8EC2" w14:textId="54A7BAEA" w:rsidR="00E10556" w:rsidDel="0070292F" w:rsidRDefault="00E10556" w:rsidP="00E10556">
      <w:pPr>
        <w:rPr>
          <w:ins w:id="1936" w:author="Charles Hall" w:date="2016-04-10T22:14:00Z"/>
          <w:del w:id="1937" w:author="CMH" w:date="2016-04-29T12:24:00Z"/>
        </w:rPr>
      </w:pPr>
      <w:ins w:id="1938" w:author="Charles Hall" w:date="2016-04-10T22:14:00Z">
        <w:del w:id="1939" w:author="CMH" w:date="2016-04-29T12:24:00Z">
          <w:r w:rsidDel="0070292F">
            <w:delText xml:space="preserve"> auth = Oauth1Authenticator(</w:delText>
          </w:r>
        </w:del>
      </w:ins>
    </w:p>
    <w:p w14:paraId="0C307E33" w14:textId="2E1A370D" w:rsidR="00E10556" w:rsidDel="0070292F" w:rsidRDefault="00E10556" w:rsidP="00E10556">
      <w:pPr>
        <w:rPr>
          <w:ins w:id="1940" w:author="Charles Hall" w:date="2016-04-10T22:14:00Z"/>
          <w:del w:id="1941" w:author="CMH" w:date="2016-04-29T12:24:00Z"/>
        </w:rPr>
      </w:pPr>
      <w:ins w:id="1942" w:author="Charles Hall" w:date="2016-04-10T22:14:00Z">
        <w:del w:id="1943" w:author="CMH" w:date="2016-04-29T12:24:00Z">
          <w:r w:rsidDel="0070292F">
            <w:delText xml:space="preserve">     consumer_key='NLz9tZJ465VfGE1ZF4wSvw',</w:delText>
          </w:r>
        </w:del>
      </w:ins>
    </w:p>
    <w:p w14:paraId="3B661636" w14:textId="375F77F8" w:rsidR="00E10556" w:rsidDel="0070292F" w:rsidRDefault="00E10556" w:rsidP="00E10556">
      <w:pPr>
        <w:rPr>
          <w:ins w:id="1944" w:author="Charles Hall" w:date="2016-04-10T22:14:00Z"/>
          <w:del w:id="1945" w:author="CMH" w:date="2016-04-29T12:24:00Z"/>
        </w:rPr>
      </w:pPr>
      <w:ins w:id="1946" w:author="Charles Hall" w:date="2016-04-10T22:14:00Z">
        <w:del w:id="1947" w:author="CMH" w:date="2016-04-29T12:24:00Z">
          <w:r w:rsidDel="0070292F">
            <w:delText xml:space="preserve">     consumer_secret='hPmTpTwFLNskvTNO-lu4HUNskMo',</w:delText>
          </w:r>
        </w:del>
      </w:ins>
    </w:p>
    <w:p w14:paraId="566EEB7C" w14:textId="2566B677" w:rsidR="00E10556" w:rsidDel="0070292F" w:rsidRDefault="00E10556" w:rsidP="00E10556">
      <w:pPr>
        <w:rPr>
          <w:ins w:id="1948" w:author="Charles Hall" w:date="2016-04-10T22:14:00Z"/>
          <w:del w:id="1949" w:author="CMH" w:date="2016-04-29T12:24:00Z"/>
        </w:rPr>
      </w:pPr>
      <w:ins w:id="1950" w:author="Charles Hall" w:date="2016-04-10T22:14:00Z">
        <w:del w:id="1951" w:author="CMH" w:date="2016-04-29T12:24:00Z">
          <w:r w:rsidDel="0070292F">
            <w:delText xml:space="preserve">     token='HLBajJ7AO9-EVkz-eRiaD0DDfFz4kE1q',</w:delText>
          </w:r>
        </w:del>
      </w:ins>
    </w:p>
    <w:p w14:paraId="784CD407" w14:textId="4608FCF8" w:rsidR="00E10556" w:rsidDel="0070292F" w:rsidRDefault="00E10556" w:rsidP="00E10556">
      <w:pPr>
        <w:rPr>
          <w:ins w:id="1952" w:author="Charles Hall" w:date="2016-04-10T22:14:00Z"/>
          <w:del w:id="1953" w:author="CMH" w:date="2016-04-29T12:24:00Z"/>
        </w:rPr>
      </w:pPr>
      <w:ins w:id="1954" w:author="Charles Hall" w:date="2016-04-10T22:14:00Z">
        <w:del w:id="1955" w:author="CMH" w:date="2016-04-29T12:24:00Z">
          <w:r w:rsidDel="0070292F">
            <w:delText xml:space="preserve">     token_secret='RLEhQPqvobQ9umvCKiCN_wJxFHc'</w:delText>
          </w:r>
        </w:del>
      </w:ins>
    </w:p>
    <w:p w14:paraId="366F0488" w14:textId="09E22CC7" w:rsidR="00E10556" w:rsidDel="0070292F" w:rsidRDefault="00E10556" w:rsidP="00E10556">
      <w:pPr>
        <w:rPr>
          <w:ins w:id="1956" w:author="Charles Hall" w:date="2016-04-10T22:14:00Z"/>
          <w:del w:id="1957" w:author="CMH" w:date="2016-04-29T12:24:00Z"/>
        </w:rPr>
      </w:pPr>
      <w:ins w:id="1958" w:author="Charles Hall" w:date="2016-04-10T22:14:00Z">
        <w:del w:id="1959" w:author="CMH" w:date="2016-04-29T12:24:00Z">
          <w:r w:rsidDel="0070292F">
            <w:delText xml:space="preserve"> )</w:delText>
          </w:r>
        </w:del>
      </w:ins>
    </w:p>
    <w:p w14:paraId="5C0DB623" w14:textId="5C485EC5" w:rsidR="00E10556" w:rsidDel="0070292F" w:rsidRDefault="00E10556" w:rsidP="00E10556">
      <w:pPr>
        <w:rPr>
          <w:ins w:id="1960" w:author="Charles Hall" w:date="2016-04-10T22:14:00Z"/>
          <w:del w:id="1961" w:author="CMH" w:date="2016-04-29T12:24:00Z"/>
        </w:rPr>
      </w:pPr>
      <w:ins w:id="1962" w:author="Charles Hall" w:date="2016-04-10T22:14:00Z">
        <w:del w:id="1963" w:author="CMH" w:date="2016-04-29T12:24:00Z">
          <w:r w:rsidDel="0070292F">
            <w:delText xml:space="preserve"> </w:delText>
          </w:r>
        </w:del>
      </w:ins>
    </w:p>
    <w:p w14:paraId="151149AA" w14:textId="48B8AE1B" w:rsidR="00E10556" w:rsidDel="0070292F" w:rsidRDefault="00E10556" w:rsidP="00E10556">
      <w:pPr>
        <w:rPr>
          <w:ins w:id="1964" w:author="Charles Hall" w:date="2016-04-10T22:14:00Z"/>
          <w:del w:id="1965" w:author="CMH" w:date="2016-04-29T12:24:00Z"/>
        </w:rPr>
      </w:pPr>
      <w:ins w:id="1966" w:author="Charles Hall" w:date="2016-04-10T22:14:00Z">
        <w:del w:id="1967" w:author="CMH" w:date="2016-04-29T12:24:00Z">
          <w:r w:rsidDel="0070292F">
            <w:delText xml:space="preserve"> yelpClient = Client(auth)</w:delText>
          </w:r>
        </w:del>
      </w:ins>
    </w:p>
    <w:p w14:paraId="5343B647" w14:textId="380226DA" w:rsidR="00E10556" w:rsidDel="0070292F" w:rsidRDefault="00E10556" w:rsidP="00E10556">
      <w:pPr>
        <w:rPr>
          <w:ins w:id="1968" w:author="Charles Hall" w:date="2016-04-10T22:14:00Z"/>
          <w:del w:id="1969" w:author="CMH" w:date="2016-04-29T12:24:00Z"/>
        </w:rPr>
      </w:pPr>
      <w:ins w:id="1970" w:author="Charles Hall" w:date="2016-04-10T22:14:00Z">
        <w:del w:id="1971" w:author="CMH" w:date="2016-04-29T12:24:00Z">
          <w:r w:rsidDel="0070292F">
            <w:delText xml:space="preserve"> </w:delText>
          </w:r>
        </w:del>
      </w:ins>
    </w:p>
    <w:p w14:paraId="67B4B27C" w14:textId="27BCBECE" w:rsidR="00E10556" w:rsidDel="0070292F" w:rsidRDefault="00E10556" w:rsidP="00E10556">
      <w:pPr>
        <w:rPr>
          <w:ins w:id="1972" w:author="Charles Hall" w:date="2016-04-10T22:14:00Z"/>
          <w:del w:id="1973" w:author="CMH" w:date="2016-04-29T12:24:00Z"/>
        </w:rPr>
      </w:pPr>
      <w:ins w:id="1974" w:author="Charles Hall" w:date="2016-04-10T22:14:00Z">
        <w:del w:id="1975" w:author="CMH" w:date="2016-04-29T12:24:00Z">
          <w:r w:rsidDel="0070292F">
            <w:delText xml:space="preserve"> </w:delText>
          </w:r>
        </w:del>
      </w:ins>
    </w:p>
    <w:p w14:paraId="1A302015" w14:textId="3F9440C9" w:rsidR="00E10556" w:rsidDel="0070292F" w:rsidRDefault="00E10556" w:rsidP="00E10556">
      <w:pPr>
        <w:rPr>
          <w:ins w:id="1976" w:author="Charles Hall" w:date="2016-04-10T22:14:00Z"/>
          <w:del w:id="1977" w:author="CMH" w:date="2016-04-29T12:24:00Z"/>
        </w:rPr>
      </w:pPr>
      <w:ins w:id="1978" w:author="Charles Hall" w:date="2016-04-10T22:14:00Z">
        <w:del w:id="1979" w:author="CMH" w:date="2016-04-29T12:24:00Z">
          <w:r w:rsidDel="0070292F">
            <w:delText xml:space="preserve"> def yelpit( offset ):</w:delText>
          </w:r>
        </w:del>
      </w:ins>
    </w:p>
    <w:p w14:paraId="434B81B9" w14:textId="79851E7D" w:rsidR="00E10556" w:rsidDel="0070292F" w:rsidRDefault="00E10556" w:rsidP="00E10556">
      <w:pPr>
        <w:rPr>
          <w:ins w:id="1980" w:author="Charles Hall" w:date="2016-04-10T22:14:00Z"/>
          <w:del w:id="1981" w:author="CMH" w:date="2016-04-29T12:24:00Z"/>
        </w:rPr>
      </w:pPr>
      <w:ins w:id="1982" w:author="Charles Hall" w:date="2016-04-10T22:14:00Z">
        <w:del w:id="1983" w:author="CMH" w:date="2016-04-29T12:24:00Z">
          <w:r w:rsidDel="0070292F">
            <w:delText xml:space="preserve">     #This funciton pulls businesses from the Yelp API</w:delText>
          </w:r>
        </w:del>
      </w:ins>
    </w:p>
    <w:p w14:paraId="42BC639C" w14:textId="3AB3BCD7" w:rsidR="00E10556" w:rsidDel="0070292F" w:rsidRDefault="00E10556" w:rsidP="00E10556">
      <w:pPr>
        <w:rPr>
          <w:ins w:id="1984" w:author="Charles Hall" w:date="2016-04-10T22:14:00Z"/>
          <w:del w:id="1985" w:author="CMH" w:date="2016-04-29T12:24:00Z"/>
        </w:rPr>
      </w:pPr>
      <w:ins w:id="1986" w:author="Charles Hall" w:date="2016-04-10T22:14:00Z">
        <w:del w:id="1987" w:author="CMH" w:date="2016-04-29T12:24:00Z">
          <w:r w:rsidDel="0070292F">
            <w:delText xml:space="preserve"> </w:delText>
          </w:r>
        </w:del>
      </w:ins>
    </w:p>
    <w:p w14:paraId="50462380" w14:textId="35C4EF53" w:rsidR="00E10556" w:rsidDel="0070292F" w:rsidRDefault="00E10556" w:rsidP="00E10556">
      <w:pPr>
        <w:rPr>
          <w:ins w:id="1988" w:author="Charles Hall" w:date="2016-04-10T22:14:00Z"/>
          <w:del w:id="1989" w:author="CMH" w:date="2016-04-29T12:24:00Z"/>
        </w:rPr>
      </w:pPr>
      <w:ins w:id="1990" w:author="Charles Hall" w:date="2016-04-10T22:14:00Z">
        <w:del w:id="1991" w:author="CMH" w:date="2016-04-29T12:24:00Z">
          <w:r w:rsidDel="0070292F">
            <w:delText xml:space="preserve">     params = {</w:delText>
          </w:r>
        </w:del>
      </w:ins>
    </w:p>
    <w:p w14:paraId="2DCCB872" w14:textId="2208C569" w:rsidR="00E10556" w:rsidDel="0070292F" w:rsidRDefault="00E10556" w:rsidP="00E10556">
      <w:pPr>
        <w:rPr>
          <w:ins w:id="1992" w:author="Charles Hall" w:date="2016-04-10T22:14:00Z"/>
          <w:del w:id="1993" w:author="CMH" w:date="2016-04-29T12:24:00Z"/>
        </w:rPr>
      </w:pPr>
      <w:ins w:id="1994" w:author="Charles Hall" w:date="2016-04-10T22:14:00Z">
        <w:del w:id="1995" w:author="CMH" w:date="2016-04-29T12:24:00Z">
          <w:r w:rsidDel="0070292F">
            <w:delText xml:space="preserve">         'term': 'food',</w:delText>
          </w:r>
        </w:del>
      </w:ins>
    </w:p>
    <w:p w14:paraId="21CCCA2D" w14:textId="5F70E9F1" w:rsidR="00E10556" w:rsidDel="0070292F" w:rsidRDefault="00E10556" w:rsidP="00E10556">
      <w:pPr>
        <w:rPr>
          <w:ins w:id="1996" w:author="Charles Hall" w:date="2016-04-10T22:14:00Z"/>
          <w:del w:id="1997" w:author="CMH" w:date="2016-04-29T12:24:00Z"/>
        </w:rPr>
      </w:pPr>
      <w:ins w:id="1998" w:author="Charles Hall" w:date="2016-04-10T22:14:00Z">
        <w:del w:id="1999" w:author="CMH" w:date="2016-04-29T12:24:00Z">
          <w:r w:rsidDel="0070292F">
            <w:delText xml:space="preserve">         'radius_filter': '500',</w:delText>
          </w:r>
        </w:del>
      </w:ins>
    </w:p>
    <w:p w14:paraId="4874F53E" w14:textId="668893FA" w:rsidR="00E10556" w:rsidDel="0070292F" w:rsidRDefault="00E10556" w:rsidP="00E10556">
      <w:pPr>
        <w:rPr>
          <w:ins w:id="2000" w:author="Charles Hall" w:date="2016-04-10T22:14:00Z"/>
          <w:del w:id="2001" w:author="CMH" w:date="2016-04-29T12:24:00Z"/>
        </w:rPr>
      </w:pPr>
      <w:ins w:id="2002" w:author="Charles Hall" w:date="2016-04-10T22:14:00Z">
        <w:del w:id="2003" w:author="CMH" w:date="2016-04-29T12:24:00Z">
          <w:r w:rsidDel="0070292F">
            <w:delText xml:space="preserve">         'offset': offset,</w:delText>
          </w:r>
        </w:del>
      </w:ins>
    </w:p>
    <w:p w14:paraId="49F11DA5" w14:textId="46B28ED3" w:rsidR="00E10556" w:rsidDel="0070292F" w:rsidRDefault="00E10556" w:rsidP="00E10556">
      <w:pPr>
        <w:rPr>
          <w:ins w:id="2004" w:author="Charles Hall" w:date="2016-04-10T22:14:00Z"/>
          <w:del w:id="2005" w:author="CMH" w:date="2016-04-29T12:24:00Z"/>
        </w:rPr>
      </w:pPr>
      <w:ins w:id="2006" w:author="Charles Hall" w:date="2016-04-10T22:14:00Z">
        <w:del w:id="2007" w:author="CMH" w:date="2016-04-29T12:24:00Z">
          <w:r w:rsidDel="0070292F">
            <w:delText xml:space="preserve">         'sort': '0',</w:delText>
          </w:r>
        </w:del>
      </w:ins>
    </w:p>
    <w:p w14:paraId="420B1FC7" w14:textId="59921B4A" w:rsidR="00E10556" w:rsidDel="0070292F" w:rsidRDefault="00E10556" w:rsidP="00E10556">
      <w:pPr>
        <w:rPr>
          <w:ins w:id="2008" w:author="Charles Hall" w:date="2016-04-10T22:14:00Z"/>
          <w:del w:id="2009" w:author="CMH" w:date="2016-04-29T12:24:00Z"/>
        </w:rPr>
      </w:pPr>
      <w:ins w:id="2010" w:author="Charles Hall" w:date="2016-04-10T22:14:00Z">
        <w:del w:id="2011" w:author="CMH" w:date="2016-04-29T12:24:00Z">
          <w:r w:rsidDel="0070292F">
            <w:delText xml:space="preserve">         'category_filter': 'grocery'</w:delText>
          </w:r>
        </w:del>
      </w:ins>
    </w:p>
    <w:p w14:paraId="3FCEF128" w14:textId="5BCCB814" w:rsidR="00E10556" w:rsidDel="0070292F" w:rsidRDefault="00E10556" w:rsidP="00E10556">
      <w:pPr>
        <w:rPr>
          <w:ins w:id="2012" w:author="Charles Hall" w:date="2016-04-10T22:14:00Z"/>
          <w:del w:id="2013" w:author="CMH" w:date="2016-04-29T12:24:00Z"/>
        </w:rPr>
      </w:pPr>
      <w:ins w:id="2014" w:author="Charles Hall" w:date="2016-04-10T22:14:00Z">
        <w:del w:id="2015" w:author="CMH" w:date="2016-04-29T12:24:00Z">
          <w:r w:rsidDel="0070292F">
            <w:delText xml:space="preserve">     }</w:delText>
          </w:r>
        </w:del>
      </w:ins>
    </w:p>
    <w:p w14:paraId="01065989" w14:textId="4B57D690" w:rsidR="00E10556" w:rsidDel="0070292F" w:rsidRDefault="00E10556" w:rsidP="00E10556">
      <w:pPr>
        <w:rPr>
          <w:ins w:id="2016" w:author="Charles Hall" w:date="2016-04-10T22:14:00Z"/>
          <w:del w:id="2017" w:author="CMH" w:date="2016-04-29T12:24:00Z"/>
        </w:rPr>
      </w:pPr>
      <w:ins w:id="2018" w:author="Charles Hall" w:date="2016-04-10T22:14:00Z">
        <w:del w:id="2019" w:author="CMH" w:date="2016-04-29T12:24:00Z">
          <w:r w:rsidDel="0070292F">
            <w:delText xml:space="preserve">     response =  yelpClient.search_by_coordinates(34.0465960,-118.2515835,**params)</w:delText>
          </w:r>
        </w:del>
      </w:ins>
    </w:p>
    <w:p w14:paraId="6BA5939D" w14:textId="406D085B" w:rsidR="00E10556" w:rsidDel="0070292F" w:rsidRDefault="00E10556" w:rsidP="00E10556">
      <w:pPr>
        <w:rPr>
          <w:ins w:id="2020" w:author="Charles Hall" w:date="2016-04-10T22:14:00Z"/>
          <w:del w:id="2021" w:author="CMH" w:date="2016-04-29T12:24:00Z"/>
        </w:rPr>
      </w:pPr>
      <w:ins w:id="2022" w:author="Charles Hall" w:date="2016-04-10T22:14:00Z">
        <w:del w:id="2023" w:author="CMH" w:date="2016-04-29T12:24:00Z">
          <w:r w:rsidDel="0070292F">
            <w:delText xml:space="preserve">     print response.total</w:delText>
          </w:r>
        </w:del>
      </w:ins>
    </w:p>
    <w:p w14:paraId="4A1CECBD" w14:textId="6BD3FE97" w:rsidR="00E10556" w:rsidDel="0070292F" w:rsidRDefault="00E10556" w:rsidP="00E10556">
      <w:pPr>
        <w:rPr>
          <w:ins w:id="2024" w:author="Charles Hall" w:date="2016-04-10T22:14:00Z"/>
          <w:del w:id="2025" w:author="CMH" w:date="2016-04-29T12:24:00Z"/>
        </w:rPr>
      </w:pPr>
      <w:ins w:id="2026" w:author="Charles Hall" w:date="2016-04-10T22:14:00Z">
        <w:del w:id="2027" w:author="CMH" w:date="2016-04-29T12:24:00Z">
          <w:r w:rsidDel="0070292F">
            <w:delText xml:space="preserve">     for key in response.businesses:</w:delText>
          </w:r>
        </w:del>
      </w:ins>
    </w:p>
    <w:p w14:paraId="52B2FA08" w14:textId="6D2A0FDA" w:rsidR="00E10556" w:rsidDel="0070292F" w:rsidRDefault="00E10556" w:rsidP="00E10556">
      <w:pPr>
        <w:rPr>
          <w:ins w:id="2028" w:author="Charles Hall" w:date="2016-04-10T22:14:00Z"/>
          <w:del w:id="2029" w:author="CMH" w:date="2016-04-29T12:24:00Z"/>
        </w:rPr>
      </w:pPr>
      <w:ins w:id="2030" w:author="Charles Hall" w:date="2016-04-10T22:14:00Z">
        <w:del w:id="2031" w:author="CMH" w:date="2016-04-29T12:24:00Z">
          <w:r w:rsidDel="0070292F">
            <w:delText xml:space="preserve">         print key.location.coordinate.latitude, ",",</w:delText>
          </w:r>
        </w:del>
      </w:ins>
    </w:p>
    <w:p w14:paraId="372EE9E9" w14:textId="69342ACD" w:rsidR="00E10556" w:rsidDel="0070292F" w:rsidRDefault="00E10556" w:rsidP="00E10556">
      <w:pPr>
        <w:rPr>
          <w:ins w:id="2032" w:author="Charles Hall" w:date="2016-04-10T22:14:00Z"/>
          <w:del w:id="2033" w:author="CMH" w:date="2016-04-29T12:24:00Z"/>
        </w:rPr>
      </w:pPr>
      <w:ins w:id="2034" w:author="Charles Hall" w:date="2016-04-10T22:14:00Z">
        <w:del w:id="2035" w:author="CMH" w:date="2016-04-29T12:24:00Z">
          <w:r w:rsidDel="0070292F">
            <w:delText xml:space="preserve">         print key.location.coordinate.longitude, ",",</w:delText>
          </w:r>
        </w:del>
      </w:ins>
    </w:p>
    <w:p w14:paraId="1DD063CB" w14:textId="67DA0CD7" w:rsidR="00E10556" w:rsidDel="0070292F" w:rsidRDefault="00E10556" w:rsidP="00E10556">
      <w:pPr>
        <w:rPr>
          <w:ins w:id="2036" w:author="Charles Hall" w:date="2016-04-10T22:14:00Z"/>
          <w:del w:id="2037" w:author="CMH" w:date="2016-04-29T12:24:00Z"/>
        </w:rPr>
      </w:pPr>
      <w:ins w:id="2038" w:author="Charles Hall" w:date="2016-04-10T22:14:00Z">
        <w:del w:id="2039" w:author="CMH" w:date="2016-04-29T12:24:00Z">
          <w:r w:rsidDel="0070292F">
            <w:delText xml:space="preserve">         print key.name, ",",</w:delText>
          </w:r>
        </w:del>
      </w:ins>
    </w:p>
    <w:p w14:paraId="5E91158C" w14:textId="2719AC93" w:rsidR="00E10556" w:rsidDel="0070292F" w:rsidRDefault="00E10556" w:rsidP="00E10556">
      <w:pPr>
        <w:rPr>
          <w:ins w:id="2040" w:author="Charles Hall" w:date="2016-04-10T22:14:00Z"/>
          <w:del w:id="2041" w:author="CMH" w:date="2016-04-29T12:24:00Z"/>
        </w:rPr>
      </w:pPr>
      <w:ins w:id="2042" w:author="Charles Hall" w:date="2016-04-10T22:14:00Z">
        <w:del w:id="2043" w:author="CMH" w:date="2016-04-29T12:24:00Z">
          <w:r w:rsidDel="0070292F">
            <w:delText xml:space="preserve">         print key.categories, "\n"</w:delText>
          </w:r>
        </w:del>
      </w:ins>
    </w:p>
    <w:p w14:paraId="7EF47B8A" w14:textId="1DC7D6A8" w:rsidR="00E10556" w:rsidDel="0070292F" w:rsidRDefault="00E10556" w:rsidP="00E10556">
      <w:pPr>
        <w:rPr>
          <w:ins w:id="2044" w:author="Charles Hall" w:date="2016-04-10T22:14:00Z"/>
          <w:del w:id="2045" w:author="CMH" w:date="2016-04-29T12:24:00Z"/>
        </w:rPr>
      </w:pPr>
      <w:ins w:id="2046" w:author="Charles Hall" w:date="2016-04-10T22:14:00Z">
        <w:del w:id="2047" w:author="CMH" w:date="2016-04-29T12:24:00Z">
          <w:r w:rsidDel="0070292F">
            <w:delText xml:space="preserve"> </w:delText>
          </w:r>
        </w:del>
      </w:ins>
    </w:p>
    <w:p w14:paraId="04345B9E" w14:textId="2ED93270" w:rsidR="00E10556" w:rsidDel="0070292F" w:rsidRDefault="00E10556" w:rsidP="00E10556">
      <w:pPr>
        <w:rPr>
          <w:ins w:id="2048" w:author="Charles Hall" w:date="2016-04-10T22:14:00Z"/>
          <w:del w:id="2049" w:author="CMH" w:date="2016-04-29T12:24:00Z"/>
        </w:rPr>
      </w:pPr>
      <w:ins w:id="2050" w:author="Charles Hall" w:date="2016-04-10T22:14:00Z">
        <w:del w:id="2051" w:author="CMH" w:date="2016-04-29T12:24:00Z">
          <w:r w:rsidDel="0070292F">
            <w:delText xml:space="preserve">     offset += 20</w:delText>
          </w:r>
        </w:del>
      </w:ins>
    </w:p>
    <w:p w14:paraId="67AB60E3" w14:textId="4B888708" w:rsidR="00E10556" w:rsidDel="0070292F" w:rsidRDefault="00E10556" w:rsidP="00E10556">
      <w:pPr>
        <w:rPr>
          <w:ins w:id="2052" w:author="Charles Hall" w:date="2016-04-10T22:14:00Z"/>
          <w:del w:id="2053" w:author="CMH" w:date="2016-04-29T12:24:00Z"/>
        </w:rPr>
      </w:pPr>
      <w:ins w:id="2054" w:author="Charles Hall" w:date="2016-04-10T22:14:00Z">
        <w:del w:id="2055" w:author="CMH" w:date="2016-04-29T12:24:00Z">
          <w:r w:rsidDel="0070292F">
            <w:delText xml:space="preserve">     print offset, "\n"</w:delText>
          </w:r>
        </w:del>
      </w:ins>
    </w:p>
    <w:p w14:paraId="34B0CFEA" w14:textId="5B4FC4DF" w:rsidR="00E10556" w:rsidDel="0070292F" w:rsidRDefault="00E10556" w:rsidP="00E10556">
      <w:pPr>
        <w:rPr>
          <w:ins w:id="2056" w:author="Charles Hall" w:date="2016-04-10T22:14:00Z"/>
          <w:del w:id="2057" w:author="CMH" w:date="2016-04-29T12:24:00Z"/>
        </w:rPr>
      </w:pPr>
      <w:ins w:id="2058" w:author="Charles Hall" w:date="2016-04-10T22:14:00Z">
        <w:del w:id="2059" w:author="CMH" w:date="2016-04-29T12:24:00Z">
          <w:r w:rsidDel="0070292F">
            <w:delText xml:space="preserve">     if offset &lt; response.total:</w:delText>
          </w:r>
        </w:del>
      </w:ins>
    </w:p>
    <w:p w14:paraId="7E25099D" w14:textId="2CEFD7C5" w:rsidR="00E10556" w:rsidDel="0070292F" w:rsidRDefault="00E10556" w:rsidP="00E10556">
      <w:pPr>
        <w:rPr>
          <w:ins w:id="2060" w:author="Charles Hall" w:date="2016-04-10T22:14:00Z"/>
          <w:del w:id="2061" w:author="CMH" w:date="2016-04-29T12:24:00Z"/>
        </w:rPr>
      </w:pPr>
      <w:ins w:id="2062" w:author="Charles Hall" w:date="2016-04-10T22:14:00Z">
        <w:del w:id="2063" w:author="CMH" w:date="2016-04-29T12:24:00Z">
          <w:r w:rsidDel="0070292F">
            <w:delText xml:space="preserve">         yelpit(offset)</w:delText>
          </w:r>
        </w:del>
      </w:ins>
    </w:p>
    <w:p w14:paraId="6DEEC26B" w14:textId="059A657C" w:rsidR="00E10556" w:rsidDel="0070292F" w:rsidRDefault="00E10556" w:rsidP="00E10556">
      <w:pPr>
        <w:rPr>
          <w:ins w:id="2064" w:author="Charles Hall" w:date="2016-04-10T22:14:00Z"/>
          <w:del w:id="2065" w:author="CMH" w:date="2016-04-29T12:24:00Z"/>
        </w:rPr>
      </w:pPr>
      <w:ins w:id="2066" w:author="Charles Hall" w:date="2016-04-10T22:14:00Z">
        <w:del w:id="2067" w:author="CMH" w:date="2016-04-29T12:24:00Z">
          <w:r w:rsidDel="0070292F">
            <w:delText xml:space="preserve"> </w:delText>
          </w:r>
        </w:del>
      </w:ins>
    </w:p>
    <w:p w14:paraId="7BA582C5" w14:textId="57D8BCC6" w:rsidR="00E10556" w:rsidDel="0070292F" w:rsidRDefault="00E10556" w:rsidP="00E10556">
      <w:pPr>
        <w:rPr>
          <w:ins w:id="2068" w:author="Charles Hall" w:date="2016-04-10T22:14:00Z"/>
          <w:del w:id="2069" w:author="CMH" w:date="2016-04-29T12:24:00Z"/>
        </w:rPr>
      </w:pPr>
      <w:ins w:id="2070" w:author="Charles Hall" w:date="2016-04-10T22:14:00Z">
        <w:del w:id="2071" w:author="CMH" w:date="2016-04-29T12:24:00Z">
          <w:r w:rsidDel="0070292F">
            <w:delText xml:space="preserve"> </w:delText>
          </w:r>
        </w:del>
      </w:ins>
    </w:p>
    <w:p w14:paraId="1796C22B" w14:textId="0A4C58FE" w:rsidR="00E10556" w:rsidDel="0070292F" w:rsidRDefault="00E10556" w:rsidP="00E10556">
      <w:pPr>
        <w:rPr>
          <w:ins w:id="2072" w:author="Charles Hall" w:date="2016-04-10T22:14:00Z"/>
          <w:del w:id="2073" w:author="CMH" w:date="2016-04-29T12:24:00Z"/>
        </w:rPr>
      </w:pPr>
      <w:ins w:id="2074" w:author="Charles Hall" w:date="2016-04-10T22:14:00Z">
        <w:del w:id="2075" w:author="CMH" w:date="2016-04-29T12:24:00Z">
          <w:r w:rsidDel="0070292F">
            <w:delText xml:space="preserve"> def googit( max_tag_id ):</w:delText>
          </w:r>
        </w:del>
      </w:ins>
    </w:p>
    <w:p w14:paraId="0DA3B62E" w14:textId="035D04A3" w:rsidR="00E10556" w:rsidDel="0070292F" w:rsidRDefault="00E10556" w:rsidP="00E10556">
      <w:pPr>
        <w:rPr>
          <w:ins w:id="2076" w:author="Charles Hall" w:date="2016-04-10T22:14:00Z"/>
          <w:del w:id="2077" w:author="CMH" w:date="2016-04-29T12:24:00Z"/>
        </w:rPr>
      </w:pPr>
      <w:ins w:id="2078" w:author="Charles Hall" w:date="2016-04-10T22:14:00Z">
        <w:del w:id="2079" w:author="CMH" w:date="2016-04-29T12:24:00Z">
          <w:r w:rsidDel="0070292F">
            <w:delText xml:space="preserve">     conn = httplib.HTTPSConnection("maps.googleapis.com")</w:delText>
          </w:r>
        </w:del>
      </w:ins>
    </w:p>
    <w:p w14:paraId="5C90ABEC" w14:textId="45DBE1EC" w:rsidR="00E10556" w:rsidDel="0070292F" w:rsidRDefault="00E10556" w:rsidP="00E10556">
      <w:pPr>
        <w:rPr>
          <w:ins w:id="2080" w:author="Charles Hall" w:date="2016-04-10T22:14:00Z"/>
          <w:del w:id="2081" w:author="CMH" w:date="2016-04-29T12:24:00Z"/>
        </w:rPr>
      </w:pPr>
      <w:ins w:id="2082" w:author="Charles Hall" w:date="2016-04-10T22:14:00Z">
        <w:del w:id="2083" w:author="CMH" w:date="2016-04-29T12:24:00Z">
          <w:r w:rsidDel="0070292F">
            <w:delText xml:space="preserve"> </w:delText>
          </w:r>
        </w:del>
      </w:ins>
    </w:p>
    <w:p w14:paraId="352052D4" w14:textId="312A01BB" w:rsidR="00E10556" w:rsidDel="0070292F" w:rsidRDefault="00E10556" w:rsidP="00E10556">
      <w:pPr>
        <w:rPr>
          <w:ins w:id="2084" w:author="Charles Hall" w:date="2016-04-10T22:14:00Z"/>
          <w:del w:id="2085" w:author="CMH" w:date="2016-04-29T12:24:00Z"/>
        </w:rPr>
      </w:pPr>
      <w:ins w:id="2086" w:author="Charles Hall" w:date="2016-04-10T22:14:00Z">
        <w:del w:id="2087" w:author="CMH" w:date="2016-04-29T12:24:00Z">
          <w:r w:rsidDel="0070292F">
            <w:delText xml:space="preserve">     headers = {"":""}</w:delText>
          </w:r>
        </w:del>
      </w:ins>
    </w:p>
    <w:p w14:paraId="34165D8B" w14:textId="6500932B" w:rsidR="00E10556" w:rsidDel="0070292F" w:rsidRDefault="00E10556" w:rsidP="00E10556">
      <w:pPr>
        <w:rPr>
          <w:ins w:id="2088" w:author="Charles Hall" w:date="2016-04-10T22:14:00Z"/>
          <w:del w:id="2089" w:author="CMH" w:date="2016-04-29T12:24:00Z"/>
        </w:rPr>
      </w:pPr>
      <w:ins w:id="2090" w:author="Charles Hall" w:date="2016-04-10T22:14:00Z">
        <w:del w:id="2091" w:author="CMH" w:date="2016-04-29T12:24:00Z">
          <w:r w:rsidDel="0070292F">
            <w:delText xml:space="preserve">     #Lat Long for center of census tract</w:delText>
          </w:r>
        </w:del>
      </w:ins>
    </w:p>
    <w:p w14:paraId="590F5EC2" w14:textId="3AA0EC77" w:rsidR="00E10556" w:rsidDel="0070292F" w:rsidRDefault="00E10556" w:rsidP="00E10556">
      <w:pPr>
        <w:rPr>
          <w:ins w:id="2092" w:author="Charles Hall" w:date="2016-04-10T22:14:00Z"/>
          <w:del w:id="2093" w:author="CMH" w:date="2016-04-29T12:24:00Z"/>
        </w:rPr>
      </w:pPr>
      <w:ins w:id="2094" w:author="Charles Hall" w:date="2016-04-10T22:14:00Z">
        <w:del w:id="2095" w:author="CMH" w:date="2016-04-29T12:24:00Z">
          <w:r w:rsidDel="0070292F">
            <w:delText xml:space="preserve">     lat = "34.0465960"</w:delText>
          </w:r>
        </w:del>
      </w:ins>
    </w:p>
    <w:p w14:paraId="3DB31A55" w14:textId="6A77493B" w:rsidR="00E10556" w:rsidDel="0070292F" w:rsidRDefault="00E10556" w:rsidP="00E10556">
      <w:pPr>
        <w:rPr>
          <w:ins w:id="2096" w:author="Charles Hall" w:date="2016-04-10T22:14:00Z"/>
          <w:del w:id="2097" w:author="CMH" w:date="2016-04-29T12:24:00Z"/>
        </w:rPr>
      </w:pPr>
      <w:ins w:id="2098" w:author="Charles Hall" w:date="2016-04-10T22:14:00Z">
        <w:del w:id="2099" w:author="CMH" w:date="2016-04-29T12:24:00Z">
          <w:r w:rsidDel="0070292F">
            <w:delText xml:space="preserve">     lng = "-118.2515835"</w:delText>
          </w:r>
        </w:del>
      </w:ins>
    </w:p>
    <w:p w14:paraId="1B061143" w14:textId="4D134757" w:rsidR="00E10556" w:rsidDel="0070292F" w:rsidRDefault="00E10556" w:rsidP="00E10556">
      <w:pPr>
        <w:rPr>
          <w:ins w:id="2100" w:author="Charles Hall" w:date="2016-04-10T22:14:00Z"/>
          <w:del w:id="2101" w:author="CMH" w:date="2016-04-29T12:24:00Z"/>
        </w:rPr>
      </w:pPr>
      <w:ins w:id="2102" w:author="Charles Hall" w:date="2016-04-10T22:14:00Z">
        <w:del w:id="2103" w:author="CMH" w:date="2016-04-29T12:24:00Z">
          <w:r w:rsidDel="0070292F">
            <w:delText xml:space="preserve"> </w:delText>
          </w:r>
        </w:del>
      </w:ins>
    </w:p>
    <w:p w14:paraId="52D0FDC6" w14:textId="019D35EC" w:rsidR="00E10556" w:rsidDel="0070292F" w:rsidRDefault="00E10556" w:rsidP="00E10556">
      <w:pPr>
        <w:rPr>
          <w:ins w:id="2104" w:author="Charles Hall" w:date="2016-04-10T22:14:00Z"/>
          <w:del w:id="2105" w:author="CMH" w:date="2016-04-29T12:24:00Z"/>
        </w:rPr>
      </w:pPr>
      <w:ins w:id="2106" w:author="Charles Hall" w:date="2016-04-10T22:14:00Z">
        <w:del w:id="2107" w:author="CMH" w:date="2016-04-29T12:24:00Z">
          <w:r w:rsidDel="0070292F">
            <w:delText xml:space="preserve">     radius = "500"</w:delText>
          </w:r>
        </w:del>
      </w:ins>
    </w:p>
    <w:p w14:paraId="36A464E1" w14:textId="7B6D4CA3" w:rsidR="00E10556" w:rsidDel="0070292F" w:rsidRDefault="00E10556" w:rsidP="00E10556">
      <w:pPr>
        <w:rPr>
          <w:ins w:id="2108" w:author="Charles Hall" w:date="2016-04-10T22:14:00Z"/>
          <w:del w:id="2109" w:author="CMH" w:date="2016-04-29T12:24:00Z"/>
        </w:rPr>
      </w:pPr>
      <w:ins w:id="2110" w:author="Charles Hall" w:date="2016-04-10T22:14:00Z">
        <w:del w:id="2111" w:author="CMH" w:date="2016-04-29T12:24:00Z">
          <w:r w:rsidDel="0070292F">
            <w:delText xml:space="preserve">     #types = "restaurant"</w:delText>
          </w:r>
        </w:del>
      </w:ins>
    </w:p>
    <w:p w14:paraId="5BBEDE4F" w14:textId="7ECD107B" w:rsidR="00E10556" w:rsidDel="0070292F" w:rsidRDefault="00E10556" w:rsidP="00E10556">
      <w:pPr>
        <w:rPr>
          <w:ins w:id="2112" w:author="Charles Hall" w:date="2016-04-10T22:14:00Z"/>
          <w:del w:id="2113" w:author="CMH" w:date="2016-04-29T12:24:00Z"/>
        </w:rPr>
      </w:pPr>
      <w:ins w:id="2114" w:author="Charles Hall" w:date="2016-04-10T22:14:00Z">
        <w:del w:id="2115" w:author="CMH" w:date="2016-04-29T12:24:00Z">
          <w:r w:rsidDel="0070292F">
            <w:delText xml:space="preserve">     types = "grocery_or_supermarket"</w:delText>
          </w:r>
        </w:del>
      </w:ins>
    </w:p>
    <w:p w14:paraId="44635CFB" w14:textId="024F6CC5" w:rsidR="00E10556" w:rsidDel="0070292F" w:rsidRDefault="00E10556" w:rsidP="00E10556">
      <w:pPr>
        <w:rPr>
          <w:ins w:id="2116" w:author="Charles Hall" w:date="2016-04-10T22:14:00Z"/>
          <w:del w:id="2117" w:author="CMH" w:date="2016-04-29T12:24:00Z"/>
        </w:rPr>
      </w:pPr>
      <w:ins w:id="2118" w:author="Charles Hall" w:date="2016-04-10T22:14:00Z">
        <w:del w:id="2119" w:author="CMH" w:date="2016-04-29T12:24:00Z">
          <w:r w:rsidDel="0070292F">
            <w:delText xml:space="preserve">     APIkey = "AIzaSyB864Llir0-1NrFaQ1yr3TIzG9fB09IP7c"</w:delText>
          </w:r>
        </w:del>
      </w:ins>
    </w:p>
    <w:p w14:paraId="32F2F2AF" w14:textId="447D1DF9" w:rsidR="00E10556" w:rsidDel="0070292F" w:rsidRDefault="00E10556" w:rsidP="00E10556">
      <w:pPr>
        <w:rPr>
          <w:ins w:id="2120" w:author="Charles Hall" w:date="2016-04-10T22:14:00Z"/>
          <w:del w:id="2121" w:author="CMH" w:date="2016-04-29T12:24:00Z"/>
        </w:rPr>
      </w:pPr>
      <w:ins w:id="2122" w:author="Charles Hall" w:date="2016-04-10T22:14:00Z">
        <w:del w:id="2123" w:author="CMH" w:date="2016-04-29T12:24:00Z">
          <w:r w:rsidDel="0070292F">
            <w:delText xml:space="preserve"> </w:delText>
          </w:r>
        </w:del>
      </w:ins>
    </w:p>
    <w:p w14:paraId="2D54F3D3" w14:textId="3626BCCD" w:rsidR="00E10556" w:rsidDel="0070292F" w:rsidRDefault="00E10556" w:rsidP="00E10556">
      <w:pPr>
        <w:rPr>
          <w:ins w:id="2124" w:author="Charles Hall" w:date="2016-04-10T22:14:00Z"/>
          <w:del w:id="2125" w:author="CMH" w:date="2016-04-29T12:24:00Z"/>
        </w:rPr>
      </w:pPr>
      <w:ins w:id="2126" w:author="Charles Hall" w:date="2016-04-10T22:14:00Z">
        <w:del w:id="2127" w:author="CMH" w:date="2016-04-29T12:24:00Z">
          <w:r w:rsidDel="0070292F">
            <w:delText xml:space="preserve">     conn.request("GET", "/maps/api/place/nearbysearch/json?location=" + lat + "," + lng + "&amp;radius=" + radius + "&amp;types=" + types + "&amp;key=" + APIkey)</w:delText>
          </w:r>
        </w:del>
      </w:ins>
    </w:p>
    <w:p w14:paraId="2F1AADBC" w14:textId="4F75DB46" w:rsidR="00E10556" w:rsidDel="0070292F" w:rsidRDefault="00E10556" w:rsidP="00E10556">
      <w:pPr>
        <w:rPr>
          <w:ins w:id="2128" w:author="Charles Hall" w:date="2016-04-10T22:14:00Z"/>
          <w:del w:id="2129" w:author="CMH" w:date="2016-04-29T12:24:00Z"/>
        </w:rPr>
      </w:pPr>
      <w:ins w:id="2130" w:author="Charles Hall" w:date="2016-04-10T22:14:00Z">
        <w:del w:id="2131" w:author="CMH" w:date="2016-04-29T12:24:00Z">
          <w:r w:rsidDel="0070292F">
            <w:delText xml:space="preserve"> </w:delText>
          </w:r>
        </w:del>
      </w:ins>
    </w:p>
    <w:p w14:paraId="2D87D519" w14:textId="34B3B6BD" w:rsidR="00E10556" w:rsidDel="0070292F" w:rsidRDefault="00E10556" w:rsidP="00E10556">
      <w:pPr>
        <w:rPr>
          <w:ins w:id="2132" w:author="Charles Hall" w:date="2016-04-10T22:14:00Z"/>
          <w:del w:id="2133" w:author="CMH" w:date="2016-04-29T12:24:00Z"/>
        </w:rPr>
      </w:pPr>
      <w:ins w:id="2134" w:author="Charles Hall" w:date="2016-04-10T22:14:00Z">
        <w:del w:id="2135" w:author="CMH" w:date="2016-04-29T12:24:00Z">
          <w:r w:rsidDel="0070292F">
            <w:delText xml:space="preserve">     #f = open('skidrokyo.csv','w')</w:delText>
          </w:r>
        </w:del>
      </w:ins>
    </w:p>
    <w:p w14:paraId="4F06E4B7" w14:textId="6E0962B0" w:rsidR="00E10556" w:rsidDel="0070292F" w:rsidRDefault="00E10556" w:rsidP="00E10556">
      <w:pPr>
        <w:rPr>
          <w:ins w:id="2136" w:author="Charles Hall" w:date="2016-04-10T22:14:00Z"/>
          <w:del w:id="2137" w:author="CMH" w:date="2016-04-29T12:24:00Z"/>
        </w:rPr>
      </w:pPr>
      <w:ins w:id="2138" w:author="Charles Hall" w:date="2016-04-10T22:14:00Z">
        <w:del w:id="2139" w:author="CMH" w:date="2016-04-29T12:24:00Z">
          <w:r w:rsidDel="0070292F">
            <w:delText xml:space="preserve"> </w:delText>
          </w:r>
        </w:del>
      </w:ins>
    </w:p>
    <w:p w14:paraId="56812901" w14:textId="67ECF772" w:rsidR="00E10556" w:rsidDel="0070292F" w:rsidRDefault="00E10556" w:rsidP="00E10556">
      <w:pPr>
        <w:rPr>
          <w:ins w:id="2140" w:author="Charles Hall" w:date="2016-04-10T22:14:00Z"/>
          <w:del w:id="2141" w:author="CMH" w:date="2016-04-29T12:24:00Z"/>
        </w:rPr>
      </w:pPr>
      <w:ins w:id="2142" w:author="Charles Hall" w:date="2016-04-10T22:14:00Z">
        <w:del w:id="2143" w:author="CMH" w:date="2016-04-29T12:24:00Z">
          <w:r w:rsidDel="0070292F">
            <w:delText xml:space="preserve">     # Get the response and print the response information eg. 200 OK or 404 Not Found</w:delText>
          </w:r>
        </w:del>
      </w:ins>
    </w:p>
    <w:p w14:paraId="340EF41D" w14:textId="3FE9B6F6" w:rsidR="00E10556" w:rsidDel="0070292F" w:rsidRDefault="00E10556" w:rsidP="00E10556">
      <w:pPr>
        <w:rPr>
          <w:ins w:id="2144" w:author="Charles Hall" w:date="2016-04-10T22:14:00Z"/>
          <w:del w:id="2145" w:author="CMH" w:date="2016-04-29T12:24:00Z"/>
        </w:rPr>
      </w:pPr>
      <w:ins w:id="2146" w:author="Charles Hall" w:date="2016-04-10T22:14:00Z">
        <w:del w:id="2147" w:author="CMH" w:date="2016-04-29T12:24:00Z">
          <w:r w:rsidDel="0070292F">
            <w:delText xml:space="preserve">     response = conn.getresponse()</w:delText>
          </w:r>
        </w:del>
      </w:ins>
    </w:p>
    <w:p w14:paraId="3CB7D3D4" w14:textId="5E88A251" w:rsidR="00E10556" w:rsidDel="0070292F" w:rsidRDefault="00E10556" w:rsidP="00E10556">
      <w:pPr>
        <w:rPr>
          <w:ins w:id="2148" w:author="Charles Hall" w:date="2016-04-10T22:14:00Z"/>
          <w:del w:id="2149" w:author="CMH" w:date="2016-04-29T12:24:00Z"/>
        </w:rPr>
      </w:pPr>
      <w:ins w:id="2150" w:author="Charles Hall" w:date="2016-04-10T22:14:00Z">
        <w:del w:id="2151" w:author="CMH" w:date="2016-04-29T12:24:00Z">
          <w:r w:rsidDel="0070292F">
            <w:delText xml:space="preserve">     print response.status, response.reason</w:delText>
          </w:r>
        </w:del>
      </w:ins>
    </w:p>
    <w:p w14:paraId="734636F1" w14:textId="20F02DFD" w:rsidR="00E10556" w:rsidDel="0070292F" w:rsidRDefault="00E10556" w:rsidP="00E10556">
      <w:pPr>
        <w:rPr>
          <w:ins w:id="2152" w:author="Charles Hall" w:date="2016-04-10T22:14:00Z"/>
          <w:del w:id="2153" w:author="CMH" w:date="2016-04-29T12:24:00Z"/>
        </w:rPr>
      </w:pPr>
      <w:ins w:id="2154" w:author="Charles Hall" w:date="2016-04-10T22:14:00Z">
        <w:del w:id="2155" w:author="CMH" w:date="2016-04-29T12:24:00Z">
          <w:r w:rsidDel="0070292F">
            <w:delText xml:space="preserve"> </w:delText>
          </w:r>
        </w:del>
      </w:ins>
    </w:p>
    <w:p w14:paraId="67B6ADF7" w14:textId="41C6D80F" w:rsidR="00E10556" w:rsidDel="0070292F" w:rsidRDefault="00E10556" w:rsidP="00E10556">
      <w:pPr>
        <w:rPr>
          <w:ins w:id="2156" w:author="Charles Hall" w:date="2016-04-10T22:14:00Z"/>
          <w:del w:id="2157" w:author="CMH" w:date="2016-04-29T12:24:00Z"/>
        </w:rPr>
      </w:pPr>
      <w:ins w:id="2158" w:author="Charles Hall" w:date="2016-04-10T22:14:00Z">
        <w:del w:id="2159" w:author="CMH" w:date="2016-04-29T12:24:00Z">
          <w:r w:rsidDel="0070292F">
            <w:delText xml:space="preserve">     # Get and print the actual data</w:delText>
          </w:r>
        </w:del>
      </w:ins>
    </w:p>
    <w:p w14:paraId="663CC4A7" w14:textId="463548D3" w:rsidR="00E10556" w:rsidDel="0070292F" w:rsidRDefault="00E10556" w:rsidP="00E10556">
      <w:pPr>
        <w:rPr>
          <w:ins w:id="2160" w:author="Charles Hall" w:date="2016-04-10T22:14:00Z"/>
          <w:del w:id="2161" w:author="CMH" w:date="2016-04-29T12:24:00Z"/>
        </w:rPr>
      </w:pPr>
      <w:ins w:id="2162" w:author="Charles Hall" w:date="2016-04-10T22:14:00Z">
        <w:del w:id="2163" w:author="CMH" w:date="2016-04-29T12:24:00Z">
          <w:r w:rsidDel="0070292F">
            <w:delText xml:space="preserve">     data = response.read()</w:delText>
          </w:r>
        </w:del>
      </w:ins>
    </w:p>
    <w:p w14:paraId="44513866" w14:textId="420C33D5" w:rsidR="00E10556" w:rsidDel="0070292F" w:rsidRDefault="00E10556" w:rsidP="00E10556">
      <w:pPr>
        <w:rPr>
          <w:ins w:id="2164" w:author="Charles Hall" w:date="2016-04-10T22:14:00Z"/>
          <w:del w:id="2165" w:author="CMH" w:date="2016-04-29T12:24:00Z"/>
        </w:rPr>
      </w:pPr>
      <w:ins w:id="2166" w:author="Charles Hall" w:date="2016-04-10T22:14:00Z">
        <w:del w:id="2167" w:author="CMH" w:date="2016-04-29T12:24:00Z">
          <w:r w:rsidDel="0070292F">
            <w:delText xml:space="preserve"> </w:delText>
          </w:r>
        </w:del>
      </w:ins>
    </w:p>
    <w:p w14:paraId="7AED72F3" w14:textId="4F2E8175" w:rsidR="00E10556" w:rsidDel="0070292F" w:rsidRDefault="00E10556" w:rsidP="00E10556">
      <w:pPr>
        <w:rPr>
          <w:ins w:id="2168" w:author="Charles Hall" w:date="2016-04-10T22:14:00Z"/>
          <w:del w:id="2169" w:author="CMH" w:date="2016-04-29T12:24:00Z"/>
        </w:rPr>
      </w:pPr>
      <w:ins w:id="2170" w:author="Charles Hall" w:date="2016-04-10T22:14:00Z">
        <w:del w:id="2171" w:author="CMH" w:date="2016-04-29T12:24:00Z">
          <w:r w:rsidDel="0070292F">
            <w:delText xml:space="preserve">     # Iteration 2 parse the json into a more useful data structure</w:delText>
          </w:r>
        </w:del>
      </w:ins>
    </w:p>
    <w:p w14:paraId="025FC293" w14:textId="38DFD416" w:rsidR="00E10556" w:rsidDel="0070292F" w:rsidRDefault="00E10556" w:rsidP="00E10556">
      <w:pPr>
        <w:rPr>
          <w:ins w:id="2172" w:author="Charles Hall" w:date="2016-04-10T22:14:00Z"/>
          <w:del w:id="2173" w:author="CMH" w:date="2016-04-29T12:24:00Z"/>
        </w:rPr>
      </w:pPr>
      <w:ins w:id="2174" w:author="Charles Hall" w:date="2016-04-10T22:14:00Z">
        <w:del w:id="2175" w:author="CMH" w:date="2016-04-29T12:24:00Z">
          <w:r w:rsidDel="0070292F">
            <w:delText xml:space="preserve">     parsed_json = json.loads(data)</w:delText>
          </w:r>
        </w:del>
      </w:ins>
    </w:p>
    <w:p w14:paraId="2EB84344" w14:textId="6A285245" w:rsidR="00E10556" w:rsidDel="0070292F" w:rsidRDefault="00E10556" w:rsidP="00E10556">
      <w:pPr>
        <w:rPr>
          <w:ins w:id="2176" w:author="Charles Hall" w:date="2016-04-10T22:14:00Z"/>
          <w:del w:id="2177" w:author="CMH" w:date="2016-04-29T12:24:00Z"/>
        </w:rPr>
      </w:pPr>
      <w:ins w:id="2178" w:author="Charles Hall" w:date="2016-04-10T22:14:00Z">
        <w:del w:id="2179" w:author="CMH" w:date="2016-04-29T12:24:00Z">
          <w:r w:rsidDel="0070292F">
            <w:delText xml:space="preserve"> </w:delText>
          </w:r>
        </w:del>
      </w:ins>
    </w:p>
    <w:p w14:paraId="6DF95494" w14:textId="3501AD80" w:rsidR="00E10556" w:rsidDel="0070292F" w:rsidRDefault="00E10556" w:rsidP="00E10556">
      <w:pPr>
        <w:rPr>
          <w:ins w:id="2180" w:author="Charles Hall" w:date="2016-04-10T22:14:00Z"/>
          <w:del w:id="2181" w:author="CMH" w:date="2016-04-29T12:24:00Z"/>
        </w:rPr>
      </w:pPr>
      <w:ins w:id="2182" w:author="Charles Hall" w:date="2016-04-10T22:14:00Z">
        <w:del w:id="2183" w:author="CMH" w:date="2016-04-29T12:24:00Z">
          <w:r w:rsidDel="0070292F">
            <w:delText xml:space="preserve">     # Load the pretty printer so that we can better see the structure of the data</w:delText>
          </w:r>
        </w:del>
      </w:ins>
    </w:p>
    <w:p w14:paraId="112EB08C" w14:textId="21B4FDC9" w:rsidR="00E10556" w:rsidDel="0070292F" w:rsidRDefault="00E10556" w:rsidP="00E10556">
      <w:pPr>
        <w:rPr>
          <w:ins w:id="2184" w:author="Charles Hall" w:date="2016-04-10T22:14:00Z"/>
          <w:del w:id="2185" w:author="CMH" w:date="2016-04-29T12:24:00Z"/>
        </w:rPr>
      </w:pPr>
      <w:ins w:id="2186" w:author="Charles Hall" w:date="2016-04-10T22:14:00Z">
        <w:del w:id="2187" w:author="CMH" w:date="2016-04-29T12:24:00Z">
          <w:r w:rsidDel="0070292F">
            <w:delText xml:space="preserve">     pp = pprint.PrettyPrinter(indent=4)</w:delText>
          </w:r>
        </w:del>
      </w:ins>
    </w:p>
    <w:p w14:paraId="4737AB39" w14:textId="2E8CBF80" w:rsidR="00E10556" w:rsidDel="0070292F" w:rsidRDefault="00E10556" w:rsidP="00E10556">
      <w:pPr>
        <w:rPr>
          <w:ins w:id="2188" w:author="Charles Hall" w:date="2016-04-10T22:14:00Z"/>
          <w:del w:id="2189" w:author="CMH" w:date="2016-04-29T12:24:00Z"/>
        </w:rPr>
      </w:pPr>
      <w:ins w:id="2190" w:author="Charles Hall" w:date="2016-04-10T22:14:00Z">
        <w:del w:id="2191" w:author="CMH" w:date="2016-04-29T12:24:00Z">
          <w:r w:rsidDel="0070292F">
            <w:delText xml:space="preserve">     #pp.pprint(parsed_json)</w:delText>
          </w:r>
        </w:del>
      </w:ins>
    </w:p>
    <w:p w14:paraId="3DB084AC" w14:textId="71F20CF2" w:rsidR="00E10556" w:rsidDel="0070292F" w:rsidRDefault="00E10556" w:rsidP="00E10556">
      <w:pPr>
        <w:rPr>
          <w:ins w:id="2192" w:author="Charles Hall" w:date="2016-04-10T22:14:00Z"/>
          <w:del w:id="2193" w:author="CMH" w:date="2016-04-29T12:24:00Z"/>
        </w:rPr>
      </w:pPr>
      <w:ins w:id="2194" w:author="Charles Hall" w:date="2016-04-10T22:14:00Z">
        <w:del w:id="2195" w:author="CMH" w:date="2016-04-29T12:24:00Z">
          <w:r w:rsidDel="0070292F">
            <w:delText xml:space="preserve">     #pp.pprint(parsed_json['pagination'])</w:delText>
          </w:r>
        </w:del>
      </w:ins>
    </w:p>
    <w:p w14:paraId="37DE8198" w14:textId="69C592EB" w:rsidR="00E10556" w:rsidDel="0070292F" w:rsidRDefault="00E10556" w:rsidP="00E10556">
      <w:pPr>
        <w:rPr>
          <w:ins w:id="2196" w:author="Charles Hall" w:date="2016-04-10T22:14:00Z"/>
          <w:del w:id="2197" w:author="CMH" w:date="2016-04-29T12:24:00Z"/>
        </w:rPr>
      </w:pPr>
      <w:ins w:id="2198" w:author="Charles Hall" w:date="2016-04-10T22:14:00Z">
        <w:del w:id="2199" w:author="CMH" w:date="2016-04-29T12:24:00Z">
          <w:r w:rsidDel="0070292F">
            <w:delText xml:space="preserve">     #pp.pprint(parsed_json['meta'])</w:delText>
          </w:r>
        </w:del>
      </w:ins>
    </w:p>
    <w:p w14:paraId="6E1E6627" w14:textId="76032C63" w:rsidR="00E10556" w:rsidDel="0070292F" w:rsidRDefault="00E10556" w:rsidP="00E10556">
      <w:pPr>
        <w:rPr>
          <w:ins w:id="2200" w:author="Charles Hall" w:date="2016-04-10T22:14:00Z"/>
          <w:del w:id="2201" w:author="CMH" w:date="2016-04-29T12:24:00Z"/>
        </w:rPr>
      </w:pPr>
      <w:ins w:id="2202" w:author="Charles Hall" w:date="2016-04-10T22:14:00Z">
        <w:del w:id="2203" w:author="CMH" w:date="2016-04-29T12:24:00Z">
          <w:r w:rsidDel="0070292F">
            <w:delText xml:space="preserve">     #pp.pprint(parsed_json['results'])</w:delText>
          </w:r>
        </w:del>
      </w:ins>
    </w:p>
    <w:p w14:paraId="1F41E061" w14:textId="6A88C662" w:rsidR="00E10556" w:rsidDel="0070292F" w:rsidRDefault="00E10556" w:rsidP="00E10556">
      <w:pPr>
        <w:rPr>
          <w:ins w:id="2204" w:author="Charles Hall" w:date="2016-04-10T22:14:00Z"/>
          <w:del w:id="2205" w:author="CMH" w:date="2016-04-29T12:24:00Z"/>
        </w:rPr>
      </w:pPr>
      <w:ins w:id="2206" w:author="Charles Hall" w:date="2016-04-10T22:14:00Z">
        <w:del w:id="2207" w:author="CMH" w:date="2016-04-29T12:24:00Z">
          <w:r w:rsidDel="0070292F">
            <w:delText xml:space="preserve">     #pp.pprint(data)</w:delText>
          </w:r>
        </w:del>
      </w:ins>
    </w:p>
    <w:p w14:paraId="3D49A69B" w14:textId="66282326" w:rsidR="00E10556" w:rsidDel="0070292F" w:rsidRDefault="00E10556" w:rsidP="00E10556">
      <w:pPr>
        <w:rPr>
          <w:ins w:id="2208" w:author="Charles Hall" w:date="2016-04-10T22:14:00Z"/>
          <w:del w:id="2209" w:author="CMH" w:date="2016-04-29T12:24:00Z"/>
        </w:rPr>
      </w:pPr>
      <w:ins w:id="2210" w:author="Charles Hall" w:date="2016-04-10T22:14:00Z">
        <w:del w:id="2211" w:author="CMH" w:date="2016-04-29T12:24:00Z">
          <w:r w:rsidDel="0070292F">
            <w:delText xml:space="preserve">     #json.dumps( parsed_json, sort_keys=True, indent=4, separators=(',', ': ') )</w:delText>
          </w:r>
        </w:del>
      </w:ins>
    </w:p>
    <w:p w14:paraId="4D895915" w14:textId="29315F56" w:rsidR="00E10556" w:rsidDel="0070292F" w:rsidRDefault="00E10556" w:rsidP="00E10556">
      <w:pPr>
        <w:rPr>
          <w:ins w:id="2212" w:author="Charles Hall" w:date="2016-04-10T22:14:00Z"/>
          <w:del w:id="2213" w:author="CMH" w:date="2016-04-29T12:24:00Z"/>
        </w:rPr>
      </w:pPr>
      <w:ins w:id="2214" w:author="Charles Hall" w:date="2016-04-10T22:14:00Z">
        <w:del w:id="2215" w:author="CMH" w:date="2016-04-29T12:24:00Z">
          <w:r w:rsidDel="0070292F">
            <w:delText xml:space="preserve">     cont = 1</w:delText>
          </w:r>
        </w:del>
      </w:ins>
    </w:p>
    <w:p w14:paraId="292B4D20" w14:textId="6CB82CD7" w:rsidR="00E10556" w:rsidDel="0070292F" w:rsidRDefault="00E10556" w:rsidP="00E10556">
      <w:pPr>
        <w:rPr>
          <w:ins w:id="2216" w:author="Charles Hall" w:date="2016-04-10T22:14:00Z"/>
          <w:del w:id="2217" w:author="CMH" w:date="2016-04-29T12:24:00Z"/>
        </w:rPr>
      </w:pPr>
      <w:ins w:id="2218" w:author="Charles Hall" w:date="2016-04-10T22:14:00Z">
        <w:del w:id="2219" w:author="CMH" w:date="2016-04-29T12:24:00Z">
          <w:r w:rsidDel="0070292F">
            <w:delText xml:space="preserve">     items = parsed_json['results']</w:delText>
          </w:r>
        </w:del>
      </w:ins>
    </w:p>
    <w:p w14:paraId="7D3A9DF0" w14:textId="7EEAA805" w:rsidR="00E10556" w:rsidDel="0070292F" w:rsidRDefault="00E10556" w:rsidP="00E10556">
      <w:pPr>
        <w:rPr>
          <w:ins w:id="2220" w:author="Charles Hall" w:date="2016-04-10T22:14:00Z"/>
          <w:del w:id="2221" w:author="CMH" w:date="2016-04-29T12:24:00Z"/>
        </w:rPr>
      </w:pPr>
      <w:ins w:id="2222" w:author="Charles Hall" w:date="2016-04-10T22:14:00Z">
        <w:del w:id="2223" w:author="CMH" w:date="2016-04-29T12:24:00Z">
          <w:r w:rsidDel="0070292F">
            <w:delText xml:space="preserve">     for item in items:</w:delText>
          </w:r>
        </w:del>
      </w:ins>
    </w:p>
    <w:p w14:paraId="4CC9EDCF" w14:textId="36425498" w:rsidR="00E10556" w:rsidDel="0070292F" w:rsidRDefault="00E10556" w:rsidP="00E10556">
      <w:pPr>
        <w:rPr>
          <w:ins w:id="2224" w:author="Charles Hall" w:date="2016-04-10T22:14:00Z"/>
          <w:del w:id="2225" w:author="CMH" w:date="2016-04-29T12:24:00Z"/>
        </w:rPr>
      </w:pPr>
      <w:ins w:id="2226" w:author="Charles Hall" w:date="2016-04-10T22:14:00Z">
        <w:del w:id="2227" w:author="CMH" w:date="2016-04-29T12:24:00Z">
          <w:r w:rsidDel="0070292F">
            <w:delText xml:space="preserve">         #theLine = ""</w:delText>
          </w:r>
        </w:del>
      </w:ins>
    </w:p>
    <w:p w14:paraId="79B4EE25" w14:textId="7FED1762" w:rsidR="00E10556" w:rsidDel="0070292F" w:rsidRDefault="00E10556" w:rsidP="00E10556">
      <w:pPr>
        <w:rPr>
          <w:ins w:id="2228" w:author="Charles Hall" w:date="2016-04-10T22:14:00Z"/>
          <w:del w:id="2229" w:author="CMH" w:date="2016-04-29T12:24:00Z"/>
        </w:rPr>
      </w:pPr>
      <w:ins w:id="2230" w:author="Charles Hall" w:date="2016-04-10T22:14:00Z">
        <w:del w:id="2231" w:author="CMH" w:date="2016-04-29T12:24:00Z">
          <w:r w:rsidDel="0070292F">
            <w:delText xml:space="preserve">         try:</w:delText>
          </w:r>
        </w:del>
      </w:ins>
    </w:p>
    <w:p w14:paraId="2D20FA61" w14:textId="34C0ADB9" w:rsidR="00E10556" w:rsidDel="0070292F" w:rsidRDefault="00E10556" w:rsidP="00E10556">
      <w:pPr>
        <w:rPr>
          <w:ins w:id="2232" w:author="Charles Hall" w:date="2016-04-10T22:14:00Z"/>
          <w:del w:id="2233" w:author="CMH" w:date="2016-04-29T12:24:00Z"/>
        </w:rPr>
      </w:pPr>
      <w:ins w:id="2234" w:author="Charles Hall" w:date="2016-04-10T22:14:00Z">
        <w:del w:id="2235" w:author="CMH" w:date="2016-04-29T12:24:00Z">
          <w:r w:rsidDel="0070292F">
            <w:delText xml:space="preserve">             #pp.pprint(item)</w:delText>
          </w:r>
        </w:del>
      </w:ins>
    </w:p>
    <w:p w14:paraId="6532154E" w14:textId="3CB2F920" w:rsidR="00E10556" w:rsidDel="0070292F" w:rsidRDefault="00E10556" w:rsidP="00E10556">
      <w:pPr>
        <w:rPr>
          <w:ins w:id="2236" w:author="Charles Hall" w:date="2016-04-10T22:14:00Z"/>
          <w:del w:id="2237" w:author="CMH" w:date="2016-04-29T12:24:00Z"/>
        </w:rPr>
      </w:pPr>
      <w:ins w:id="2238" w:author="Charles Hall" w:date="2016-04-10T22:14:00Z">
        <w:del w:id="2239" w:author="CMH" w:date="2016-04-29T12:24:00Z">
          <w:r w:rsidDel="0070292F">
            <w:delText xml:space="preserve">             print item['geometry']['location']['lat'], ",",</w:delText>
          </w:r>
        </w:del>
      </w:ins>
    </w:p>
    <w:p w14:paraId="4D6848C5" w14:textId="21BBE942" w:rsidR="00E10556" w:rsidDel="0070292F" w:rsidRDefault="00E10556" w:rsidP="00E10556">
      <w:pPr>
        <w:rPr>
          <w:ins w:id="2240" w:author="Charles Hall" w:date="2016-04-10T22:14:00Z"/>
          <w:del w:id="2241" w:author="CMH" w:date="2016-04-29T12:24:00Z"/>
        </w:rPr>
      </w:pPr>
      <w:ins w:id="2242" w:author="Charles Hall" w:date="2016-04-10T22:14:00Z">
        <w:del w:id="2243" w:author="CMH" w:date="2016-04-29T12:24:00Z">
          <w:r w:rsidDel="0070292F">
            <w:delText xml:space="preserve">             #theLine = theLine + item['location']['latitude'] + ","</w:delText>
          </w:r>
        </w:del>
      </w:ins>
    </w:p>
    <w:p w14:paraId="34BC9BF0" w14:textId="6641967F" w:rsidR="00E10556" w:rsidDel="0070292F" w:rsidRDefault="00E10556" w:rsidP="00E10556">
      <w:pPr>
        <w:rPr>
          <w:ins w:id="2244" w:author="Charles Hall" w:date="2016-04-10T22:14:00Z"/>
          <w:del w:id="2245" w:author="CMH" w:date="2016-04-29T12:24:00Z"/>
        </w:rPr>
      </w:pPr>
      <w:ins w:id="2246" w:author="Charles Hall" w:date="2016-04-10T22:14:00Z">
        <w:del w:id="2247" w:author="CMH" w:date="2016-04-29T12:24:00Z">
          <w:r w:rsidDel="0070292F">
            <w:delText xml:space="preserve">             print item['geometry']['location']['lng'], ",",</w:delText>
          </w:r>
        </w:del>
      </w:ins>
    </w:p>
    <w:p w14:paraId="42B70F05" w14:textId="5424208E" w:rsidR="00E10556" w:rsidDel="0070292F" w:rsidRDefault="00E10556" w:rsidP="00E10556">
      <w:pPr>
        <w:rPr>
          <w:ins w:id="2248" w:author="Charles Hall" w:date="2016-04-10T22:14:00Z"/>
          <w:del w:id="2249" w:author="CMH" w:date="2016-04-29T12:24:00Z"/>
        </w:rPr>
      </w:pPr>
      <w:ins w:id="2250" w:author="Charles Hall" w:date="2016-04-10T22:14:00Z">
        <w:del w:id="2251" w:author="CMH" w:date="2016-04-29T12:24:00Z">
          <w:r w:rsidDel="0070292F">
            <w:delText xml:space="preserve">             #theLine = theLine + item['location']['longitude'] + ","</w:delText>
          </w:r>
        </w:del>
      </w:ins>
    </w:p>
    <w:p w14:paraId="03C7FB93" w14:textId="25492E8B" w:rsidR="00E10556" w:rsidDel="0070292F" w:rsidRDefault="00E10556" w:rsidP="00E10556">
      <w:pPr>
        <w:rPr>
          <w:ins w:id="2252" w:author="Charles Hall" w:date="2016-04-10T22:14:00Z"/>
          <w:del w:id="2253" w:author="CMH" w:date="2016-04-29T12:24:00Z"/>
        </w:rPr>
      </w:pPr>
      <w:ins w:id="2254" w:author="Charles Hall" w:date="2016-04-10T22:14:00Z">
        <w:del w:id="2255" w:author="CMH" w:date="2016-04-29T12:24:00Z">
          <w:r w:rsidDel="0070292F">
            <w:delText xml:space="preserve">             print item['name'], ","</w:delText>
          </w:r>
        </w:del>
      </w:ins>
    </w:p>
    <w:p w14:paraId="2A0AF831" w14:textId="153ECCCC" w:rsidR="00E10556" w:rsidDel="0070292F" w:rsidRDefault="00E10556" w:rsidP="00E10556">
      <w:pPr>
        <w:rPr>
          <w:ins w:id="2256" w:author="Charles Hall" w:date="2016-04-10T22:14:00Z"/>
          <w:del w:id="2257" w:author="CMH" w:date="2016-04-29T12:24:00Z"/>
        </w:rPr>
      </w:pPr>
      <w:ins w:id="2258" w:author="Charles Hall" w:date="2016-04-10T22:14:00Z">
        <w:del w:id="2259" w:author="CMH" w:date="2016-04-29T12:24:00Z">
          <w:r w:rsidDel="0070292F">
            <w:delText xml:space="preserve">             print item['types'], "\n"</w:delText>
          </w:r>
        </w:del>
      </w:ins>
    </w:p>
    <w:p w14:paraId="01E035B7" w14:textId="2639FB33" w:rsidR="00E10556" w:rsidDel="0070292F" w:rsidRDefault="00E10556" w:rsidP="00E10556">
      <w:pPr>
        <w:rPr>
          <w:ins w:id="2260" w:author="Charles Hall" w:date="2016-04-10T22:14:00Z"/>
          <w:del w:id="2261" w:author="CMH" w:date="2016-04-29T12:24:00Z"/>
        </w:rPr>
      </w:pPr>
      <w:ins w:id="2262" w:author="Charles Hall" w:date="2016-04-10T22:14:00Z">
        <w:del w:id="2263" w:author="CMH" w:date="2016-04-29T12:24:00Z">
          <w:r w:rsidDel="0070292F">
            <w:delText xml:space="preserve">             #theLine = theLine + item['link'] + ","</w:delText>
          </w:r>
        </w:del>
      </w:ins>
    </w:p>
    <w:p w14:paraId="11794CA7" w14:textId="02353004" w:rsidR="00E10556" w:rsidDel="0070292F" w:rsidRDefault="00E10556" w:rsidP="00E10556">
      <w:pPr>
        <w:rPr>
          <w:ins w:id="2264" w:author="Charles Hall" w:date="2016-04-10T22:14:00Z"/>
          <w:del w:id="2265" w:author="CMH" w:date="2016-04-29T12:24:00Z"/>
        </w:rPr>
      </w:pPr>
      <w:ins w:id="2266" w:author="Charles Hall" w:date="2016-04-10T22:14:00Z">
        <w:del w:id="2267" w:author="CMH" w:date="2016-04-29T12:24:00Z">
          <w:r w:rsidDel="0070292F">
            <w:delText xml:space="preserve">             #print item['images']['standard_resolution']['url']</w:delText>
          </w:r>
        </w:del>
      </w:ins>
    </w:p>
    <w:p w14:paraId="757E6BB9" w14:textId="36608094" w:rsidR="00E10556" w:rsidDel="0070292F" w:rsidRDefault="00E10556" w:rsidP="00E10556">
      <w:pPr>
        <w:rPr>
          <w:ins w:id="2268" w:author="Charles Hall" w:date="2016-04-10T22:14:00Z"/>
          <w:del w:id="2269" w:author="CMH" w:date="2016-04-29T12:24:00Z"/>
        </w:rPr>
      </w:pPr>
      <w:ins w:id="2270" w:author="Charles Hall" w:date="2016-04-10T22:14:00Z">
        <w:del w:id="2271" w:author="CMH" w:date="2016-04-29T12:24:00Z">
          <w:r w:rsidDel="0070292F">
            <w:delText xml:space="preserve">             #theLine = item['location']['latitude']</w:delText>
          </w:r>
        </w:del>
      </w:ins>
    </w:p>
    <w:p w14:paraId="0DF78CE0" w14:textId="09134AB3" w:rsidR="00E10556" w:rsidDel="0070292F" w:rsidRDefault="00E10556" w:rsidP="00E10556">
      <w:pPr>
        <w:rPr>
          <w:ins w:id="2272" w:author="Charles Hall" w:date="2016-04-10T22:14:00Z"/>
          <w:del w:id="2273" w:author="CMH" w:date="2016-04-29T12:24:00Z"/>
        </w:rPr>
      </w:pPr>
      <w:ins w:id="2274" w:author="Charles Hall" w:date="2016-04-10T22:14:00Z">
        <w:del w:id="2275" w:author="CMH" w:date="2016-04-29T12:24:00Z">
          <w:r w:rsidDel="0070292F">
            <w:delText xml:space="preserve">             #theLine = theLine + item['location']['latitude'] + "," #+ item['location']['longitude'] + "," + item['link'] + "," + item['images']['standard_resolution']['url'] + "\n"</w:delText>
          </w:r>
        </w:del>
      </w:ins>
    </w:p>
    <w:p w14:paraId="6CE419CE" w14:textId="6B044493" w:rsidR="00E10556" w:rsidDel="0070292F" w:rsidRDefault="00E10556" w:rsidP="00E10556">
      <w:pPr>
        <w:rPr>
          <w:ins w:id="2276" w:author="Charles Hall" w:date="2016-04-10T22:14:00Z"/>
          <w:del w:id="2277" w:author="CMH" w:date="2016-04-29T12:24:00Z"/>
        </w:rPr>
      </w:pPr>
      <w:ins w:id="2278" w:author="Charles Hall" w:date="2016-04-10T22:14:00Z">
        <w:del w:id="2279" w:author="CMH" w:date="2016-04-29T12:24:00Z">
          <w:r w:rsidDel="0070292F">
            <w:delText xml:space="preserve">             #print theLine</w:delText>
          </w:r>
        </w:del>
      </w:ins>
    </w:p>
    <w:p w14:paraId="05BEE907" w14:textId="10D42DE3" w:rsidR="00E10556" w:rsidDel="0070292F" w:rsidRDefault="00E10556" w:rsidP="00E10556">
      <w:pPr>
        <w:rPr>
          <w:ins w:id="2280" w:author="Charles Hall" w:date="2016-04-10T22:14:00Z"/>
          <w:del w:id="2281" w:author="CMH" w:date="2016-04-29T12:24:00Z"/>
        </w:rPr>
      </w:pPr>
      <w:ins w:id="2282" w:author="Charles Hall" w:date="2016-04-10T22:14:00Z">
        <w:del w:id="2283" w:author="CMH" w:date="2016-04-29T12:24:00Z">
          <w:r w:rsidDel="0070292F">
            <w:delText xml:space="preserve">             #print (",")</w:delText>
          </w:r>
        </w:del>
      </w:ins>
    </w:p>
    <w:p w14:paraId="07FE6852" w14:textId="58B96402" w:rsidR="00E10556" w:rsidDel="0070292F" w:rsidRDefault="00E10556" w:rsidP="00E10556">
      <w:pPr>
        <w:rPr>
          <w:ins w:id="2284" w:author="Charles Hall" w:date="2016-04-10T22:14:00Z"/>
          <w:del w:id="2285" w:author="CMH" w:date="2016-04-29T12:24:00Z"/>
        </w:rPr>
      </w:pPr>
      <w:ins w:id="2286" w:author="Charles Hall" w:date="2016-04-10T22:14:00Z">
        <w:del w:id="2287" w:author="CMH" w:date="2016-04-29T12:24:00Z">
          <w:r w:rsidDel="0070292F">
            <w:delText xml:space="preserve">             #print "\n"</w:delText>
          </w:r>
        </w:del>
      </w:ins>
    </w:p>
    <w:p w14:paraId="45F4BCCC" w14:textId="06BA40CF" w:rsidR="00E10556" w:rsidDel="0070292F" w:rsidRDefault="00E10556" w:rsidP="00E10556">
      <w:pPr>
        <w:rPr>
          <w:ins w:id="2288" w:author="Charles Hall" w:date="2016-04-10T22:14:00Z"/>
          <w:del w:id="2289" w:author="CMH" w:date="2016-04-29T12:24:00Z"/>
        </w:rPr>
      </w:pPr>
      <w:ins w:id="2290" w:author="Charles Hall" w:date="2016-04-10T22:14:00Z">
        <w:del w:id="2291" w:author="CMH" w:date="2016-04-29T12:24:00Z">
          <w:r w:rsidDel="0070292F">
            <w:delText xml:space="preserve">             #f.write(theLine)</w:delText>
          </w:r>
        </w:del>
      </w:ins>
    </w:p>
    <w:p w14:paraId="58FBC1FD" w14:textId="00FFF495" w:rsidR="00E10556" w:rsidDel="0070292F" w:rsidRDefault="00E10556" w:rsidP="00E10556">
      <w:pPr>
        <w:rPr>
          <w:ins w:id="2292" w:author="Charles Hall" w:date="2016-04-10T22:14:00Z"/>
          <w:del w:id="2293" w:author="CMH" w:date="2016-04-29T12:24:00Z"/>
        </w:rPr>
      </w:pPr>
      <w:ins w:id="2294" w:author="Charles Hall" w:date="2016-04-10T22:14:00Z">
        <w:del w:id="2295" w:author="CMH" w:date="2016-04-29T12:24:00Z">
          <w:r w:rsidDel="0070292F">
            <w:delText xml:space="preserve">         except TypeError:</w:delText>
          </w:r>
        </w:del>
      </w:ins>
    </w:p>
    <w:p w14:paraId="4D4DE59E" w14:textId="782CF205" w:rsidR="00E10556" w:rsidDel="0070292F" w:rsidRDefault="00E10556" w:rsidP="00E10556">
      <w:pPr>
        <w:rPr>
          <w:ins w:id="2296" w:author="Charles Hall" w:date="2016-04-10T22:14:00Z"/>
          <w:del w:id="2297" w:author="CMH" w:date="2016-04-29T12:24:00Z"/>
        </w:rPr>
      </w:pPr>
      <w:ins w:id="2298" w:author="Charles Hall" w:date="2016-04-10T22:14:00Z">
        <w:del w:id="2299" w:author="CMH" w:date="2016-04-29T12:24:00Z">
          <w:r w:rsidDel="0070292F">
            <w:delText xml:space="preserve">             pass</w:delText>
          </w:r>
        </w:del>
      </w:ins>
    </w:p>
    <w:p w14:paraId="406ECF04" w14:textId="0EF6B0CB" w:rsidR="00E10556" w:rsidDel="0070292F" w:rsidRDefault="00E10556" w:rsidP="00E10556">
      <w:pPr>
        <w:rPr>
          <w:ins w:id="2300" w:author="Charles Hall" w:date="2016-04-10T22:14:00Z"/>
          <w:del w:id="2301" w:author="CMH" w:date="2016-04-29T12:24:00Z"/>
        </w:rPr>
      </w:pPr>
      <w:ins w:id="2302" w:author="Charles Hall" w:date="2016-04-10T22:14:00Z">
        <w:del w:id="2303" w:author="CMH" w:date="2016-04-29T12:24:00Z">
          <w:r w:rsidDel="0070292F">
            <w:delText xml:space="preserve">         except KeyError:</w:delText>
          </w:r>
        </w:del>
      </w:ins>
    </w:p>
    <w:p w14:paraId="7608A684" w14:textId="128EF1A3" w:rsidR="00E10556" w:rsidDel="0070292F" w:rsidRDefault="00E10556" w:rsidP="00E10556">
      <w:pPr>
        <w:rPr>
          <w:ins w:id="2304" w:author="Charles Hall" w:date="2016-04-10T22:14:00Z"/>
          <w:del w:id="2305" w:author="CMH" w:date="2016-04-29T12:24:00Z"/>
        </w:rPr>
      </w:pPr>
      <w:ins w:id="2306" w:author="Charles Hall" w:date="2016-04-10T22:14:00Z">
        <w:del w:id="2307" w:author="CMH" w:date="2016-04-29T12:24:00Z">
          <w:r w:rsidDel="0070292F">
            <w:delText xml:space="preserve">             pass</w:delText>
          </w:r>
        </w:del>
      </w:ins>
    </w:p>
    <w:p w14:paraId="44E8FC88" w14:textId="652A1E59" w:rsidR="00E10556" w:rsidDel="0070292F" w:rsidRDefault="00E10556" w:rsidP="00E10556">
      <w:pPr>
        <w:rPr>
          <w:ins w:id="2308" w:author="Charles Hall" w:date="2016-04-10T22:14:00Z"/>
          <w:del w:id="2309" w:author="CMH" w:date="2016-04-29T12:24:00Z"/>
        </w:rPr>
      </w:pPr>
      <w:ins w:id="2310" w:author="Charles Hall" w:date="2016-04-10T22:14:00Z">
        <w:del w:id="2311" w:author="CMH" w:date="2016-04-29T12:24:00Z">
          <w:r w:rsidDel="0070292F">
            <w:delText xml:space="preserve">         #try:</w:delText>
          </w:r>
        </w:del>
      </w:ins>
    </w:p>
    <w:p w14:paraId="392CBA82" w14:textId="70357856" w:rsidR="00E10556" w:rsidDel="0070292F" w:rsidRDefault="00E10556" w:rsidP="00E10556">
      <w:pPr>
        <w:rPr>
          <w:ins w:id="2312" w:author="Charles Hall" w:date="2016-04-10T22:14:00Z"/>
          <w:del w:id="2313" w:author="CMH" w:date="2016-04-29T12:24:00Z"/>
        </w:rPr>
      </w:pPr>
      <w:ins w:id="2314" w:author="Charles Hall" w:date="2016-04-10T22:14:00Z">
        <w:del w:id="2315" w:author="CMH" w:date="2016-04-29T12:24:00Z">
          <w:r w:rsidDel="0070292F">
            <w:delText xml:space="preserve">             #print (item['location']['longitude'])</w:delText>
          </w:r>
        </w:del>
      </w:ins>
    </w:p>
    <w:p w14:paraId="03FBE38C" w14:textId="62BCE4EC" w:rsidR="00E10556" w:rsidDel="0070292F" w:rsidRDefault="00E10556" w:rsidP="00E10556">
      <w:pPr>
        <w:rPr>
          <w:ins w:id="2316" w:author="Charles Hall" w:date="2016-04-10T22:14:00Z"/>
          <w:del w:id="2317" w:author="CMH" w:date="2016-04-29T12:24:00Z"/>
        </w:rPr>
      </w:pPr>
      <w:ins w:id="2318" w:author="Charles Hall" w:date="2016-04-10T22:14:00Z">
        <w:del w:id="2319" w:author="CMH" w:date="2016-04-29T12:24:00Z">
          <w:r w:rsidDel="0070292F">
            <w:delText xml:space="preserve">             #print (",")</w:delText>
          </w:r>
        </w:del>
      </w:ins>
    </w:p>
    <w:p w14:paraId="71552EEC" w14:textId="3B346F69" w:rsidR="00E10556" w:rsidDel="0070292F" w:rsidRDefault="00E10556" w:rsidP="00E10556">
      <w:pPr>
        <w:rPr>
          <w:ins w:id="2320" w:author="Charles Hall" w:date="2016-04-10T22:14:00Z"/>
          <w:del w:id="2321" w:author="CMH" w:date="2016-04-29T12:24:00Z"/>
        </w:rPr>
      </w:pPr>
      <w:ins w:id="2322" w:author="Charles Hall" w:date="2016-04-10T22:14:00Z">
        <w:del w:id="2323" w:author="CMH" w:date="2016-04-29T12:24:00Z">
          <w:r w:rsidDel="0070292F">
            <w:delText xml:space="preserve">         #except TypeError:</w:delText>
          </w:r>
        </w:del>
      </w:ins>
    </w:p>
    <w:p w14:paraId="6BF6155C" w14:textId="349D4B0F" w:rsidR="00E10556" w:rsidDel="0070292F" w:rsidRDefault="00E10556" w:rsidP="00E10556">
      <w:pPr>
        <w:rPr>
          <w:ins w:id="2324" w:author="Charles Hall" w:date="2016-04-10T22:14:00Z"/>
          <w:del w:id="2325" w:author="CMH" w:date="2016-04-29T12:24:00Z"/>
        </w:rPr>
      </w:pPr>
      <w:ins w:id="2326" w:author="Charles Hall" w:date="2016-04-10T22:14:00Z">
        <w:del w:id="2327" w:author="CMH" w:date="2016-04-29T12:24:00Z">
          <w:r w:rsidDel="0070292F">
            <w:delText xml:space="preserve">             #pass</w:delText>
          </w:r>
        </w:del>
      </w:ins>
    </w:p>
    <w:p w14:paraId="5A9E4D8D" w14:textId="0F2F22D4" w:rsidR="00E10556" w:rsidDel="0070292F" w:rsidRDefault="00E10556" w:rsidP="00E10556">
      <w:pPr>
        <w:rPr>
          <w:ins w:id="2328" w:author="Charles Hall" w:date="2016-04-10T22:14:00Z"/>
          <w:del w:id="2329" w:author="CMH" w:date="2016-04-29T12:24:00Z"/>
        </w:rPr>
      </w:pPr>
      <w:ins w:id="2330" w:author="Charles Hall" w:date="2016-04-10T22:14:00Z">
        <w:del w:id="2331" w:author="CMH" w:date="2016-04-29T12:24:00Z">
          <w:r w:rsidDel="0070292F">
            <w:delText xml:space="preserve">     # Close the connection</w:delText>
          </w:r>
        </w:del>
      </w:ins>
    </w:p>
    <w:p w14:paraId="0612000E" w14:textId="2CD0BF50" w:rsidR="00E10556" w:rsidDel="0070292F" w:rsidRDefault="00E10556" w:rsidP="00E10556">
      <w:pPr>
        <w:rPr>
          <w:ins w:id="2332" w:author="Charles Hall" w:date="2016-04-10T22:14:00Z"/>
          <w:del w:id="2333" w:author="CMH" w:date="2016-04-29T12:24:00Z"/>
        </w:rPr>
      </w:pPr>
      <w:ins w:id="2334" w:author="Charles Hall" w:date="2016-04-10T22:14:00Z">
        <w:del w:id="2335" w:author="CMH" w:date="2016-04-29T12:24:00Z">
          <w:r w:rsidDel="0070292F">
            <w:delText xml:space="preserve">     #f.close()</w:delText>
          </w:r>
        </w:del>
      </w:ins>
    </w:p>
    <w:p w14:paraId="7B98C6CA" w14:textId="70A5C74E" w:rsidR="00E10556" w:rsidDel="0070292F" w:rsidRDefault="00E10556" w:rsidP="00E10556">
      <w:pPr>
        <w:rPr>
          <w:ins w:id="2336" w:author="Charles Hall" w:date="2016-04-10T22:14:00Z"/>
          <w:del w:id="2337" w:author="CMH" w:date="2016-04-29T12:24:00Z"/>
        </w:rPr>
      </w:pPr>
      <w:ins w:id="2338" w:author="Charles Hall" w:date="2016-04-10T22:14:00Z">
        <w:del w:id="2339" w:author="CMH" w:date="2016-04-29T12:24:00Z">
          <w:r w:rsidDel="0070292F">
            <w:delText xml:space="preserve">     conn.close()</w:delText>
          </w:r>
        </w:del>
      </w:ins>
    </w:p>
    <w:p w14:paraId="2F0F2BF2" w14:textId="67F540DA" w:rsidR="00E10556" w:rsidDel="0070292F" w:rsidRDefault="00E10556" w:rsidP="00E10556">
      <w:pPr>
        <w:rPr>
          <w:ins w:id="2340" w:author="Charles Hall" w:date="2016-04-10T22:14:00Z"/>
          <w:del w:id="2341" w:author="CMH" w:date="2016-04-29T12:24:00Z"/>
        </w:rPr>
      </w:pPr>
      <w:ins w:id="2342" w:author="Charles Hall" w:date="2016-04-10T22:14:00Z">
        <w:del w:id="2343" w:author="CMH" w:date="2016-04-29T12:24:00Z">
          <w:r w:rsidDel="0070292F">
            <w:delText xml:space="preserve"> </w:delText>
          </w:r>
        </w:del>
      </w:ins>
    </w:p>
    <w:p w14:paraId="7415A06D" w14:textId="2F5DB6D4" w:rsidR="00E10556" w:rsidDel="0070292F" w:rsidRDefault="00E10556" w:rsidP="00E10556">
      <w:pPr>
        <w:rPr>
          <w:ins w:id="2344" w:author="Charles Hall" w:date="2016-04-10T22:14:00Z"/>
          <w:del w:id="2345" w:author="CMH" w:date="2016-04-29T12:24:00Z"/>
        </w:rPr>
      </w:pPr>
      <w:ins w:id="2346" w:author="Charles Hall" w:date="2016-04-10T22:14:00Z">
        <w:del w:id="2347" w:author="CMH" w:date="2016-04-29T12:24:00Z">
          <w:r w:rsidDel="0070292F">
            <w:delText xml:space="preserve"> googit("0");</w:delText>
          </w:r>
        </w:del>
      </w:ins>
    </w:p>
    <w:p w14:paraId="5EFA4CEA" w14:textId="393B9C90" w:rsidR="00E10556" w:rsidRPr="0036785B" w:rsidRDefault="00E10556">
      <w:pPr>
        <w:pPrChange w:id="2348" w:author="Robert Vos" w:date="2016-02-22T15:40:00Z">
          <w:pPr>
            <w:pStyle w:val="ListParagraph"/>
            <w:numPr>
              <w:ilvl w:val="1"/>
              <w:numId w:val="2"/>
            </w:numPr>
            <w:ind w:left="1440" w:hanging="360"/>
          </w:pPr>
        </w:pPrChange>
      </w:pPr>
      <w:ins w:id="2349" w:author="Charles Hall" w:date="2016-04-10T22:14:00Z">
        <w:del w:id="2350" w:author="CMH" w:date="2016-04-29T12:24:00Z">
          <w:r w:rsidDel="0070292F">
            <w:delText xml:space="preserve"> yelpit(0);</w:delText>
          </w:r>
        </w:del>
      </w:ins>
    </w:p>
    <w:sectPr w:rsidR="00E10556" w:rsidRPr="0036785B" w:rsidSect="00102E6B">
      <w:footerReference w:type="default" r:id="rId15"/>
      <w:pgSz w:w="12240" w:h="15840"/>
      <w:pgMar w:top="1440" w:right="1440" w:bottom="1440" w:left="1440" w:header="720" w:footer="720" w:gutter="0"/>
      <w:pgNumType w:fmt="lowerRoman"/>
      <w:cols w:space="720"/>
      <w:docGrid w:linePitch="360"/>
      <w:sectPrChange w:id="2356" w:author="CMH" w:date="2016-05-20T13:46:00Z">
        <w:sectPr w:rsidR="00E10556" w:rsidRPr="0036785B" w:rsidSect="00102E6B">
          <w:pgMar w:top="1440" w:right="1440" w:bottom="1440" w:left="1440" w:header="720" w:footer="720" w:gutter="0"/>
          <w:pgNumType w:fmt="decimal"/>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ren Kemp" w:date="2016-02-22T15:20:00Z" w:initials="KK">
    <w:p w14:paraId="51DC7779" w14:textId="77777777" w:rsidR="003C19E2" w:rsidRDefault="003C19E2" w:rsidP="00514643">
      <w:pPr>
        <w:pStyle w:val="CommentText"/>
      </w:pPr>
      <w:r>
        <w:rPr>
          <w:rStyle w:val="CommentReference"/>
        </w:rPr>
        <w:annotationRef/>
      </w:r>
      <w:r>
        <w:rPr>
          <w:rStyle w:val="CommentReference"/>
        </w:rPr>
        <w:t>Insert</w:t>
      </w:r>
      <w:r>
        <w:t xml:space="preserve"> 10 single spaced lines here.</w:t>
      </w:r>
    </w:p>
  </w:comment>
  <w:comment w:id="9" w:author="Robert Vos" w:date="2016-02-22T15:20:00Z" w:initials="RV">
    <w:p w14:paraId="03888BFE" w14:textId="13C53B76" w:rsidR="003C19E2" w:rsidRDefault="003C19E2" w:rsidP="00514643">
      <w:pPr>
        <w:pStyle w:val="CommentText"/>
      </w:pPr>
      <w:r>
        <w:rPr>
          <w:rStyle w:val="CommentReference"/>
        </w:rPr>
        <w:annotationRef/>
      </w:r>
      <w:r>
        <w:t>See if you can find way to shorten the title by not repeating the term “food access” –always try to avoid redundancy in a title!</w:t>
      </w:r>
    </w:p>
  </w:comment>
  <w:comment w:id="37" w:author="Karen Kemp" w:date="2016-02-22T15:20:00Z" w:initials="KK">
    <w:p w14:paraId="11E03826" w14:textId="77777777" w:rsidR="003C19E2" w:rsidRDefault="003C19E2" w:rsidP="00514643">
      <w:pPr>
        <w:pStyle w:val="CommentText"/>
      </w:pPr>
      <w:r>
        <w:rPr>
          <w:rStyle w:val="CommentReference"/>
        </w:rPr>
        <w:annotationRef/>
      </w:r>
      <w:r w:rsidRPr="00B61480">
        <w:t>Insert 5 single spaced lines here</w:t>
      </w:r>
    </w:p>
  </w:comment>
  <w:comment w:id="55" w:author="Karen Kemp" w:date="2016-02-22T15:20:00Z" w:initials="KK">
    <w:p w14:paraId="61D6BF74" w14:textId="77777777" w:rsidR="003C19E2" w:rsidRDefault="003C19E2" w:rsidP="00514643">
      <w:pPr>
        <w:pStyle w:val="CommentText"/>
      </w:pPr>
      <w:r>
        <w:rPr>
          <w:rStyle w:val="CommentReference"/>
        </w:rPr>
        <w:annotationRef/>
      </w:r>
      <w:r>
        <w:t>This is the month in which you expect to graduate – May, August of December only.</w:t>
      </w:r>
    </w:p>
  </w:comment>
  <w:comment w:id="143" w:author="Karen Kemp" w:date="2015-08-08T17:30:00Z" w:initials="KK">
    <w:p w14:paraId="1C8761F3" w14:textId="77777777" w:rsidR="003C19E2" w:rsidRDefault="003C19E2" w:rsidP="003C19E2">
      <w:pPr>
        <w:pStyle w:val="CommentText"/>
      </w:pPr>
      <w:r>
        <w:rPr>
          <w:rStyle w:val="CommentReference"/>
          <w:rFonts w:eastAsiaTheme="majorEastAsia"/>
        </w:rPr>
        <w:annotationRef/>
      </w:r>
      <w:r>
        <w:t>Format this as Heading 1, but delete the inserted Chapter # and center it. That way, it will not be numbered with the chapters, but it will format into the table of contents correctly. Same with all other front matter following the Table of Contents.</w:t>
      </w:r>
    </w:p>
  </w:comment>
  <w:comment w:id="181" w:author="Karen Kemp" w:date="2015-08-06T16:13:00Z" w:initials="KK">
    <w:p w14:paraId="10C5641F" w14:textId="77777777" w:rsidR="003C19E2" w:rsidRDefault="003C19E2" w:rsidP="003C19E2">
      <w:pPr>
        <w:pStyle w:val="CommentText"/>
      </w:pPr>
      <w:r>
        <w:rPr>
          <w:rStyle w:val="CommentReference"/>
          <w:rFonts w:eastAsiaTheme="majorEastAsia"/>
        </w:rPr>
        <w:annotationRef/>
      </w:r>
      <w:r>
        <w:t>When titles extend to the right margin, put a line break (Shift+Enter) before the last word so that text does not extend into the column of numbers.</w:t>
      </w:r>
    </w:p>
  </w:comment>
  <w:comment w:id="281" w:author="Robert Vos" w:date="2016-02-22T15:20:00Z" w:initials="RV">
    <w:p w14:paraId="1086E3A1" w14:textId="2DD6856E" w:rsidR="003C19E2" w:rsidRDefault="003C19E2" w:rsidP="00514643">
      <w:pPr>
        <w:pStyle w:val="CommentText"/>
      </w:pPr>
      <w:r>
        <w:rPr>
          <w:rStyle w:val="CommentReference"/>
        </w:rPr>
        <w:annotationRef/>
      </w:r>
      <w:r>
        <w:t>You need to spell out first use here, but I would also argue again that what you’re proposing is actually AGI –ambient geographical information.</w:t>
      </w:r>
    </w:p>
  </w:comment>
  <w:comment w:id="577" w:author="Robert Vos" w:date="2016-02-22T15:20:00Z" w:initials="RV">
    <w:p w14:paraId="62BF5099" w14:textId="77777777" w:rsidR="003C19E2" w:rsidRDefault="003C19E2" w:rsidP="0070292F">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634" w:author="Robert Vos" w:date="2016-02-22T15:20:00Z" w:initials="RV">
    <w:p w14:paraId="19C99E7C" w14:textId="1F49172D" w:rsidR="003C19E2" w:rsidRDefault="003C19E2" w:rsidP="00514643">
      <w:pPr>
        <w:pStyle w:val="CommentText"/>
      </w:pPr>
      <w:r>
        <w:rPr>
          <w:rStyle w:val="CommentReference"/>
        </w:rPr>
        <w:annotationRef/>
      </w:r>
      <w:r>
        <w:t>Will the score take into account the r density of people versus the size/number of the facilities?</w:t>
      </w:r>
    </w:p>
  </w:comment>
  <w:comment w:id="832" w:author="Robert Vos" w:date="2016-02-22T15:20:00Z" w:initials="RV">
    <w:p w14:paraId="520AE314" w14:textId="180FA0F9" w:rsidR="003C19E2" w:rsidRDefault="003C19E2" w:rsidP="00514643">
      <w:pPr>
        <w:pStyle w:val="CommentText"/>
      </w:pPr>
      <w:r>
        <w:rPr>
          <w:rStyle w:val="CommentReference"/>
        </w:rPr>
        <w:annotationRef/>
      </w:r>
      <w:r>
        <w:t>I would revise this to say that it gives unexpected results and specify what’s unexpected about it.</w:t>
      </w:r>
    </w:p>
  </w:comment>
  <w:comment w:id="939" w:author="Robert Vos" w:date="2016-02-22T15:20:00Z" w:initials="RV">
    <w:p w14:paraId="3E2B5EA2" w14:textId="49C47DC9" w:rsidR="003C19E2" w:rsidRDefault="003C19E2" w:rsidP="00514643">
      <w:pPr>
        <w:pStyle w:val="CommentText"/>
      </w:pPr>
      <w:r>
        <w:rPr>
          <w:rStyle w:val="CommentReference"/>
        </w:rPr>
        <w:annotationRef/>
      </w:r>
      <w:r>
        <w:t>This part of your proposed study is quite interesting and I wonder how different a map of facilities based on whatever you develop here would be from a map based on business analyst using some assumptions about NAIC codes versus perhaps field verified results.</w:t>
      </w:r>
    </w:p>
  </w:comment>
  <w:comment w:id="966" w:author="Robert Vos" w:date="2016-02-22T15:20:00Z" w:initials="RV">
    <w:p w14:paraId="6AC9DD97" w14:textId="031B43F5" w:rsidR="003C19E2" w:rsidRDefault="003C19E2" w:rsidP="00514643">
      <w:pPr>
        <w:pStyle w:val="CommentText"/>
      </w:pPr>
      <w:r>
        <w:rPr>
          <w:rStyle w:val="CommentReference"/>
        </w:rPr>
        <w:annotationRef/>
      </w:r>
      <w:r>
        <w:t>Great, but how will you evaluate this improvement? Could you perhaps look at access scores based on your approach versus the old approach?</w:t>
      </w:r>
    </w:p>
  </w:comment>
  <w:comment w:id="1118" w:author="Robert Vos" w:date="2016-02-22T15:26:00Z" w:initials="RV">
    <w:p w14:paraId="0E73AC00" w14:textId="71676C59" w:rsidR="003C19E2" w:rsidRDefault="003C19E2">
      <w:pPr>
        <w:pStyle w:val="CommentText"/>
      </w:pPr>
      <w:r>
        <w:rPr>
          <w:rStyle w:val="CommentReference"/>
        </w:rPr>
        <w:annotationRef/>
      </w:r>
      <w:r>
        <w:t>I would stay away from this term, because it has negative connotations both in science and in the real world. I know what you mean to say here, but perhaps “weighting” or “vulnerability scoring” or some such other term would be better.</w:t>
      </w:r>
    </w:p>
  </w:comment>
  <w:comment w:id="1134" w:author="Robert Vos" w:date="2016-02-22T15:38:00Z" w:initials="RV">
    <w:p w14:paraId="345A1B2F" w14:textId="738EAFFB" w:rsidR="003C19E2" w:rsidRDefault="003C19E2">
      <w:pPr>
        <w:pStyle w:val="CommentText"/>
      </w:pPr>
      <w:r>
        <w:rPr>
          <w:rStyle w:val="CommentReference"/>
        </w:rPr>
        <w:annotationRef/>
      </w:r>
      <w:r>
        <w:t>Network analysis is a bit of pain because there are often errors in topology of the road network that have to be cleaned up. But you may be able to short cut this by using ArcGIS Online to draw service areas and then bring them into ArcGIS Dekstop. Bottom line is I wouldn’t worry too much about this part now.</w:t>
      </w:r>
    </w:p>
  </w:comment>
  <w:comment w:id="1138" w:author="Robert Vos" w:date="2016-02-22T15:40:00Z" w:initials="RV">
    <w:p w14:paraId="440236FB" w14:textId="04904797" w:rsidR="003C19E2" w:rsidRDefault="003C19E2">
      <w:pPr>
        <w:pStyle w:val="CommentText"/>
      </w:pPr>
      <w:r>
        <w:rPr>
          <w:rStyle w:val="CommentReference"/>
        </w:rPr>
        <w:annotationRef/>
      </w:r>
      <w:r>
        <w:t>For the test run, I would suggest neither the dasymetric mapping or the network analysis yet, but rather I would make the test run getting the facilities on the map via google places or whatever you decide to use.</w:t>
      </w:r>
    </w:p>
  </w:comment>
  <w:comment w:id="1147" w:author="Robert Vos" w:date="2016-02-22T15:29:00Z" w:initials="RV">
    <w:p w14:paraId="6F0A6FF2" w14:textId="743BD5F8" w:rsidR="003C19E2" w:rsidRDefault="003C19E2">
      <w:pPr>
        <w:pStyle w:val="CommentText"/>
      </w:pPr>
      <w:r>
        <w:rPr>
          <w:rStyle w:val="CommentReference"/>
        </w:rPr>
        <w:annotationRef/>
      </w:r>
      <w:r>
        <w:t xml:space="preserve">Not sure what this means. You will have scores at the parcel level and you might want to run some summary statistics on them. </w:t>
      </w:r>
    </w:p>
    <w:p w14:paraId="1E927915" w14:textId="77777777" w:rsidR="003C19E2" w:rsidRDefault="003C19E2">
      <w:pPr>
        <w:pStyle w:val="CommentText"/>
      </w:pPr>
    </w:p>
    <w:p w14:paraId="14332F61" w14:textId="52F1F25C" w:rsidR="003C19E2" w:rsidRDefault="003C19E2">
      <w:pPr>
        <w:pStyle w:val="CommentText"/>
      </w:pPr>
      <w:r>
        <w:t>Probably depends on whether you are trying to compare your way versus the traditional way of doing things and then to tell the story of in what ways your method offers improved accuracy or precision. That would determine what stats you’d want to pull out to test for this.</w:t>
      </w:r>
    </w:p>
  </w:comment>
  <w:comment w:id="1158" w:author="Robert Vos" w:date="2016-02-22T15:30:00Z" w:initials="RV">
    <w:p w14:paraId="26EB8BB0" w14:textId="4D68AE5B" w:rsidR="003C19E2" w:rsidRDefault="003C19E2">
      <w:pPr>
        <w:pStyle w:val="CommentText"/>
      </w:pPr>
      <w:r>
        <w:rPr>
          <w:rStyle w:val="CommentReference"/>
        </w:rPr>
        <w:annotationRef/>
      </w:r>
      <w:r>
        <w:t>Ok, but you may be able to do even better than making assumptions if you have actual data on the number of units on each parcel. I believe that the LA County cadastral data has this. Look back to Jimenez’s approach.</w:t>
      </w:r>
    </w:p>
  </w:comment>
  <w:comment w:id="1127" w:author="Robert Vos" w:date="2016-02-22T15:27:00Z" w:initials="RV">
    <w:p w14:paraId="27B47F48" w14:textId="1F573149" w:rsidR="003C19E2" w:rsidRDefault="003C19E2">
      <w:pPr>
        <w:pStyle w:val="CommentText"/>
      </w:pPr>
      <w:r>
        <w:rPr>
          <w:rStyle w:val="CommentReference"/>
        </w:rPr>
        <w:annotationRef/>
      </w:r>
      <w:r>
        <w:t>Ok, Charles. Are these you notes to me and the jury?</w:t>
      </w:r>
    </w:p>
  </w:comment>
  <w:comment w:id="1748" w:author="Robert Vos" w:date="2016-02-22T15:32:00Z" w:initials="RV">
    <w:p w14:paraId="7B7957E4" w14:textId="77777777" w:rsidR="003C19E2" w:rsidRDefault="003C19E2">
      <w:pPr>
        <w:pStyle w:val="CommentText"/>
      </w:pPr>
      <w:r>
        <w:rPr>
          <w:rStyle w:val="CommentReference"/>
        </w:rPr>
        <w:annotationRef/>
      </w:r>
      <w:r>
        <w:t xml:space="preserve">Ok, you can work this into more detail as you get going on the project. </w:t>
      </w:r>
    </w:p>
    <w:p w14:paraId="694A12B9" w14:textId="77777777" w:rsidR="003C19E2" w:rsidRDefault="003C19E2">
      <w:pPr>
        <w:pStyle w:val="CommentText"/>
      </w:pPr>
    </w:p>
    <w:p w14:paraId="5B642D68" w14:textId="32768130" w:rsidR="003C19E2" w:rsidRDefault="003C19E2">
      <w:pPr>
        <w:pStyle w:val="CommentText"/>
      </w:pPr>
      <w:r>
        <w:t xml:space="preserve">One thing you need to do very quickly now is to define the study area(s) where you’re going to work. </w:t>
      </w:r>
    </w:p>
  </w:comment>
  <w:comment w:id="1790" w:author="Robert Vos" w:date="2016-02-22T15:36:00Z" w:initials="RV">
    <w:p w14:paraId="0746D300" w14:textId="4264E962" w:rsidR="003C19E2" w:rsidRDefault="003C19E2">
      <w:pPr>
        <w:pStyle w:val="CommentText"/>
      </w:pPr>
      <w:r>
        <w:rPr>
          <w:rStyle w:val="CommentReference"/>
        </w:rPr>
        <w:annotationRef/>
      </w:r>
      <w:r>
        <w:t>Related to defining the study area(s) above, I want you very soon to check and confirm that you can hit the API enough to extract enough data to complete your project.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DC7779" w15:done="0"/>
  <w15:commentEx w15:paraId="03888BFE" w15:done="0"/>
  <w15:commentEx w15:paraId="11E03826" w15:done="0"/>
  <w15:commentEx w15:paraId="61D6BF74" w15:done="0"/>
  <w15:commentEx w15:paraId="1C8761F3" w15:done="0"/>
  <w15:commentEx w15:paraId="10C5641F" w15:done="0"/>
  <w15:commentEx w15:paraId="1086E3A1" w15:done="0"/>
  <w15:commentEx w15:paraId="62BF5099" w15:done="0"/>
  <w15:commentEx w15:paraId="19C99E7C" w15:done="0"/>
  <w15:commentEx w15:paraId="520AE314" w15:done="0"/>
  <w15:commentEx w15:paraId="3E2B5EA2" w15:done="0"/>
  <w15:commentEx w15:paraId="6AC9DD97" w15:done="0"/>
  <w15:commentEx w15:paraId="0E73AC00" w15:done="0"/>
  <w15:commentEx w15:paraId="345A1B2F" w15:done="0"/>
  <w15:commentEx w15:paraId="440236FB" w15:done="0"/>
  <w15:commentEx w15:paraId="14332F61" w15:done="0"/>
  <w15:commentEx w15:paraId="26EB8BB0" w15:done="0"/>
  <w15:commentEx w15:paraId="27B47F48" w15:done="0"/>
  <w15:commentEx w15:paraId="5B642D68" w15:done="0"/>
  <w15:commentEx w15:paraId="0746D30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F25BCA" w14:textId="77777777" w:rsidR="00077AD0" w:rsidRDefault="00077AD0" w:rsidP="00BB2617">
      <w:pPr>
        <w:spacing w:after="0" w:line="240" w:lineRule="auto"/>
      </w:pPr>
      <w:r>
        <w:separator/>
      </w:r>
    </w:p>
  </w:endnote>
  <w:endnote w:type="continuationSeparator" w:id="0">
    <w:p w14:paraId="1D8D40FF" w14:textId="77777777" w:rsidR="00077AD0" w:rsidRDefault="00077AD0" w:rsidP="00BB2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OT863180fb">
    <w:panose1 w:val="00000000000000000000"/>
    <w:charset w:val="00"/>
    <w:family w:val="roman"/>
    <w:notTrueType/>
    <w:pitch w:val="default"/>
    <w:sig w:usb0="00000003" w:usb1="00000000" w:usb2="00000000" w:usb3="00000000" w:csb0="00000001" w:csb1="00000000"/>
  </w:font>
  <w:font w:name="AdvOT863180fb+fb">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Universal-GreekwithMathP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EBF9E" w14:textId="77777777" w:rsidR="003C19E2" w:rsidRDefault="003C19E2">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351" w:author="CMH" w:date="2016-05-20T13:43:00Z"/>
  <w:sdt>
    <w:sdtPr>
      <w:id w:val="-1822268632"/>
      <w:docPartObj>
        <w:docPartGallery w:val="Page Numbers (Bottom of Page)"/>
        <w:docPartUnique/>
      </w:docPartObj>
    </w:sdtPr>
    <w:sdtEndPr>
      <w:rPr>
        <w:noProof/>
      </w:rPr>
    </w:sdtEndPr>
    <w:sdtContent>
      <w:customXmlInsRangeEnd w:id="2351"/>
      <w:p w14:paraId="14CB6D4C" w14:textId="5E99B493" w:rsidR="00102E6B" w:rsidRDefault="00102E6B">
        <w:pPr>
          <w:pStyle w:val="Footer"/>
          <w:jc w:val="right"/>
          <w:rPr>
            <w:ins w:id="2352" w:author="CMH" w:date="2016-05-20T13:43:00Z"/>
          </w:rPr>
        </w:pPr>
        <w:ins w:id="2353" w:author="CMH" w:date="2016-05-20T13:43:00Z">
          <w:r>
            <w:fldChar w:fldCharType="begin"/>
          </w:r>
          <w:r>
            <w:instrText xml:space="preserve"> PAGE   \* MERGEFORMAT </w:instrText>
          </w:r>
          <w:r>
            <w:fldChar w:fldCharType="separate"/>
          </w:r>
        </w:ins>
        <w:r>
          <w:rPr>
            <w:noProof/>
          </w:rPr>
          <w:t>xxi</w:t>
        </w:r>
        <w:ins w:id="2354" w:author="CMH" w:date="2016-05-20T13:43:00Z">
          <w:r>
            <w:rPr>
              <w:noProof/>
            </w:rPr>
            <w:fldChar w:fldCharType="end"/>
          </w:r>
        </w:ins>
      </w:p>
      <w:customXmlInsRangeStart w:id="2355" w:author="CMH" w:date="2016-05-20T13:43:00Z"/>
    </w:sdtContent>
  </w:sdt>
  <w:customXmlInsRangeEnd w:id="2355"/>
  <w:p w14:paraId="1A5B9D6A" w14:textId="77777777" w:rsidR="003C19E2" w:rsidRDefault="003C19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0C20E" w14:textId="77777777" w:rsidR="00077AD0" w:rsidRDefault="00077AD0" w:rsidP="00BB2617">
      <w:pPr>
        <w:spacing w:after="0" w:line="240" w:lineRule="auto"/>
      </w:pPr>
      <w:r>
        <w:separator/>
      </w:r>
    </w:p>
  </w:footnote>
  <w:footnote w:type="continuationSeparator" w:id="0">
    <w:p w14:paraId="00702E57" w14:textId="77777777" w:rsidR="00077AD0" w:rsidRDefault="00077AD0" w:rsidP="00BB26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85F2C"/>
    <w:multiLevelType w:val="hybridMultilevel"/>
    <w:tmpl w:val="C7D0E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A6F27"/>
    <w:multiLevelType w:val="hybridMultilevel"/>
    <w:tmpl w:val="087E1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5D02"/>
    <w:multiLevelType w:val="hybridMultilevel"/>
    <w:tmpl w:val="D820E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B7C64"/>
    <w:multiLevelType w:val="multilevel"/>
    <w:tmpl w:val="0C822BE4"/>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MH">
    <w15:presenceInfo w15:providerId="None" w15:userId="CMH"/>
  </w15:person>
  <w15:person w15:author="Karen Kemp">
    <w15:presenceInfo w15:providerId="None" w15:userId="Karen Kem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C9"/>
    <w:rsid w:val="00021D3C"/>
    <w:rsid w:val="00077AD0"/>
    <w:rsid w:val="000A3BFA"/>
    <w:rsid w:val="000B2392"/>
    <w:rsid w:val="000B4E0A"/>
    <w:rsid w:val="000B6721"/>
    <w:rsid w:val="000D021A"/>
    <w:rsid w:val="000F22D3"/>
    <w:rsid w:val="00102E6B"/>
    <w:rsid w:val="00137905"/>
    <w:rsid w:val="002021B8"/>
    <w:rsid w:val="002278DD"/>
    <w:rsid w:val="00265E30"/>
    <w:rsid w:val="00291F8E"/>
    <w:rsid w:val="002B1CCD"/>
    <w:rsid w:val="002E558D"/>
    <w:rsid w:val="00316DBE"/>
    <w:rsid w:val="0036785B"/>
    <w:rsid w:val="003C19E2"/>
    <w:rsid w:val="00412CAC"/>
    <w:rsid w:val="00413346"/>
    <w:rsid w:val="00491413"/>
    <w:rsid w:val="004A0899"/>
    <w:rsid w:val="004C2E65"/>
    <w:rsid w:val="005106D6"/>
    <w:rsid w:val="00511FCF"/>
    <w:rsid w:val="00514643"/>
    <w:rsid w:val="005508C2"/>
    <w:rsid w:val="005721CD"/>
    <w:rsid w:val="00583D56"/>
    <w:rsid w:val="005E04BD"/>
    <w:rsid w:val="00655FA3"/>
    <w:rsid w:val="0069103E"/>
    <w:rsid w:val="006911D3"/>
    <w:rsid w:val="006B0EBC"/>
    <w:rsid w:val="006C372E"/>
    <w:rsid w:val="006D73DD"/>
    <w:rsid w:val="006F7148"/>
    <w:rsid w:val="0070292F"/>
    <w:rsid w:val="007420A8"/>
    <w:rsid w:val="007708C5"/>
    <w:rsid w:val="007E2FF7"/>
    <w:rsid w:val="007E666C"/>
    <w:rsid w:val="007F6942"/>
    <w:rsid w:val="00805784"/>
    <w:rsid w:val="00844406"/>
    <w:rsid w:val="00851BA8"/>
    <w:rsid w:val="00876007"/>
    <w:rsid w:val="008A0470"/>
    <w:rsid w:val="008A5387"/>
    <w:rsid w:val="008A5F10"/>
    <w:rsid w:val="008C3807"/>
    <w:rsid w:val="008D077C"/>
    <w:rsid w:val="009121C9"/>
    <w:rsid w:val="009304DF"/>
    <w:rsid w:val="00937AF7"/>
    <w:rsid w:val="00940E87"/>
    <w:rsid w:val="009507DB"/>
    <w:rsid w:val="00986BBE"/>
    <w:rsid w:val="009B1DA3"/>
    <w:rsid w:val="009B2F46"/>
    <w:rsid w:val="009D0A4E"/>
    <w:rsid w:val="009D2E67"/>
    <w:rsid w:val="009E36F8"/>
    <w:rsid w:val="00A0749A"/>
    <w:rsid w:val="00A450A7"/>
    <w:rsid w:val="00A65CD3"/>
    <w:rsid w:val="00A65D40"/>
    <w:rsid w:val="00A94DC1"/>
    <w:rsid w:val="00AD152F"/>
    <w:rsid w:val="00AD1F85"/>
    <w:rsid w:val="00AD4D95"/>
    <w:rsid w:val="00AE5EEB"/>
    <w:rsid w:val="00AF48B2"/>
    <w:rsid w:val="00B35395"/>
    <w:rsid w:val="00B938F5"/>
    <w:rsid w:val="00B953D7"/>
    <w:rsid w:val="00BB2617"/>
    <w:rsid w:val="00BD676B"/>
    <w:rsid w:val="00C42396"/>
    <w:rsid w:val="00C67A3F"/>
    <w:rsid w:val="00C9422C"/>
    <w:rsid w:val="00CC0552"/>
    <w:rsid w:val="00CE6030"/>
    <w:rsid w:val="00CF6B43"/>
    <w:rsid w:val="00D00576"/>
    <w:rsid w:val="00D6114F"/>
    <w:rsid w:val="00D9794B"/>
    <w:rsid w:val="00E00DFF"/>
    <w:rsid w:val="00E10556"/>
    <w:rsid w:val="00E24A86"/>
    <w:rsid w:val="00E37FFC"/>
    <w:rsid w:val="00E75D79"/>
    <w:rsid w:val="00E97D53"/>
    <w:rsid w:val="00EB17AB"/>
    <w:rsid w:val="00EB4856"/>
    <w:rsid w:val="00EF2AA7"/>
    <w:rsid w:val="00F050CE"/>
    <w:rsid w:val="00F33B5A"/>
    <w:rsid w:val="00F542D6"/>
    <w:rsid w:val="00F6136A"/>
    <w:rsid w:val="00F6639D"/>
    <w:rsid w:val="00F863E9"/>
    <w:rsid w:val="00FA7B1B"/>
    <w:rsid w:val="00FC291B"/>
    <w:rsid w:val="00FE26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A0FAA"/>
  <w15:docId w15:val="{0FF36C00-D528-4AD7-83C0-E7944244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26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9E2"/>
    <w:pPr>
      <w:spacing w:before="240" w:after="240" w:line="240" w:lineRule="auto"/>
      <w:outlineLvl w:val="1"/>
    </w:pPr>
    <w:rPr>
      <w:rFonts w:ascii="Times New Roman" w:eastAsiaTheme="majorEastAsia" w:hAnsi="Times New Roman" w:cstheme="majorBidi"/>
      <w:b/>
      <w:bCs/>
      <w:sz w:val="28"/>
      <w:szCs w:val="26"/>
      <w:shd w:val="clear" w:color="auto" w:fill="FFFFFF"/>
    </w:rPr>
  </w:style>
  <w:style w:type="paragraph" w:styleId="Heading3">
    <w:name w:val="heading 3"/>
    <w:basedOn w:val="Normal"/>
    <w:next w:val="Normal"/>
    <w:link w:val="Heading3Char"/>
    <w:uiPriority w:val="9"/>
    <w:unhideWhenUsed/>
    <w:qFormat/>
    <w:rsid w:val="003C19E2"/>
    <w:pPr>
      <w:spacing w:before="240" w:after="240" w:line="240" w:lineRule="auto"/>
      <w:outlineLvl w:val="2"/>
    </w:pPr>
    <w:rPr>
      <w:rFonts w:ascii="Times New Roman" w:eastAsiaTheme="majorEastAsia" w:hAnsi="Times New Roman" w:cstheme="majorBidi"/>
      <w:bCs/>
      <w:i/>
      <w:color w:val="000000" w:themeColor="text1"/>
      <w:sz w:val="24"/>
      <w:shd w:val="clear" w:color="auto" w:fill="FFFFFF"/>
    </w:rPr>
  </w:style>
  <w:style w:type="paragraph" w:styleId="Heading4">
    <w:name w:val="heading 4"/>
    <w:basedOn w:val="Normal"/>
    <w:next w:val="Normal"/>
    <w:link w:val="Heading4Char"/>
    <w:uiPriority w:val="9"/>
    <w:unhideWhenUsed/>
    <w:qFormat/>
    <w:rsid w:val="003C19E2"/>
    <w:pPr>
      <w:spacing w:before="240" w:after="240" w:line="240" w:lineRule="auto"/>
      <w:outlineLvl w:val="3"/>
    </w:pPr>
    <w:rPr>
      <w:rFonts w:ascii="Times New Roman" w:eastAsiaTheme="majorEastAsia" w:hAnsi="Times New Roman" w:cstheme="majorBidi"/>
      <w:bCs/>
      <w:iCs/>
      <w:sz w:val="24"/>
      <w:shd w:val="clear" w:color="auto" w:fill="FFFFFF"/>
    </w:rPr>
  </w:style>
  <w:style w:type="paragraph" w:styleId="Heading6">
    <w:name w:val="heading 6"/>
    <w:basedOn w:val="Normal"/>
    <w:next w:val="Normal"/>
    <w:link w:val="Heading6Char"/>
    <w:uiPriority w:val="9"/>
    <w:semiHidden/>
    <w:unhideWhenUsed/>
    <w:rsid w:val="003C19E2"/>
    <w:pPr>
      <w:spacing w:after="0" w:line="271" w:lineRule="auto"/>
      <w:outlineLvl w:val="5"/>
    </w:pPr>
    <w:rPr>
      <w:rFonts w:asciiTheme="majorHAnsi" w:eastAsiaTheme="majorEastAsia" w:hAnsiTheme="majorHAnsi" w:cstheme="majorBidi"/>
      <w:b/>
      <w:bCs/>
      <w:i/>
      <w:iCs/>
      <w:color w:val="7F7F7F" w:themeColor="text1" w:themeTint="80"/>
      <w:sz w:val="24"/>
      <w:shd w:val="clear" w:color="auto" w:fill="FFFFFF"/>
    </w:rPr>
  </w:style>
  <w:style w:type="paragraph" w:styleId="Heading7">
    <w:name w:val="heading 7"/>
    <w:basedOn w:val="Normal"/>
    <w:next w:val="Normal"/>
    <w:link w:val="Heading7Char"/>
    <w:uiPriority w:val="9"/>
    <w:semiHidden/>
    <w:unhideWhenUsed/>
    <w:qFormat/>
    <w:rsid w:val="003C19E2"/>
    <w:pPr>
      <w:spacing w:after="0" w:line="240" w:lineRule="auto"/>
      <w:outlineLvl w:val="6"/>
    </w:pPr>
    <w:rPr>
      <w:rFonts w:asciiTheme="majorHAnsi" w:eastAsiaTheme="majorEastAsia" w:hAnsiTheme="majorHAnsi" w:cstheme="majorBidi"/>
      <w:i/>
      <w:iCs/>
      <w:sz w:val="24"/>
      <w:shd w:val="clear" w:color="auto" w:fill="FFFFFF"/>
    </w:rPr>
  </w:style>
  <w:style w:type="paragraph" w:styleId="Heading8">
    <w:name w:val="heading 8"/>
    <w:basedOn w:val="Normal"/>
    <w:next w:val="Normal"/>
    <w:link w:val="Heading8Char"/>
    <w:uiPriority w:val="9"/>
    <w:semiHidden/>
    <w:unhideWhenUsed/>
    <w:qFormat/>
    <w:rsid w:val="003C19E2"/>
    <w:pPr>
      <w:spacing w:after="0" w:line="240" w:lineRule="auto"/>
      <w:outlineLvl w:val="7"/>
    </w:pPr>
    <w:rPr>
      <w:rFonts w:asciiTheme="majorHAnsi" w:eastAsiaTheme="majorEastAsia" w:hAnsiTheme="majorHAnsi" w:cstheme="majorBidi"/>
      <w:sz w:val="20"/>
      <w:szCs w:val="20"/>
      <w:shd w:val="clear" w:color="auto" w:fill="FFFFFF"/>
    </w:rPr>
  </w:style>
  <w:style w:type="paragraph" w:styleId="Heading9">
    <w:name w:val="heading 9"/>
    <w:basedOn w:val="Normal"/>
    <w:next w:val="Normal"/>
    <w:link w:val="Heading9Char"/>
    <w:uiPriority w:val="9"/>
    <w:semiHidden/>
    <w:unhideWhenUsed/>
    <w:qFormat/>
    <w:rsid w:val="003C19E2"/>
    <w:pPr>
      <w:spacing w:after="0" w:line="240" w:lineRule="auto"/>
      <w:outlineLvl w:val="8"/>
    </w:pPr>
    <w:rPr>
      <w:rFonts w:asciiTheme="majorHAnsi" w:eastAsiaTheme="majorEastAsia" w:hAnsiTheme="majorHAnsi" w:cstheme="majorBidi"/>
      <w:i/>
      <w:iCs/>
      <w:spacing w:val="5"/>
      <w:sz w:val="20"/>
      <w:szCs w:val="20"/>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17"/>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unhideWhenUsed/>
    <w:qFormat/>
    <w:rsid w:val="00BB2617"/>
    <w:pPr>
      <w:spacing w:after="480" w:line="240" w:lineRule="auto"/>
      <w:jc w:val="center"/>
    </w:pPr>
    <w:rPr>
      <w:rFonts w:ascii="Times New Roman" w:eastAsiaTheme="minorEastAsia" w:hAnsi="Times New Roman"/>
      <w:b/>
      <w:sz w:val="28"/>
      <w:shd w:val="clear" w:color="auto" w:fill="FFFFFF"/>
      <w:lang w:bidi="en-US"/>
    </w:rPr>
  </w:style>
  <w:style w:type="paragraph" w:styleId="Bibliography">
    <w:name w:val="Bibliography"/>
    <w:basedOn w:val="Normal"/>
    <w:next w:val="Normal"/>
    <w:uiPriority w:val="37"/>
    <w:unhideWhenUsed/>
    <w:rsid w:val="00BB2617"/>
    <w:pPr>
      <w:spacing w:after="0" w:line="240" w:lineRule="auto"/>
    </w:pPr>
    <w:rPr>
      <w:rFonts w:ascii="Times New Roman" w:eastAsiaTheme="minorEastAsia" w:hAnsi="Times New Roman"/>
      <w:sz w:val="24"/>
      <w:shd w:val="clear" w:color="auto" w:fill="FFFFFF"/>
    </w:rPr>
  </w:style>
  <w:style w:type="paragraph" w:styleId="Header">
    <w:name w:val="header"/>
    <w:basedOn w:val="Normal"/>
    <w:link w:val="HeaderChar"/>
    <w:uiPriority w:val="99"/>
    <w:unhideWhenUsed/>
    <w:rsid w:val="00BB2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17"/>
  </w:style>
  <w:style w:type="paragraph" w:styleId="Footer">
    <w:name w:val="footer"/>
    <w:basedOn w:val="Normal"/>
    <w:link w:val="FooterChar"/>
    <w:uiPriority w:val="99"/>
    <w:unhideWhenUsed/>
    <w:rsid w:val="00BB2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17"/>
  </w:style>
  <w:style w:type="paragraph" w:styleId="ListParagraph">
    <w:name w:val="List Paragraph"/>
    <w:basedOn w:val="Normal"/>
    <w:uiPriority w:val="34"/>
    <w:qFormat/>
    <w:rsid w:val="00BB2617"/>
    <w:pPr>
      <w:ind w:left="720"/>
      <w:contextualSpacing/>
    </w:pPr>
  </w:style>
  <w:style w:type="paragraph" w:styleId="Title">
    <w:name w:val="Title"/>
    <w:basedOn w:val="Normal"/>
    <w:next w:val="Normal"/>
    <w:link w:val="TitleChar"/>
    <w:uiPriority w:val="10"/>
    <w:qFormat/>
    <w:rsid w:val="006F7148"/>
    <w:pPr>
      <w:spacing w:after="0" w:line="240" w:lineRule="auto"/>
      <w:jc w:val="center"/>
    </w:pPr>
    <w:rPr>
      <w:rFonts w:ascii="Times New Roman" w:eastAsiaTheme="minorEastAsia" w:hAnsi="Times New Roman"/>
      <w:sz w:val="28"/>
      <w:shd w:val="clear" w:color="auto" w:fill="FFFFFF"/>
    </w:rPr>
  </w:style>
  <w:style w:type="character" w:customStyle="1" w:styleId="TitleChar">
    <w:name w:val="Title Char"/>
    <w:basedOn w:val="DefaultParagraphFont"/>
    <w:link w:val="Title"/>
    <w:uiPriority w:val="10"/>
    <w:rsid w:val="006F7148"/>
    <w:rPr>
      <w:rFonts w:ascii="Times New Roman" w:eastAsiaTheme="minorEastAsia" w:hAnsi="Times New Roman"/>
      <w:sz w:val="28"/>
    </w:rPr>
  </w:style>
  <w:style w:type="paragraph" w:styleId="CommentText">
    <w:name w:val="annotation text"/>
    <w:basedOn w:val="Normal"/>
    <w:link w:val="CommentTextChar"/>
    <w:autoRedefine/>
    <w:uiPriority w:val="99"/>
    <w:unhideWhenUsed/>
    <w:rsid w:val="00514643"/>
    <w:pPr>
      <w:spacing w:after="0" w:line="240" w:lineRule="auto"/>
      <w:pPrChange w:id="0" w:author="Robert Vos" w:date="2016-02-22T15:20:00Z">
        <w:pPr/>
      </w:pPrChange>
    </w:pPr>
    <w:rPr>
      <w:rFonts w:ascii="Times New Roman" w:eastAsia="Times New Roman" w:hAnsi="Times New Roman" w:cs="Times New Roman"/>
      <w:sz w:val="24"/>
      <w:szCs w:val="20"/>
      <w:shd w:val="clear" w:color="auto" w:fill="FFFFFF"/>
      <w:rPrChange w:id="0" w:author="Robert Vos" w:date="2016-02-22T15:20:00Z">
        <w:rPr>
          <w:sz w:val="24"/>
          <w:shd w:val="clear" w:color="auto" w:fill="FFFFFF"/>
          <w:lang w:val="en-US" w:eastAsia="en-US" w:bidi="ar-SA"/>
        </w:rPr>
      </w:rPrChange>
    </w:rPr>
  </w:style>
  <w:style w:type="character" w:customStyle="1" w:styleId="CommentTextChar">
    <w:name w:val="Comment Text Char"/>
    <w:basedOn w:val="DefaultParagraphFont"/>
    <w:link w:val="CommentText"/>
    <w:uiPriority w:val="99"/>
    <w:rsid w:val="00514643"/>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6F7148"/>
    <w:rPr>
      <w:sz w:val="18"/>
      <w:szCs w:val="18"/>
    </w:rPr>
  </w:style>
  <w:style w:type="paragraph" w:styleId="BalloonText">
    <w:name w:val="Balloon Text"/>
    <w:basedOn w:val="Normal"/>
    <w:link w:val="BalloonTextChar"/>
    <w:uiPriority w:val="99"/>
    <w:semiHidden/>
    <w:unhideWhenUsed/>
    <w:rsid w:val="00021D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D3C"/>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6B0EBC"/>
    <w:pPr>
      <w:spacing w:after="160"/>
    </w:pPr>
    <w:rPr>
      <w:rFonts w:asciiTheme="minorHAnsi" w:eastAsiaTheme="minorHAnsi" w:hAnsiTheme="minorHAnsi" w:cstheme="minorBidi"/>
      <w:b/>
      <w:bCs/>
      <w:sz w:val="20"/>
      <w:shd w:val="clear" w:color="auto" w:fill="auto"/>
    </w:rPr>
  </w:style>
  <w:style w:type="character" w:customStyle="1" w:styleId="CommentSubjectChar">
    <w:name w:val="Comment Subject Char"/>
    <w:basedOn w:val="CommentTextChar"/>
    <w:link w:val="CommentSubject"/>
    <w:uiPriority w:val="99"/>
    <w:semiHidden/>
    <w:rsid w:val="006B0EBC"/>
    <w:rPr>
      <w:rFonts w:ascii="Times New Roman" w:eastAsia="Times New Roman" w:hAnsi="Times New Roman" w:cs="Times New Roman"/>
      <w:b/>
      <w:bCs/>
      <w:sz w:val="20"/>
      <w:szCs w:val="20"/>
    </w:rPr>
  </w:style>
  <w:style w:type="paragraph" w:styleId="Caption">
    <w:name w:val="caption"/>
    <w:basedOn w:val="Normal"/>
    <w:next w:val="Normal"/>
    <w:uiPriority w:val="35"/>
    <w:unhideWhenUsed/>
    <w:qFormat/>
    <w:rsid w:val="0070292F"/>
    <w:pPr>
      <w:spacing w:after="200" w:line="240" w:lineRule="auto"/>
    </w:pPr>
    <w:rPr>
      <w:i/>
      <w:iCs/>
      <w:color w:val="44546A" w:themeColor="text2"/>
      <w:sz w:val="18"/>
      <w:szCs w:val="18"/>
    </w:rPr>
  </w:style>
  <w:style w:type="character" w:customStyle="1" w:styleId="VerbatimChar">
    <w:name w:val="Verbatim Char"/>
    <w:basedOn w:val="DefaultParagraphFont"/>
    <w:link w:val="SourceCode"/>
    <w:rsid w:val="00D6114F"/>
    <w:rPr>
      <w:rFonts w:ascii="Consolas" w:hAnsi="Consolas"/>
      <w:shd w:val="clear" w:color="auto" w:fill="F8F8F8"/>
    </w:rPr>
  </w:style>
  <w:style w:type="paragraph" w:customStyle="1" w:styleId="SourceCode">
    <w:name w:val="Source Code"/>
    <w:basedOn w:val="Normal"/>
    <w:link w:val="VerbatimChar"/>
    <w:rsid w:val="00D6114F"/>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D6114F"/>
    <w:rPr>
      <w:rFonts w:ascii="Consolas" w:hAnsi="Consolas"/>
      <w:b/>
      <w:color w:val="204A87"/>
      <w:shd w:val="clear" w:color="auto" w:fill="F8F8F8"/>
    </w:rPr>
  </w:style>
  <w:style w:type="character" w:customStyle="1" w:styleId="DataTypeTok">
    <w:name w:val="DataTypeTok"/>
    <w:basedOn w:val="VerbatimChar"/>
    <w:rsid w:val="00D6114F"/>
    <w:rPr>
      <w:rFonts w:ascii="Consolas" w:hAnsi="Consolas"/>
      <w:color w:val="204A87"/>
      <w:shd w:val="clear" w:color="auto" w:fill="F8F8F8"/>
    </w:rPr>
  </w:style>
  <w:style w:type="character" w:customStyle="1" w:styleId="DecValTok">
    <w:name w:val="DecValTok"/>
    <w:basedOn w:val="VerbatimChar"/>
    <w:rsid w:val="00D6114F"/>
    <w:rPr>
      <w:rFonts w:ascii="Consolas" w:hAnsi="Consolas"/>
      <w:color w:val="0000CF"/>
      <w:shd w:val="clear" w:color="auto" w:fill="F8F8F8"/>
    </w:rPr>
  </w:style>
  <w:style w:type="character" w:customStyle="1" w:styleId="CharTok">
    <w:name w:val="CharTok"/>
    <w:basedOn w:val="VerbatimChar"/>
    <w:rsid w:val="00D6114F"/>
    <w:rPr>
      <w:rFonts w:ascii="Consolas" w:hAnsi="Consolas"/>
      <w:color w:val="4E9A06"/>
      <w:shd w:val="clear" w:color="auto" w:fill="F8F8F8"/>
    </w:rPr>
  </w:style>
  <w:style w:type="character" w:customStyle="1" w:styleId="StringTok">
    <w:name w:val="StringTok"/>
    <w:basedOn w:val="VerbatimChar"/>
    <w:rsid w:val="00D6114F"/>
    <w:rPr>
      <w:rFonts w:ascii="Consolas" w:hAnsi="Consolas"/>
      <w:color w:val="4E9A06"/>
      <w:shd w:val="clear" w:color="auto" w:fill="F8F8F8"/>
    </w:rPr>
  </w:style>
  <w:style w:type="character" w:customStyle="1" w:styleId="CommentTok">
    <w:name w:val="CommentTok"/>
    <w:basedOn w:val="VerbatimChar"/>
    <w:rsid w:val="00D6114F"/>
    <w:rPr>
      <w:rFonts w:ascii="Consolas" w:hAnsi="Consolas"/>
      <w:i/>
      <w:color w:val="8F5902"/>
      <w:shd w:val="clear" w:color="auto" w:fill="F8F8F8"/>
    </w:rPr>
  </w:style>
  <w:style w:type="character" w:customStyle="1" w:styleId="OtherTok">
    <w:name w:val="OtherTok"/>
    <w:basedOn w:val="VerbatimChar"/>
    <w:rsid w:val="00D6114F"/>
    <w:rPr>
      <w:rFonts w:ascii="Consolas" w:hAnsi="Consolas"/>
      <w:color w:val="8F5902"/>
      <w:shd w:val="clear" w:color="auto" w:fill="F8F8F8"/>
    </w:rPr>
  </w:style>
  <w:style w:type="character" w:customStyle="1" w:styleId="NormalTok">
    <w:name w:val="NormalTok"/>
    <w:basedOn w:val="VerbatimChar"/>
    <w:rsid w:val="00D6114F"/>
    <w:rPr>
      <w:rFonts w:ascii="Consolas" w:hAnsi="Consolas"/>
      <w:shd w:val="clear" w:color="auto" w:fill="F8F8F8"/>
    </w:rPr>
  </w:style>
  <w:style w:type="paragraph" w:styleId="TOC1">
    <w:name w:val="toc 1"/>
    <w:basedOn w:val="Normal"/>
    <w:next w:val="Normal"/>
    <w:autoRedefine/>
    <w:uiPriority w:val="39"/>
    <w:unhideWhenUsed/>
    <w:rsid w:val="003C19E2"/>
    <w:pPr>
      <w:spacing w:after="100"/>
    </w:pPr>
  </w:style>
  <w:style w:type="paragraph" w:styleId="TOC2">
    <w:name w:val="toc 2"/>
    <w:basedOn w:val="Normal"/>
    <w:next w:val="Normal"/>
    <w:autoRedefine/>
    <w:uiPriority w:val="39"/>
    <w:semiHidden/>
    <w:unhideWhenUsed/>
    <w:rsid w:val="003C19E2"/>
    <w:pPr>
      <w:spacing w:after="100"/>
      <w:ind w:left="220"/>
    </w:pPr>
  </w:style>
  <w:style w:type="paragraph" w:styleId="TOC3">
    <w:name w:val="toc 3"/>
    <w:basedOn w:val="Normal"/>
    <w:next w:val="Normal"/>
    <w:autoRedefine/>
    <w:uiPriority w:val="39"/>
    <w:semiHidden/>
    <w:unhideWhenUsed/>
    <w:rsid w:val="003C19E2"/>
    <w:pPr>
      <w:spacing w:after="100"/>
      <w:ind w:left="440"/>
    </w:pPr>
  </w:style>
  <w:style w:type="character" w:customStyle="1" w:styleId="Heading2Char">
    <w:name w:val="Heading 2 Char"/>
    <w:basedOn w:val="DefaultParagraphFont"/>
    <w:link w:val="Heading2"/>
    <w:uiPriority w:val="9"/>
    <w:rsid w:val="003C19E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19E2"/>
    <w:rPr>
      <w:rFonts w:ascii="Times New Roman" w:eastAsiaTheme="majorEastAsia" w:hAnsi="Times New Roman" w:cstheme="majorBidi"/>
      <w:bCs/>
      <w:i/>
      <w:color w:val="000000" w:themeColor="text1"/>
      <w:sz w:val="24"/>
    </w:rPr>
  </w:style>
  <w:style w:type="character" w:customStyle="1" w:styleId="Heading4Char">
    <w:name w:val="Heading 4 Char"/>
    <w:basedOn w:val="DefaultParagraphFont"/>
    <w:link w:val="Heading4"/>
    <w:uiPriority w:val="9"/>
    <w:rsid w:val="003C19E2"/>
    <w:rPr>
      <w:rFonts w:ascii="Times New Roman" w:eastAsiaTheme="majorEastAsia" w:hAnsi="Times New Roman" w:cstheme="majorBidi"/>
      <w:bCs/>
      <w:iCs/>
      <w:sz w:val="24"/>
    </w:rPr>
  </w:style>
  <w:style w:type="character" w:customStyle="1" w:styleId="Heading6Char">
    <w:name w:val="Heading 6 Char"/>
    <w:basedOn w:val="DefaultParagraphFont"/>
    <w:link w:val="Heading6"/>
    <w:uiPriority w:val="9"/>
    <w:semiHidden/>
    <w:rsid w:val="003C19E2"/>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semiHidden/>
    <w:rsid w:val="003C19E2"/>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semiHidden/>
    <w:rsid w:val="003C19E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C19E2"/>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3C19E2"/>
    <w:rPr>
      <w:rFonts w:ascii="Times New Roman" w:hAnsi="Times New Roman"/>
      <w:color w:val="0563C1" w:themeColor="hyperlink"/>
      <w:sz w:val="24"/>
      <w:u w:val="single"/>
    </w:rPr>
  </w:style>
  <w:style w:type="paragraph" w:customStyle="1" w:styleId="Normalnoindentdbl">
    <w:name w:val="Normal no indent dbl"/>
    <w:basedOn w:val="Normal"/>
    <w:next w:val="Normal"/>
    <w:qFormat/>
    <w:rsid w:val="003C19E2"/>
    <w:pPr>
      <w:spacing w:after="0" w:line="480" w:lineRule="auto"/>
    </w:pPr>
    <w:rPr>
      <w:rFonts w:ascii="Times New Roman" w:eastAsiaTheme="minorEastAsia" w:hAnsi="Times New Roman"/>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7488">
      <w:bodyDiv w:val="1"/>
      <w:marLeft w:val="0"/>
      <w:marRight w:val="0"/>
      <w:marTop w:val="0"/>
      <w:marBottom w:val="0"/>
      <w:divBdr>
        <w:top w:val="none" w:sz="0" w:space="0" w:color="auto"/>
        <w:left w:val="none" w:sz="0" w:space="0" w:color="auto"/>
        <w:bottom w:val="none" w:sz="0" w:space="0" w:color="auto"/>
        <w:right w:val="none" w:sz="0" w:space="0" w:color="auto"/>
      </w:divBdr>
    </w:div>
    <w:div w:id="936594118">
      <w:bodyDiv w:val="1"/>
      <w:marLeft w:val="0"/>
      <w:marRight w:val="0"/>
      <w:marTop w:val="0"/>
      <w:marBottom w:val="0"/>
      <w:divBdr>
        <w:top w:val="none" w:sz="0" w:space="0" w:color="auto"/>
        <w:left w:val="none" w:sz="0" w:space="0" w:color="auto"/>
        <w:bottom w:val="none" w:sz="0" w:space="0" w:color="auto"/>
        <w:right w:val="none" w:sz="0" w:space="0" w:color="auto"/>
      </w:divBdr>
      <w:divsChild>
        <w:div w:id="658117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Boo08</b:Tag>
    <b:SourceType>JournalArticle</b:SourceType>
    <b:Guid>{A5186000-A487-43DE-8105-4A1F95377F64}</b:Guid>
    <b:Title>Improving resolution of census data in metropolitan areas using a dasymetric approach: applications for the Baltimore Ecosystem Study</b:Title>
    <b:Year>2008</b:Year>
    <b:Author>
      <b:Author>
        <b:NameList>
          <b:Person>
            <b:Last>Boone</b:Last>
            <b:First>Christopher</b:First>
            <b:Middle>G.</b:Middle>
          </b:Person>
        </b:NameList>
      </b:Author>
    </b:Author>
    <b:JournalName>Cities and the 1 (1):</b:JournalName>
    <b:Pages>Article 3,25 pp.</b:Pages>
    <b:RefOrder>1</b:RefOrder>
  </b:Source>
  <b:Source>
    <b:Tag>Hol04</b:Tag>
    <b:SourceType>JournalArticle</b:SourceType>
    <b:Guid>{1CA18F40-DAB1-4EF6-8B97-B0D9AE972FF7}</b:Guid>
    <b:Author>
      <b:Author>
        <b:NameList>
          <b:Person>
            <b:Last>Holt</b:Last>
            <b:First>James</b:First>
            <b:Middle>B., C.P. Lo, Thomas W. Hodler</b:Middle>
          </b:Person>
        </b:NameList>
      </b:Author>
    </b:Author>
    <b:Title>Dasymetric Estimation of Population Density and Areal Interpolation of Census Data</b:Title>
    <b:JournalName>Cartography and Geographic Information Science 31 (2):</b:JournalName>
    <b:Year>2004</b:Year>
    <b:Pages>103 - 21</b:Pages>
    <b:RefOrder>2</b:RefOrder>
  </b:Source>
  <b:Source>
    <b:Tag>Lan06</b:Tag>
    <b:SourceType>JournalArticle</b:SourceType>
    <b:Guid>{150FDB4F-D036-40B6-96C5-F7A8D14765A7}</b:Guid>
    <b:Author>
      <b:Author>
        <b:NameList>
          <b:Person>
            <b:Last>Langford</b:Last>
            <b:First>Mitchell</b:First>
          </b:Person>
        </b:NameList>
      </b:Author>
    </b:Author>
    <b:Title>Obtaining population estimates in non-census reporting zones: An evaluation of the 3-class dasymetric method</b:Title>
    <b:JournalName>Computers, Environment and Urban Systems 30 (2):</b:JournalName>
    <b:Year>2006</b:Year>
    <b:Pages>161-80</b:Pages>
    <b:RefOrder>3</b:RefOrder>
  </b:Source>
  <b:Source>
    <b:Tag>Lan07</b:Tag>
    <b:SourceType>JournalArticle</b:SourceType>
    <b:Guid>{1607B62D-DF02-4975-A98F-AE9B258037AF}</b:Guid>
    <b:Author>
      <b:Author>
        <b:NameList>
          <b:Person>
            <b:Last>Langford</b:Last>
            <b:First>Mitchell</b:First>
          </b:Person>
        </b:NameList>
      </b:Author>
    </b:Author>
    <b:Title>Rapid facilitation of dasymetric-based population interpolation by means of raster pixel maps. </b:Title>
    <b:JournalName>Computers, Environment and Urban Systems 31 (1): </b:JournalName>
    <b:Year>2007</b:Year>
    <b:Pages>19-32</b:Pages>
    <b:RefOrder>4</b:RefOrder>
  </b:Source>
  <b:Source>
    <b:Tag>Bri07</b:Tag>
    <b:SourceType>JournalArticle</b:SourceType>
    <b:Guid>{DDC52117-6E5A-4B8E-BA9E-A18551022A61}</b:Guid>
    <b:Author>
      <b:Author>
        <b:NameList>
          <b:Person>
            <b:Last>Briggs</b:Last>
            <b:First>David</b:First>
            <b:Middle>J., John Gulliver, Daniela Fecht, and Danielle M. Vienneau.</b:Middle>
          </b:Person>
        </b:NameList>
      </b:Author>
    </b:Author>
    <b:Title>Dasymetric modelling of small-area population distribution using land cover and light emissions data. </b:Title>
    <b:JournalName>Remote Sensing of Environment 108 (4): </b:JournalName>
    <b:Year>2007</b:Year>
    <b:Pages>451-66</b:Pages>
    <b:RefOrder>5</b:RefOrder>
  </b:Source>
  <b:Source>
    <b:Tag>Lee12</b:Tag>
    <b:SourceType>JournalArticle</b:SourceType>
    <b:Guid>{C2F2EDE9-4FED-4C8D-BD2F-405294C4EC1A}</b:Guid>
    <b:Author>
      <b:Author>
        <b:NameList>
          <b:Person>
            <b:Last>Lee</b:Last>
            <b:First>Helen</b:First>
          </b:Person>
        </b:NameList>
      </b:Author>
    </b:Author>
    <b:Title>The role of local food availability in explaining obesity risk among young school-aged children</b:Title>
    <b:JournalName>Social Science and Medicine 74 (8):</b:JournalName>
    <b:Year>2012</b:Year>
    <b:Pages>1193-203</b:Pages>
    <b:RefOrder>6</b:RefOrder>
  </b:Source>
  <b:Source>
    <b:Tag>AnR12</b:Tag>
    <b:SourceType>JournalArticle</b:SourceType>
    <b:Guid>{A03F0447-C272-4820-BAEA-C366AFFDC4FB}</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 </b:JournalName>
    <b:Year>2012</b:Year>
    <b:Pages>129-35</b:Pages>
    <b:RefOrder>7</b:RefOrder>
  </b:Source>
  <b:Source>
    <b:Tag>Hay05</b:Tag>
    <b:SourceType>JournalArticle</b:SourceType>
    <b:Guid>{BDA8DFDD-5CCF-48C3-98CE-B709DC18CE68}</b:Guid>
    <b:Author>
      <b:Author>
        <b:NameList>
          <b:Person>
            <b:Last>Hay</b:Last>
            <b:First>S.</b:First>
            <b:Middle>I., A. M. Noor, A. Nelson, and A. J. Tatem</b:Middle>
          </b:Person>
        </b:NameList>
      </b:Author>
    </b:Author>
    <b:Title>The accuracy of human population maps for public health application</b:Title>
    <b:JournalName>Tropical Medicine &amp; International Health 10 (10): </b:JournalName>
    <b:Year>2005</b:Year>
    <b:Pages>1073-86</b:Pages>
    <b:RefOrder>8</b:RefOrder>
  </b:Source>
  <b:Source>
    <b:Tag>Cum14</b:Tag>
    <b:SourceType>JournalArticle</b:SourceType>
    <b:Guid>{BEDF21FF-CB87-4250-A6B5-2AD3FA269563}</b:Guid>
    <b:Author>
      <b:Author>
        <b:NameList>
          <b:Person>
            <b:Last>Cummins</b:Last>
            <b:First>S.,</b:First>
            <b:Middle>E. Flint, and SA Matthews</b:Middle>
          </b:Person>
        </b:NameList>
      </b:Author>
    </b:Author>
    <b:Title>New neighborhood grocery store increased awareness of food access but did not alter dietary habits or obesity</b:Title>
    <b:JournalName>Health Affairs 33 (2):</b:JournalName>
    <b:Year>2014</b:Year>
    <b:Pages>283-91</b:Pages>
    <b:RefOrder>9</b:RefOrder>
  </b:Source>
  <b:Source>
    <b:Tag>Men06</b:Tag>
    <b:SourceType>JournalArticle</b:SourceType>
    <b:Guid>{9ED0913C-ACC6-4B65-A5B6-61BFF65BCF75}</b:Guid>
    <b:Author>
      <b:Author>
        <b:NameList>
          <b:Person>
            <b:Last>Mennis</b:Last>
            <b:First>Jeremy,</b:First>
            <b:Middle>and Torrin Hultgren</b:Middle>
          </b:Person>
        </b:NameList>
      </b:Author>
    </b:Author>
    <b:Title>Intelligent dasymetric mapping and its application to areal interpolation</b:Title>
    <b:JournalName>Cartography and Geographic Information Science 33 (3):</b:JournalName>
    <b:Year>2006</b:Year>
    <b:Pages>179-94</b:Pages>
    <b:RefOrder>10</b:RefOrder>
  </b:Source>
  <b:Source>
    <b:Tag>Shi12</b:Tag>
    <b:SourceType>JournalArticle</b:SourceType>
    <b:Guid>{132CD60A-4961-41EA-98D0-0DFE8C0221E1}</b:Guid>
    <b:Author>
      <b:Author>
        <b:NameList>
          <b:Person>
            <b:Last>Shier</b:Last>
            <b:First>V.,</b:First>
            <b:Middle>R. An, and R. Sturm</b:Middle>
          </b:Person>
        </b:NameList>
      </b:Author>
    </b:Author>
    <b:Title>Is there a robust relationship between neighbourhood food environment and childhood obesity in the USA?</b:Title>
    <b:JournalName>Public Health 126 (9):</b:JournalName>
    <b:Year>2012</b:Year>
    <b:Pages>723-30</b:Pages>
    <b:RefOrder>11</b:RefOrder>
  </b:Source>
  <b:Source>
    <b:Tag>Zic09</b:Tag>
    <b:SourceType>JournalArticle</b:SourceType>
    <b:Guid>{A761F221-344A-4E2F-A8F5-C685BFBFDF2A}</b:Guid>
    <b:Author>
      <b:Author>
        <b:NameList>
          <b:Person>
            <b:Last>Zick</b:Last>
            <b:First>Cathleen</b:First>
            <b:Middle>D., Ken R. Smith, Jessie X. Fan, Barbara B. Brown, Ikuho Yamada, and Lori Kowaleski-Jones</b:Middle>
          </b:Person>
        </b:NameList>
      </b:Author>
    </b:Author>
    <b:Title>Running to the store? the relationship between neighborhood environments and the risk of obesity</b:Title>
    <b:JournalName>Social Science &amp; Medicine 69 (10):</b:JournalName>
    <b:Year>2009</b:Year>
    <b:Pages>1493-500</b:Pages>
    <b:RefOrder>12</b:RefOrder>
  </b:Source>
  <b:Source>
    <b:Tag>AnR121</b:Tag>
    <b:SourceType>JournalArticle</b:SourceType>
    <b:Guid>{9B182A2F-B0F0-4A8F-9826-BD2B241CC090}</b:Guid>
    <b:Author>
      <b:Author>
        <b:NameList>
          <b:Person>
            <b:Last>An</b:Last>
            <b:First>Ruopeng,</b:First>
            <b:Middle>and Roland Sturm</b:Middle>
          </b:Person>
        </b:NameList>
      </b:Author>
    </b:Author>
    <b:Title>School and residential neighborhood food environment and diet among california youth</b:Title>
    <b:JournalName>American Journal of Preventive Medicine 42 (2):</b:JournalName>
    <b:Year>2012</b:Year>
    <b:Pages>129-35</b:Pages>
    <b:RefOrder>13</b:RefOrder>
  </b:Source>
  <b:Source>
    <b:Tag>Lea13</b:Tag>
    <b:SourceType>JournalArticle</b:SourceType>
    <b:Guid>{07E76B9C-F6A8-47A8-B772-F3A49FF42826}</b:Guid>
    <b:Author>
      <b:Author>
        <b:NameList>
          <b:Person>
            <b:Last>Lear</b:Last>
            <b:First>Scott</b:First>
            <b:Middle>A., Danijela Gasevic, and Nadine Schuurman</b:Middle>
          </b:Person>
        </b:NameList>
      </b:Author>
    </b:Author>
    <b:Title>Association of supermarket characteristics with the body mass index of their shoppers</b:Title>
    <b:JournalName>Nutrition Journal 12 (1):</b:JournalName>
    <b:Year>2013</b:Year>
    <b:Pages>117-</b:Pages>
    <b:RefOrder>14</b:RefOrder>
  </b:Source>
  <b:Source>
    <b:Tag>Lan08</b:Tag>
    <b:SourceType>JournalArticle</b:SourceType>
    <b:Guid>{1E4A8DBE-67DC-4DDA-A5FB-030079FBD940}</b:Guid>
    <b:Author>
      <b:Author>
        <b:NameList>
          <b:Person>
            <b:Last>Langford</b:Last>
            <b:First>Mitchel,</b:First>
            <b:Middle>Gary Higgs, Jonathan Radcliffe, and Sean White</b:Middle>
          </b:Person>
        </b:NameList>
      </b:Author>
    </b:Author>
    <b:Title>Urban population distribution models and service accessibility estimation</b:Title>
    <b:JournalName>Computers, Environment and Urban Systems 32 (1):</b:JournalName>
    <b:Year>2008</b:Year>
    <b:Pages>66-80</b:Pages>
    <b:RefOrder>15</b:RefOrder>
  </b:Source>
  <b:Source>
    <b:Tag>Moo12</b:Tag>
    <b:SourceType>JournalArticle</b:SourceType>
    <b:Guid>{B505DFA7-7F67-4432-A0F8-861DED68A9C9}</b:Guid>
    <b:Author>
      <b:Author>
        <b:NameList>
          <b:Person>
            <b:Last>Mooney</b:Last>
            <b:First>Peter,</b:First>
            <b:Middle>Padraig Corcoran, and Blazej Ciepluch</b:Middle>
          </b:Person>
        </b:NameList>
      </b:Author>
    </b:Author>
    <b:Title>The potential for using volunteered geographic information in pervasive health computing applications</b:Title>
    <b:JournalName>Journal of Ambient Intelligence and Humanized Computing 4 (6):</b:JournalName>
    <b:Year>2013;2012;</b:Year>
    <b:Pages>731-45</b:Pages>
    <b:RefOrder>16</b:RefOrder>
  </b:Source>
</b:Sources>
</file>

<file path=customXml/itemProps1.xml><?xml version="1.0" encoding="utf-8"?>
<ds:datastoreItem xmlns:ds="http://schemas.openxmlformats.org/officeDocument/2006/customXml" ds:itemID="{339A5152-DA5A-4D1B-BAD2-1126B9AF5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28</Pages>
  <Words>8765</Words>
  <Characters>49967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CMH</dc:creator>
  <cp:keywords/>
  <dc:description/>
  <cp:lastModifiedBy>CMH</cp:lastModifiedBy>
  <cp:revision>9</cp:revision>
  <dcterms:created xsi:type="dcterms:W3CDTF">2016-04-29T20:09:00Z</dcterms:created>
  <dcterms:modified xsi:type="dcterms:W3CDTF">2016-05-20T20:48:00Z</dcterms:modified>
</cp:coreProperties>
</file>